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B315" w14:textId="2D39DC76" w:rsidR="00D61170" w:rsidRDefault="00D61170" w:rsidP="00D61170">
      <w:pPr>
        <w:spacing w:line="240" w:lineRule="auto"/>
        <w:jc w:val="center"/>
        <w:rPr>
          <w:sz w:val="28"/>
          <w:szCs w:val="28"/>
        </w:rPr>
      </w:pPr>
    </w:p>
    <w:p w14:paraId="3B8F2B2F" w14:textId="77777777" w:rsidR="00D61170" w:rsidRDefault="00D61170" w:rsidP="00D61170">
      <w:pPr>
        <w:spacing w:line="240" w:lineRule="auto"/>
        <w:jc w:val="center"/>
        <w:rPr>
          <w:sz w:val="28"/>
          <w:szCs w:val="28"/>
        </w:rPr>
      </w:pPr>
    </w:p>
    <w:p w14:paraId="7E787BE4" w14:textId="77777777" w:rsidR="00D61170" w:rsidRDefault="00D61170" w:rsidP="00D61170">
      <w:pPr>
        <w:spacing w:line="240" w:lineRule="auto"/>
        <w:jc w:val="center"/>
        <w:rPr>
          <w:sz w:val="28"/>
          <w:szCs w:val="28"/>
        </w:rPr>
      </w:pPr>
    </w:p>
    <w:p w14:paraId="6F35E784" w14:textId="77777777" w:rsidR="00D61170" w:rsidRDefault="00D61170" w:rsidP="00D61170">
      <w:pPr>
        <w:spacing w:line="240" w:lineRule="auto"/>
        <w:jc w:val="center"/>
        <w:rPr>
          <w:sz w:val="28"/>
          <w:szCs w:val="28"/>
        </w:rPr>
      </w:pPr>
    </w:p>
    <w:p w14:paraId="3A6BF898" w14:textId="3C6568A8" w:rsidR="002F2FE2" w:rsidRPr="00D61170" w:rsidRDefault="00C943BC" w:rsidP="00D61170">
      <w:pPr>
        <w:spacing w:line="240" w:lineRule="auto"/>
        <w:jc w:val="center"/>
        <w:rPr>
          <w:sz w:val="28"/>
          <w:szCs w:val="28"/>
        </w:rPr>
      </w:pPr>
      <w:r w:rsidRPr="00D61170">
        <w:rPr>
          <w:sz w:val="28"/>
          <w:szCs w:val="28"/>
          <w:lang w:val="pt"/>
        </w:rPr>
        <w:t xml:space="preserve">Alta diversidade na fauna de dinossauros </w:t>
      </w:r>
      <w:proofErr w:type="spellStart"/>
      <w:r w:rsidRPr="00D61170">
        <w:rPr>
          <w:sz w:val="28"/>
          <w:szCs w:val="28"/>
          <w:lang w:val="pt"/>
        </w:rPr>
        <w:t>saurópodes</w:t>
      </w:r>
      <w:proofErr w:type="spellEnd"/>
      <w:r w:rsidRPr="00D61170">
        <w:rPr>
          <w:sz w:val="28"/>
          <w:szCs w:val="28"/>
          <w:lang w:val="pt"/>
        </w:rPr>
        <w:t xml:space="preserve"> da</w:t>
      </w:r>
      <w:del w:id="0" w:author="Blair McPhee" w:date="2015-10-27T12:11:00Z">
        <w:r w:rsidR="002E4E84" w:rsidRPr="00D61170" w:rsidDel="00FE040C">
          <w:rPr>
            <w:sz w:val="28"/>
            <w:szCs w:val="28"/>
            <w:lang w:val="pt"/>
          </w:rPr>
          <w:delText xml:space="preserve">Early </w:delText>
        </w:r>
      </w:del>
      <w:r w:rsidR="002E4E84" w:rsidRPr="00D61170">
        <w:rPr>
          <w:sz w:val="28"/>
          <w:szCs w:val="28"/>
          <w:lang w:val="pt"/>
        </w:rPr>
        <w:t xml:space="preserve"> Formação </w:t>
      </w:r>
      <w:proofErr w:type="spellStart"/>
      <w:r w:rsidR="002E4E84" w:rsidRPr="00D61170">
        <w:rPr>
          <w:sz w:val="28"/>
          <w:szCs w:val="28"/>
          <w:lang w:val="pt"/>
        </w:rPr>
        <w:t>Kirkwood</w:t>
      </w:r>
      <w:proofErr w:type="spellEnd"/>
      <w:r w:rsidR="002E4E84" w:rsidRPr="00D61170">
        <w:rPr>
          <w:sz w:val="28"/>
          <w:szCs w:val="28"/>
          <w:lang w:val="pt"/>
        </w:rPr>
        <w:t xml:space="preserve"> do Cretáceo Inferior da África do Sul: implicações para a transição Jurássica-Cretáceo.</w:t>
      </w:r>
      <w:r>
        <w:rPr>
          <w:lang w:val="pt"/>
        </w:rPr>
        <w:t xml:space="preserve"> </w:t>
      </w:r>
    </w:p>
    <w:p w14:paraId="75E9018D" w14:textId="77777777" w:rsidR="00F561B7" w:rsidRPr="005C45D9" w:rsidRDefault="00F561B7" w:rsidP="00C96324">
      <w:pPr>
        <w:spacing w:line="240" w:lineRule="auto"/>
        <w:rPr>
          <w:b/>
          <w:sz w:val="24"/>
          <w:szCs w:val="24"/>
        </w:rPr>
      </w:pPr>
    </w:p>
    <w:p w14:paraId="3E2FA255" w14:textId="0D0B5971" w:rsidR="00DA5897" w:rsidRPr="005C45D9" w:rsidRDefault="00F561B7" w:rsidP="00C96324">
      <w:pPr>
        <w:spacing w:line="24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Blair W. </w:t>
      </w:r>
      <w:proofErr w:type="spellStart"/>
      <w:proofErr w:type="gramStart"/>
      <w:r w:rsidRPr="005C45D9">
        <w:rPr>
          <w:sz w:val="24"/>
          <w:szCs w:val="24"/>
          <w:lang w:val="pt"/>
        </w:rPr>
        <w:t>McPhee</w:t>
      </w:r>
      <w:proofErr w:type="spellEnd"/>
      <w:r w:rsidR="008D6DCE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r w:rsidR="008D6DCE" w:rsidRPr="00D61170">
        <w:rPr>
          <w:sz w:val="24"/>
          <w:szCs w:val="24"/>
          <w:vertAlign w:val="superscript"/>
          <w:lang w:val="pt"/>
        </w:rPr>
        <w:t>a</w:t>
      </w:r>
      <w:proofErr w:type="gramEnd"/>
      <w:r w:rsidR="008D6DCE" w:rsidRPr="00D61170">
        <w:rPr>
          <w:sz w:val="24"/>
          <w:szCs w:val="24"/>
          <w:vertAlign w:val="superscript"/>
          <w:lang w:val="pt"/>
        </w:rPr>
        <w:t>, b, c</w:t>
      </w:r>
      <w:r>
        <w:rPr>
          <w:lang w:val="pt"/>
        </w:rPr>
        <w:t xml:space="preserve"> Philip</w:t>
      </w:r>
      <w:r w:rsidRPr="005C45D9">
        <w:rPr>
          <w:sz w:val="24"/>
          <w:szCs w:val="24"/>
          <w:lang w:val="pt"/>
        </w:rPr>
        <w:t xml:space="preserve"> D. </w:t>
      </w:r>
      <w:proofErr w:type="spellStart"/>
      <w:r w:rsidRPr="005C45D9">
        <w:rPr>
          <w:sz w:val="24"/>
          <w:szCs w:val="24"/>
          <w:lang w:val="pt"/>
        </w:rPr>
        <w:t>Mannion,</w:t>
      </w:r>
      <w:r w:rsidR="00D61170" w:rsidRPr="00D61170">
        <w:rPr>
          <w:sz w:val="24"/>
          <w:szCs w:val="24"/>
          <w:vertAlign w:val="superscript"/>
          <w:lang w:val="pt"/>
        </w:rPr>
        <w:t>d</w:t>
      </w:r>
      <w:proofErr w:type="spellEnd"/>
      <w:r>
        <w:rPr>
          <w:lang w:val="pt"/>
        </w:rPr>
        <w:t xml:space="preserve"> William</w:t>
      </w:r>
      <w:r w:rsidRPr="005C45D9">
        <w:rPr>
          <w:sz w:val="24"/>
          <w:szCs w:val="24"/>
          <w:lang w:val="pt"/>
        </w:rPr>
        <w:t xml:space="preserve"> J. de </w:t>
      </w:r>
      <w:proofErr w:type="spellStart"/>
      <w:r w:rsidRPr="005C45D9">
        <w:rPr>
          <w:sz w:val="24"/>
          <w:szCs w:val="24"/>
          <w:lang w:val="pt"/>
        </w:rPr>
        <w:t>Klerk,</w:t>
      </w:r>
      <w:r w:rsidR="00D61170" w:rsidRPr="00D61170">
        <w:rPr>
          <w:sz w:val="24"/>
          <w:szCs w:val="24"/>
          <w:vertAlign w:val="superscript"/>
          <w:lang w:val="pt"/>
        </w:rPr>
        <w:t>e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Jonah</w:t>
      </w:r>
      <w:proofErr w:type="spellEnd"/>
      <w:r w:rsidRPr="005C45D9">
        <w:rPr>
          <w:sz w:val="24"/>
          <w:szCs w:val="24"/>
          <w:lang w:val="pt"/>
        </w:rPr>
        <w:t xml:space="preserve"> N. </w:t>
      </w:r>
      <w:proofErr w:type="spellStart"/>
      <w:r w:rsidRPr="005C45D9">
        <w:rPr>
          <w:sz w:val="24"/>
          <w:szCs w:val="24"/>
          <w:lang w:val="pt"/>
        </w:rPr>
        <w:t>Choiniere</w:t>
      </w:r>
      <w:r w:rsidR="00D61170" w:rsidRPr="00D61170">
        <w:rPr>
          <w:sz w:val="24"/>
          <w:szCs w:val="24"/>
          <w:vertAlign w:val="superscript"/>
          <w:lang w:val="pt"/>
        </w:rPr>
        <w:t>a,b</w:t>
      </w:r>
      <w:proofErr w:type="spellEnd"/>
    </w:p>
    <w:p w14:paraId="447370A5" w14:textId="77777777" w:rsidR="00DA5897" w:rsidRPr="005C45D9" w:rsidRDefault="00DA5897" w:rsidP="00C96324">
      <w:pPr>
        <w:spacing w:line="240" w:lineRule="auto"/>
        <w:rPr>
          <w:b/>
          <w:sz w:val="24"/>
          <w:szCs w:val="24"/>
        </w:rPr>
      </w:pPr>
    </w:p>
    <w:p w14:paraId="079527B1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5BF3E378" w14:textId="2392EAD2" w:rsidR="00323D93" w:rsidRPr="00323D93" w:rsidRDefault="00323D93" w:rsidP="00323D93">
      <w:pPr>
        <w:spacing w:line="240" w:lineRule="auto"/>
        <w:jc w:val="center"/>
        <w:rPr>
          <w:sz w:val="24"/>
          <w:szCs w:val="24"/>
          <w:lang w:val="en-AU"/>
        </w:rPr>
      </w:pPr>
      <w:proofErr w:type="spellStart"/>
      <w:r w:rsidRPr="00323D93">
        <w:rPr>
          <w:sz w:val="24"/>
          <w:szCs w:val="24"/>
          <w:vertAlign w:val="superscript"/>
          <w:lang w:val="pt"/>
        </w:rPr>
        <w:t>um</w:t>
      </w:r>
      <w:r w:rsidRPr="00323D93">
        <w:rPr>
          <w:sz w:val="24"/>
          <w:szCs w:val="24"/>
          <w:lang w:val="pt"/>
        </w:rPr>
        <w:t>Instituto</w:t>
      </w:r>
      <w:proofErr w:type="spellEnd"/>
      <w:r w:rsidRPr="00323D93">
        <w:rPr>
          <w:sz w:val="24"/>
          <w:szCs w:val="24"/>
          <w:lang w:val="pt"/>
        </w:rPr>
        <w:t xml:space="preserve"> de Estudos Evolutivos, Universidade do </w:t>
      </w:r>
      <w:proofErr w:type="spellStart"/>
      <w:r w:rsidRPr="00323D93">
        <w:rPr>
          <w:sz w:val="24"/>
          <w:szCs w:val="24"/>
          <w:lang w:val="pt"/>
        </w:rPr>
        <w:t>Witwatersrand</w:t>
      </w:r>
      <w:proofErr w:type="spellEnd"/>
      <w:r w:rsidRPr="00323D93">
        <w:rPr>
          <w:sz w:val="24"/>
          <w:szCs w:val="24"/>
          <w:lang w:val="pt"/>
        </w:rPr>
        <w:t xml:space="preserve">, Private Bag 3, Joanesburgo, </w:t>
      </w:r>
      <w:proofErr w:type="spellStart"/>
      <w:r w:rsidRPr="00323D93">
        <w:rPr>
          <w:sz w:val="24"/>
          <w:szCs w:val="24"/>
          <w:lang w:val="pt"/>
        </w:rPr>
        <w:t>Gauteng</w:t>
      </w:r>
      <w:proofErr w:type="spellEnd"/>
      <w:r w:rsidRPr="00323D93">
        <w:rPr>
          <w:sz w:val="24"/>
          <w:szCs w:val="24"/>
          <w:lang w:val="pt"/>
        </w:rPr>
        <w:t>, 2050, África do Sul,</w:t>
      </w:r>
    </w:p>
    <w:p w14:paraId="3352613D" w14:textId="5C7EAB1C" w:rsidR="00323D93" w:rsidRPr="00323D93" w:rsidRDefault="00323D93" w:rsidP="00323D93">
      <w:pPr>
        <w:spacing w:line="240" w:lineRule="auto"/>
        <w:jc w:val="center"/>
        <w:rPr>
          <w:sz w:val="24"/>
          <w:szCs w:val="24"/>
          <w:lang w:val="en-AU"/>
        </w:rPr>
      </w:pPr>
      <w:proofErr w:type="spellStart"/>
      <w:r w:rsidRPr="00323D93">
        <w:rPr>
          <w:sz w:val="24"/>
          <w:szCs w:val="24"/>
          <w:vertAlign w:val="superscript"/>
          <w:lang w:val="pt"/>
        </w:rPr>
        <w:t>b</w:t>
      </w:r>
      <w:r w:rsidRPr="00323D93">
        <w:rPr>
          <w:sz w:val="24"/>
          <w:szCs w:val="24"/>
          <w:lang w:val="pt"/>
        </w:rPr>
        <w:t>DST</w:t>
      </w:r>
      <w:proofErr w:type="spellEnd"/>
      <w:r w:rsidRPr="00323D93">
        <w:rPr>
          <w:sz w:val="24"/>
          <w:szCs w:val="24"/>
          <w:lang w:val="pt"/>
        </w:rPr>
        <w:t xml:space="preserve">/NRF Centre </w:t>
      </w:r>
      <w:proofErr w:type="spellStart"/>
      <w:r w:rsidRPr="00323D93">
        <w:rPr>
          <w:sz w:val="24"/>
          <w:szCs w:val="24"/>
          <w:lang w:val="pt"/>
        </w:rPr>
        <w:t>of</w:t>
      </w:r>
      <w:proofErr w:type="spellEnd"/>
      <w:r w:rsidRPr="00323D93">
        <w:rPr>
          <w:sz w:val="24"/>
          <w:szCs w:val="24"/>
          <w:lang w:val="pt"/>
        </w:rPr>
        <w:t xml:space="preserve"> </w:t>
      </w:r>
      <w:proofErr w:type="spellStart"/>
      <w:r w:rsidRPr="00323D93">
        <w:rPr>
          <w:sz w:val="24"/>
          <w:szCs w:val="24"/>
          <w:lang w:val="pt"/>
        </w:rPr>
        <w:t>Excellence</w:t>
      </w:r>
      <w:proofErr w:type="spellEnd"/>
      <w:r w:rsidRPr="00323D93">
        <w:rPr>
          <w:sz w:val="24"/>
          <w:szCs w:val="24"/>
          <w:lang w:val="pt"/>
        </w:rPr>
        <w:t xml:space="preserve"> in </w:t>
      </w:r>
      <w:proofErr w:type="spellStart"/>
      <w:r w:rsidRPr="00323D93">
        <w:rPr>
          <w:sz w:val="24"/>
          <w:szCs w:val="24"/>
          <w:lang w:val="pt"/>
        </w:rPr>
        <w:t>Palaeosciences</w:t>
      </w:r>
      <w:proofErr w:type="spellEnd"/>
      <w:r w:rsidRPr="00323D93">
        <w:rPr>
          <w:sz w:val="24"/>
          <w:szCs w:val="24"/>
          <w:lang w:val="pt"/>
        </w:rPr>
        <w:t xml:space="preserve">, </w:t>
      </w:r>
      <w:proofErr w:type="spellStart"/>
      <w:r w:rsidRPr="00323D93">
        <w:rPr>
          <w:sz w:val="24"/>
          <w:szCs w:val="24"/>
          <w:lang w:val="pt"/>
        </w:rPr>
        <w:t>University</w:t>
      </w:r>
      <w:proofErr w:type="spellEnd"/>
      <w:r w:rsidRPr="00323D93">
        <w:rPr>
          <w:sz w:val="24"/>
          <w:szCs w:val="24"/>
          <w:lang w:val="pt"/>
        </w:rPr>
        <w:t xml:space="preserve"> </w:t>
      </w:r>
      <w:proofErr w:type="spellStart"/>
      <w:r w:rsidRPr="00323D93">
        <w:rPr>
          <w:sz w:val="24"/>
          <w:szCs w:val="24"/>
          <w:lang w:val="pt"/>
        </w:rPr>
        <w:t>of</w:t>
      </w:r>
      <w:proofErr w:type="spellEnd"/>
      <w:r w:rsidRPr="00323D93">
        <w:rPr>
          <w:sz w:val="24"/>
          <w:szCs w:val="24"/>
          <w:lang w:val="pt"/>
        </w:rPr>
        <w:t xml:space="preserve"> </w:t>
      </w:r>
      <w:proofErr w:type="spellStart"/>
      <w:r w:rsidRPr="00323D93">
        <w:rPr>
          <w:sz w:val="24"/>
          <w:szCs w:val="24"/>
          <w:lang w:val="pt"/>
        </w:rPr>
        <w:t>the</w:t>
      </w:r>
      <w:proofErr w:type="spellEnd"/>
      <w:r w:rsidRPr="00323D93">
        <w:rPr>
          <w:sz w:val="24"/>
          <w:szCs w:val="24"/>
          <w:lang w:val="pt"/>
        </w:rPr>
        <w:t xml:space="preserve"> </w:t>
      </w:r>
      <w:proofErr w:type="spellStart"/>
      <w:r w:rsidRPr="00323D93">
        <w:rPr>
          <w:sz w:val="24"/>
          <w:szCs w:val="24"/>
          <w:lang w:val="pt"/>
        </w:rPr>
        <w:t>Witwatersrand</w:t>
      </w:r>
      <w:proofErr w:type="spellEnd"/>
      <w:r w:rsidRPr="00323D93">
        <w:rPr>
          <w:sz w:val="24"/>
          <w:szCs w:val="24"/>
          <w:lang w:val="pt"/>
        </w:rPr>
        <w:t xml:space="preserve">, Private Bag 3, Johannesburg, </w:t>
      </w:r>
      <w:proofErr w:type="spellStart"/>
      <w:r w:rsidRPr="00323D93">
        <w:rPr>
          <w:sz w:val="24"/>
          <w:szCs w:val="24"/>
          <w:lang w:val="pt"/>
        </w:rPr>
        <w:t>Gauteng</w:t>
      </w:r>
      <w:proofErr w:type="spellEnd"/>
      <w:r w:rsidRPr="00323D93">
        <w:rPr>
          <w:sz w:val="24"/>
          <w:szCs w:val="24"/>
          <w:lang w:val="pt"/>
        </w:rPr>
        <w:t xml:space="preserve">, </w:t>
      </w:r>
      <w:proofErr w:type="gramStart"/>
      <w:r w:rsidRPr="00323D93">
        <w:rPr>
          <w:sz w:val="24"/>
          <w:szCs w:val="24"/>
          <w:lang w:val="pt"/>
        </w:rPr>
        <w:t>2050,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África</w:t>
      </w:r>
      <w:proofErr w:type="gramEnd"/>
      <w:r>
        <w:rPr>
          <w:sz w:val="24"/>
          <w:szCs w:val="24"/>
          <w:lang w:val="pt"/>
        </w:rPr>
        <w:t xml:space="preserve"> do Sul</w:t>
      </w:r>
    </w:p>
    <w:p w14:paraId="0020756A" w14:textId="3D7BB3EF" w:rsidR="00C96324" w:rsidRDefault="00323D93" w:rsidP="00323D93">
      <w:pPr>
        <w:spacing w:line="240" w:lineRule="auto"/>
        <w:jc w:val="center"/>
        <w:rPr>
          <w:sz w:val="24"/>
          <w:szCs w:val="24"/>
          <w:lang w:val="en-AU"/>
        </w:rPr>
      </w:pPr>
      <w:proofErr w:type="spellStart"/>
      <w:r w:rsidRPr="00323D93">
        <w:rPr>
          <w:sz w:val="24"/>
          <w:szCs w:val="24"/>
          <w:vertAlign w:val="superscript"/>
          <w:lang w:val="pt"/>
        </w:rPr>
        <w:t>c</w:t>
      </w:r>
      <w:r w:rsidRPr="00323D93">
        <w:rPr>
          <w:sz w:val="24"/>
          <w:szCs w:val="24"/>
          <w:lang w:val="pt"/>
        </w:rPr>
        <w:t>Escola</w:t>
      </w:r>
      <w:proofErr w:type="spellEnd"/>
      <w:r w:rsidRPr="00323D93">
        <w:rPr>
          <w:sz w:val="24"/>
          <w:szCs w:val="24"/>
          <w:lang w:val="pt"/>
        </w:rPr>
        <w:t xml:space="preserve"> de Geociências, Universidade de </w:t>
      </w:r>
      <w:proofErr w:type="spellStart"/>
      <w:r w:rsidRPr="00323D93">
        <w:rPr>
          <w:sz w:val="24"/>
          <w:szCs w:val="24"/>
          <w:lang w:val="pt"/>
        </w:rPr>
        <w:t>Witwatersrand</w:t>
      </w:r>
      <w:proofErr w:type="spellEnd"/>
      <w:r w:rsidRPr="00323D93">
        <w:rPr>
          <w:sz w:val="24"/>
          <w:szCs w:val="24"/>
          <w:lang w:val="pt"/>
        </w:rPr>
        <w:t xml:space="preserve">, Private Bag 3, Joanesburgo, </w:t>
      </w:r>
      <w:proofErr w:type="spellStart"/>
      <w:r w:rsidRPr="00323D93">
        <w:rPr>
          <w:sz w:val="24"/>
          <w:szCs w:val="24"/>
          <w:lang w:val="pt"/>
        </w:rPr>
        <w:t>Gauteng</w:t>
      </w:r>
      <w:proofErr w:type="spellEnd"/>
      <w:r w:rsidRPr="00323D93">
        <w:rPr>
          <w:sz w:val="24"/>
          <w:szCs w:val="24"/>
          <w:lang w:val="pt"/>
        </w:rPr>
        <w:t>, 2050, África do Sul</w:t>
      </w:r>
    </w:p>
    <w:p w14:paraId="0232466B" w14:textId="3E24198E" w:rsidR="00323D93" w:rsidRDefault="00323D93" w:rsidP="00323D93">
      <w:pPr>
        <w:jc w:val="center"/>
        <w:rPr>
          <w:sz w:val="24"/>
          <w:szCs w:val="24"/>
        </w:rPr>
      </w:pPr>
      <w:proofErr w:type="spellStart"/>
      <w:r w:rsidRPr="00323D93">
        <w:rPr>
          <w:sz w:val="24"/>
          <w:szCs w:val="24"/>
          <w:vertAlign w:val="superscript"/>
          <w:lang w:val="pt"/>
        </w:rPr>
        <w:t>d</w:t>
      </w:r>
      <w:r w:rsidRPr="00323D93">
        <w:rPr>
          <w:sz w:val="24"/>
          <w:szCs w:val="24"/>
          <w:lang w:val="pt"/>
        </w:rPr>
        <w:t>Departamento</w:t>
      </w:r>
      <w:proofErr w:type="spellEnd"/>
      <w:r w:rsidRPr="00323D93">
        <w:rPr>
          <w:sz w:val="24"/>
          <w:szCs w:val="24"/>
          <w:lang w:val="pt"/>
        </w:rPr>
        <w:t xml:space="preserve"> de Ciência e Engenharia da Terra, Imperial </w:t>
      </w:r>
      <w:proofErr w:type="spellStart"/>
      <w:r w:rsidRPr="00323D93">
        <w:rPr>
          <w:sz w:val="24"/>
          <w:szCs w:val="24"/>
          <w:lang w:val="pt"/>
        </w:rPr>
        <w:t>College</w:t>
      </w:r>
      <w:proofErr w:type="spellEnd"/>
      <w:r w:rsidRPr="00323D93">
        <w:rPr>
          <w:sz w:val="24"/>
          <w:szCs w:val="24"/>
          <w:lang w:val="pt"/>
        </w:rPr>
        <w:t xml:space="preserve"> London, Londres, SW7 2AZ, </w:t>
      </w:r>
      <w:proofErr w:type="gramStart"/>
      <w:r w:rsidRPr="00323D93">
        <w:rPr>
          <w:sz w:val="24"/>
          <w:szCs w:val="24"/>
          <w:lang w:val="pt"/>
        </w:rPr>
        <w:t>U</w:t>
      </w:r>
      <w:r>
        <w:rPr>
          <w:sz w:val="24"/>
          <w:szCs w:val="24"/>
          <w:lang w:val="pt"/>
        </w:rPr>
        <w:t xml:space="preserve">nited </w:t>
      </w:r>
      <w:r>
        <w:rPr>
          <w:lang w:val="pt"/>
        </w:rPr>
        <w:t xml:space="preserve"> </w:t>
      </w:r>
      <w:r w:rsidRPr="00323D93">
        <w:rPr>
          <w:sz w:val="24"/>
          <w:szCs w:val="24"/>
          <w:lang w:val="pt"/>
        </w:rPr>
        <w:t>K</w:t>
      </w:r>
      <w:r>
        <w:rPr>
          <w:sz w:val="24"/>
          <w:szCs w:val="24"/>
          <w:lang w:val="pt"/>
        </w:rPr>
        <w:t>ingdom</w:t>
      </w:r>
      <w:proofErr w:type="gramEnd"/>
    </w:p>
    <w:p w14:paraId="2E9092D8" w14:textId="7E5A11EE" w:rsidR="00323D93" w:rsidRPr="00323D93" w:rsidRDefault="00323D93" w:rsidP="00323D93">
      <w:pPr>
        <w:jc w:val="center"/>
        <w:rPr>
          <w:sz w:val="24"/>
          <w:szCs w:val="24"/>
        </w:rPr>
      </w:pPr>
      <w:proofErr w:type="spellStart"/>
      <w:r w:rsidRPr="00323D93">
        <w:rPr>
          <w:sz w:val="24"/>
          <w:szCs w:val="24"/>
          <w:vertAlign w:val="superscript"/>
          <w:lang w:val="pt"/>
        </w:rPr>
        <w:t>e</w:t>
      </w:r>
      <w:r>
        <w:rPr>
          <w:sz w:val="24"/>
          <w:szCs w:val="24"/>
          <w:lang w:val="pt"/>
        </w:rPr>
        <w:t>Albany</w:t>
      </w:r>
      <w:proofErr w:type="spellEnd"/>
      <w:r>
        <w:rPr>
          <w:sz w:val="24"/>
          <w:szCs w:val="24"/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Museum</w:t>
      </w:r>
      <w:proofErr w:type="spellEnd"/>
      <w:r>
        <w:rPr>
          <w:sz w:val="24"/>
          <w:szCs w:val="24"/>
          <w:lang w:val="pt"/>
        </w:rPr>
        <w:t xml:space="preserve">, Somerset Street, </w:t>
      </w:r>
      <w:proofErr w:type="spellStart"/>
      <w:proofErr w:type="gramStart"/>
      <w:r>
        <w:rPr>
          <w:sz w:val="24"/>
          <w:szCs w:val="24"/>
          <w:lang w:val="pt"/>
        </w:rPr>
        <w:t>Grahamstown</w:t>
      </w:r>
      <w:proofErr w:type="spellEnd"/>
      <w:r w:rsidR="00932FF9">
        <w:rPr>
          <w:sz w:val="24"/>
          <w:szCs w:val="24"/>
          <w:lang w:val="pt"/>
        </w:rPr>
        <w:t>,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Cabo</w:t>
      </w:r>
      <w:proofErr w:type="gramEnd"/>
      <w:r>
        <w:rPr>
          <w:sz w:val="24"/>
          <w:szCs w:val="24"/>
          <w:lang w:val="pt"/>
        </w:rPr>
        <w:t xml:space="preserve"> Oriental, </w:t>
      </w:r>
      <w:r>
        <w:rPr>
          <w:lang w:val="pt"/>
        </w:rPr>
        <w:t xml:space="preserve"> </w:t>
      </w:r>
      <w:r w:rsidR="00932FF9">
        <w:rPr>
          <w:sz w:val="24"/>
          <w:szCs w:val="24"/>
          <w:lang w:val="pt"/>
        </w:rPr>
        <w:t xml:space="preserve">6139, 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>África do Sul</w:t>
      </w:r>
    </w:p>
    <w:p w14:paraId="5DC41FB5" w14:textId="77777777" w:rsidR="00323D93" w:rsidRPr="00323D93" w:rsidRDefault="00323D93" w:rsidP="00323D93">
      <w:pPr>
        <w:spacing w:line="240" w:lineRule="auto"/>
        <w:jc w:val="center"/>
        <w:rPr>
          <w:sz w:val="24"/>
          <w:szCs w:val="24"/>
        </w:rPr>
      </w:pPr>
    </w:p>
    <w:p w14:paraId="02772818" w14:textId="3049C8CF" w:rsidR="00323D93" w:rsidRDefault="00323D93" w:rsidP="00323D93">
      <w:pPr>
        <w:spacing w:line="240" w:lineRule="auto"/>
        <w:jc w:val="center"/>
        <w:rPr>
          <w:sz w:val="24"/>
          <w:szCs w:val="24"/>
        </w:rPr>
      </w:pPr>
    </w:p>
    <w:p w14:paraId="78451B40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0E336BDA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65BD46F6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2958311F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37613F5D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28C8A91B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350C2DE0" w14:textId="77777777" w:rsidR="00C96324" w:rsidRDefault="00C96324" w:rsidP="00C96324">
      <w:pPr>
        <w:spacing w:line="240" w:lineRule="auto"/>
        <w:jc w:val="center"/>
        <w:rPr>
          <w:sz w:val="24"/>
          <w:szCs w:val="24"/>
        </w:rPr>
      </w:pPr>
    </w:p>
    <w:p w14:paraId="683E8C14" w14:textId="21664C0E" w:rsidR="00C96324" w:rsidRDefault="00323D93" w:rsidP="00323D93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pt"/>
        </w:rPr>
        <w:t xml:space="preserve">Autor correspondente: Blair </w:t>
      </w:r>
      <w:proofErr w:type="spellStart"/>
      <w:r>
        <w:rPr>
          <w:sz w:val="24"/>
          <w:szCs w:val="24"/>
          <w:lang w:val="pt"/>
        </w:rPr>
        <w:t>McPhee</w:t>
      </w:r>
      <w:proofErr w:type="spellEnd"/>
      <w:r>
        <w:rPr>
          <w:sz w:val="24"/>
          <w:szCs w:val="24"/>
          <w:lang w:val="pt"/>
        </w:rPr>
        <w:t xml:space="preserve"> (blair.mcphee@gmail.com)</w:t>
      </w:r>
    </w:p>
    <w:p w14:paraId="1BB534A6" w14:textId="11B17B74" w:rsidR="00DA5897" w:rsidRPr="005C45D9" w:rsidRDefault="00DA5897" w:rsidP="00C96324">
      <w:pPr>
        <w:spacing w:line="240" w:lineRule="auto"/>
        <w:jc w:val="center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lastRenderedPageBreak/>
        <w:t>abstrair</w:t>
      </w:r>
    </w:p>
    <w:p w14:paraId="6B754F56" w14:textId="20D28DD0" w:rsidR="00197115" w:rsidRPr="005C45D9" w:rsidRDefault="006E4D09" w:rsidP="00C96324">
      <w:pPr>
        <w:spacing w:line="24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da África do Sul tem sido reconhecida há muito tempo como tendo o potencial de preencher uma lacuna importante no registro fóssil terrestre mesozoico. Como um dos poucos depósitos de rolamento fóssil do</w:t>
      </w:r>
      <w:del w:id="1" w:author="Blair McPhee" w:date="2015-10-27T12:12:00Z">
        <w:r w:rsidRPr="005C45D9" w:rsidDel="00FE040C">
          <w:rPr>
            <w:sz w:val="24"/>
            <w:szCs w:val="24"/>
            <w:lang w:val="pt"/>
          </w:rPr>
          <w:delText xml:space="preserve">earliest </w:delText>
        </w:r>
      </w:del>
      <w:r w:rsidRPr="005C45D9">
        <w:rPr>
          <w:sz w:val="24"/>
          <w:szCs w:val="24"/>
          <w:lang w:val="pt"/>
        </w:rPr>
        <w:t xml:space="preserve"> cretáceo mais baixo, 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fornece</w:t>
      </w:r>
      <w:r>
        <w:rPr>
          <w:lang w:val="pt"/>
        </w:rPr>
        <w:t xml:space="preserve"> informações  </w:t>
      </w:r>
      <w:r w:rsidRPr="005C45D9">
        <w:rPr>
          <w:sz w:val="24"/>
          <w:szCs w:val="24"/>
          <w:lang w:val="pt"/>
        </w:rPr>
        <w:t xml:space="preserve"> críticas sobre os ecossistemas terrestres no local, subcontinental (sul de Gondwana), e escala global durante este intervalo de tempo mal amostrado. No entanto, até recentemente, a fauna dinossauro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, especialmente aquela pertencente a </w:t>
      </w:r>
      <w:proofErr w:type="spellStart"/>
      <w:r w:rsidRPr="005C45D9">
        <w:rPr>
          <w:sz w:val="24"/>
          <w:szCs w:val="24"/>
          <w:lang w:val="pt"/>
        </w:rPr>
        <w:t>Sauropoda</w:t>
      </w:r>
      <w:proofErr w:type="spellEnd"/>
      <w:r w:rsidRPr="005C45D9">
        <w:rPr>
          <w:sz w:val="24"/>
          <w:szCs w:val="24"/>
          <w:lang w:val="pt"/>
        </w:rPr>
        <w:t xml:space="preserve">, permaneceu essencialmente desconhecida. Aqui apresentamos descrições abrangentes de várias vértebras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relativamente bem preservadas coletadas de exposições ao longo da formação. Identificamos pelo menos quatro grupos taxonomicamente distintos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, compreendendo representantes de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spellStart"/>
      <w:r w:rsidRPr="005C45D9">
        <w:rPr>
          <w:sz w:val="24"/>
          <w:szCs w:val="24"/>
          <w:lang w:val="pt"/>
        </w:rPr>
        <w:t>Dicraeosauridae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, e um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 que não pertence nem </w:t>
      </w:r>
      <w:proofErr w:type="spellStart"/>
      <w:r w:rsidRPr="005C45D9">
        <w:rPr>
          <w:sz w:val="24"/>
          <w:szCs w:val="24"/>
          <w:lang w:val="pt"/>
        </w:rPr>
        <w:t>diplodocoidea</w:t>
      </w:r>
      <w:proofErr w:type="spellEnd"/>
      <w:r w:rsidRPr="005C45D9">
        <w:rPr>
          <w:sz w:val="24"/>
          <w:szCs w:val="24"/>
          <w:lang w:val="pt"/>
        </w:rPr>
        <w:t xml:space="preserve"> nem titanossauro. Isso representa a primeira evidência inequívoca desses grupos tendo sobrevivido ao primeiro Cretáceo da África. A composição taxonômica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mostra fortes semelhanças com </w:t>
      </w:r>
      <w:r>
        <w:rPr>
          <w:lang w:val="pt"/>
        </w:rPr>
        <w:t xml:space="preserve">os depósitos jurássicos </w:t>
      </w:r>
      <w:del w:id="2" w:author="Blair McPhee" w:date="2015-10-27T12:13:00Z">
        <w:r w:rsidRPr="005C45D9" w:rsidDel="00FE040C">
          <w:rPr>
            <w:sz w:val="24"/>
            <w:szCs w:val="24"/>
            <w:lang w:val="pt"/>
          </w:rPr>
          <w:delText xml:space="preserve">Late </w:delText>
        </w:r>
      </w:del>
      <w:proofErr w:type="gramStart"/>
      <w:ins w:id="3" w:author="Blair McPhee" w:date="2015-10-27T12:13:00Z">
        <w:r w:rsidR="00FE040C">
          <w:rPr>
            <w:sz w:val="24"/>
            <w:szCs w:val="24"/>
            <w:lang w:val="pt"/>
          </w:rPr>
          <w:t>superiores,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</w:t>
      </w:r>
      <w:proofErr w:type="gramEnd"/>
      <w:r w:rsidRPr="005C45D9">
        <w:rPr>
          <w:sz w:val="24"/>
          <w:szCs w:val="24"/>
          <w:lang w:val="pt"/>
        </w:rPr>
        <w:t xml:space="preserve"> levanta questões sobre o declínio taxonômico através da fronteira Jurássica/Cretáceo que foi previamente inferida para </w:t>
      </w:r>
      <w:proofErr w:type="spellStart"/>
      <w:r w:rsidRPr="005C45D9">
        <w:rPr>
          <w:sz w:val="24"/>
          <w:szCs w:val="24"/>
          <w:lang w:val="pt"/>
        </w:rPr>
        <w:t>Sauropoda</w:t>
      </w:r>
      <w:proofErr w:type="spellEnd"/>
      <w:r w:rsidRPr="005C45D9">
        <w:rPr>
          <w:sz w:val="24"/>
          <w:szCs w:val="24"/>
          <w:lang w:val="pt"/>
        </w:rPr>
        <w:t xml:space="preserve">. A investigação do registro fóssil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dos três primeiros</w:t>
      </w:r>
      <w:r>
        <w:rPr>
          <w:lang w:val="pt"/>
        </w:rPr>
        <w:t xml:space="preserve"> estágios</w:t>
      </w:r>
      <w:r w:rsidR="00E03D3D">
        <w:rPr>
          <w:sz w:val="24"/>
          <w:szCs w:val="24"/>
          <w:lang w:val="pt"/>
        </w:rPr>
        <w:t xml:space="preserve"> </w:t>
      </w:r>
      <w:proofErr w:type="gramStart"/>
      <w:r w:rsidR="00E03D3D">
        <w:rPr>
          <w:sz w:val="24"/>
          <w:szCs w:val="24"/>
          <w:lang w:val="pt"/>
        </w:rPr>
        <w:t>geológicos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do</w:t>
      </w:r>
      <w:proofErr w:type="gramEnd"/>
      <w:r w:rsidRPr="005C45D9">
        <w:rPr>
          <w:sz w:val="24"/>
          <w:szCs w:val="24"/>
          <w:lang w:val="pt"/>
        </w:rPr>
        <w:t xml:space="preserve"> Cretáceo sugere que a reconstrução de padrões </w:t>
      </w:r>
      <w:proofErr w:type="spellStart"/>
      <w:r w:rsidRPr="005C45D9">
        <w:rPr>
          <w:sz w:val="24"/>
          <w:szCs w:val="24"/>
          <w:lang w:val="pt"/>
        </w:rPr>
        <w:t>macroevolucionários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é complicada por uma combinação de viés amostral, um registro rochoso desigual e mal datado, e disparidade espacial no desaparecimento global de certos grupos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. No entanto, a estreita relação ecológica consistentemente observada entre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, bem como seu declínio aproximadamente síncrono, sugere alguma equivalência em resposta à mudança da dinâmica </w:t>
      </w:r>
      <w:proofErr w:type="spellStart"/>
      <w:r w:rsidRPr="005C45D9">
        <w:rPr>
          <w:sz w:val="24"/>
          <w:szCs w:val="24"/>
          <w:lang w:val="pt"/>
        </w:rPr>
        <w:t>faunal</w:t>
      </w:r>
      <w:proofErr w:type="spellEnd"/>
      <w:r w:rsidRPr="005C45D9">
        <w:rPr>
          <w:sz w:val="24"/>
          <w:szCs w:val="24"/>
          <w:lang w:val="pt"/>
        </w:rPr>
        <w:t xml:space="preserve"> do Cretáceo Primitivo.</w:t>
      </w:r>
    </w:p>
    <w:p w14:paraId="3945A972" w14:textId="77777777" w:rsidR="005C2191" w:rsidRPr="005C45D9" w:rsidRDefault="005C2191" w:rsidP="00C96324">
      <w:pPr>
        <w:spacing w:line="240" w:lineRule="auto"/>
        <w:rPr>
          <w:b/>
          <w:sz w:val="24"/>
          <w:szCs w:val="24"/>
        </w:rPr>
      </w:pPr>
    </w:p>
    <w:p w14:paraId="5D5CCAC6" w14:textId="075CFF23" w:rsidR="002F2FE2" w:rsidRPr="00207A05" w:rsidRDefault="00695593" w:rsidP="00231C6F">
      <w:pPr>
        <w:pStyle w:val="PargrafodaLista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r w:rsidRPr="00207A05">
        <w:rPr>
          <w:i/>
          <w:sz w:val="24"/>
          <w:szCs w:val="24"/>
          <w:lang w:val="pt"/>
        </w:rPr>
        <w:t>Introdução</w:t>
      </w:r>
    </w:p>
    <w:p w14:paraId="27D9920B" w14:textId="0839960D" w:rsidR="001E738B" w:rsidRPr="005C45D9" w:rsidRDefault="00734ECB" w:rsidP="00231C6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pt"/>
        </w:rPr>
        <w:t>O</w:t>
      </w:r>
      <w:r w:rsidR="00B1743F" w:rsidRPr="005C45D9">
        <w:rPr>
          <w:sz w:val="24"/>
          <w:szCs w:val="24"/>
          <w:lang w:val="pt"/>
        </w:rPr>
        <w:t>limite</w:t>
      </w:r>
      <w:proofErr w:type="spellEnd"/>
      <w:r w:rsidR="00B1743F" w:rsidRPr="005C45D9">
        <w:rPr>
          <w:sz w:val="24"/>
          <w:szCs w:val="24"/>
          <w:lang w:val="pt"/>
        </w:rPr>
        <w:t xml:space="preserve"> Jurássico/Cretáceo (J/K) (145 </w:t>
      </w:r>
      <w:proofErr w:type="spellStart"/>
      <w:r w:rsidR="00B1743F" w:rsidRPr="005C45D9">
        <w:rPr>
          <w:sz w:val="24"/>
          <w:szCs w:val="24"/>
          <w:lang w:val="pt"/>
        </w:rPr>
        <w:t>Ma</w:t>
      </w:r>
      <w:proofErr w:type="spellEnd"/>
      <w:r w:rsidR="00B1743F" w:rsidRPr="005C45D9">
        <w:rPr>
          <w:sz w:val="24"/>
          <w:szCs w:val="24"/>
          <w:lang w:val="pt"/>
        </w:rPr>
        <w:t xml:space="preserve">) representa um importante período de transição na evolução dos dinossauros </w:t>
      </w:r>
      <w:proofErr w:type="spellStart"/>
      <w:r w:rsidR="00B1743F" w:rsidRPr="005C45D9">
        <w:rPr>
          <w:sz w:val="24"/>
          <w:szCs w:val="24"/>
          <w:lang w:val="pt"/>
        </w:rPr>
        <w:t>saurópodes</w:t>
      </w:r>
      <w:proofErr w:type="spellEnd"/>
      <w:r w:rsidR="00B1743F" w:rsidRPr="005C45D9">
        <w:rPr>
          <w:sz w:val="24"/>
          <w:szCs w:val="24"/>
          <w:lang w:val="pt"/>
        </w:rPr>
        <w:t xml:space="preserve">. Após um período de aparente pico de diversidade e abundância de espécies no último Jurássico (como exemplificado pelos depósitos ricos em </w:t>
      </w:r>
      <w:proofErr w:type="spellStart"/>
      <w:r w:rsidR="00B1743F" w:rsidRPr="005C45D9">
        <w:rPr>
          <w:sz w:val="24"/>
          <w:szCs w:val="24"/>
          <w:lang w:val="pt"/>
        </w:rPr>
        <w:t>saurópodes</w:t>
      </w:r>
      <w:proofErr w:type="spellEnd"/>
      <w:r w:rsidR="00B1743F" w:rsidRPr="005C45D9">
        <w:rPr>
          <w:sz w:val="24"/>
          <w:szCs w:val="24"/>
          <w:lang w:val="pt"/>
        </w:rPr>
        <w:t xml:space="preserve"> da África Oriental e américa do Norte), o primeiro Cretáceo é visivelmente </w:t>
      </w:r>
      <w:proofErr w:type="spellStart"/>
      <w:r w:rsidR="00B1743F" w:rsidRPr="005C45D9">
        <w:rPr>
          <w:sz w:val="24"/>
          <w:szCs w:val="24"/>
          <w:lang w:val="pt"/>
        </w:rPr>
        <w:t>sub-representado</w:t>
      </w:r>
      <w:proofErr w:type="spellEnd"/>
      <w:r w:rsidR="00B1743F" w:rsidRPr="005C45D9">
        <w:rPr>
          <w:sz w:val="24"/>
          <w:szCs w:val="24"/>
          <w:lang w:val="pt"/>
        </w:rPr>
        <w:t xml:space="preserve"> em termos de taxa </w:t>
      </w:r>
      <w:proofErr w:type="spellStart"/>
      <w:r w:rsidR="00B1743F" w:rsidRPr="005C45D9">
        <w:rPr>
          <w:sz w:val="24"/>
          <w:szCs w:val="24"/>
          <w:lang w:val="pt"/>
        </w:rPr>
        <w:t>saurópode</w:t>
      </w:r>
      <w:proofErr w:type="spellEnd"/>
      <w:r w:rsidR="00B1743F" w:rsidRPr="005C45D9">
        <w:rPr>
          <w:sz w:val="24"/>
          <w:szCs w:val="24"/>
          <w:lang w:val="pt"/>
        </w:rPr>
        <w:t xml:space="preserve"> bem compreendida (por exemplo, </w:t>
      </w:r>
      <w:proofErr w:type="spellStart"/>
      <w:r w:rsidR="00B1743F" w:rsidRPr="005C45D9">
        <w:rPr>
          <w:sz w:val="24"/>
          <w:szCs w:val="24"/>
          <w:lang w:val="pt"/>
        </w:rPr>
        <w:t>Upchurch</w:t>
      </w:r>
      <w:proofErr w:type="spellEnd"/>
      <w:r w:rsidR="00B1743F" w:rsidRPr="005C45D9">
        <w:rPr>
          <w:sz w:val="24"/>
          <w:szCs w:val="24"/>
          <w:lang w:val="pt"/>
        </w:rPr>
        <w:t xml:space="preserve"> e Barrett, 2005; Barrett em al., 2009). Embora esse declínio tenha sido geralmente interpretado como resultado de processos genuínos </w:t>
      </w:r>
      <w:proofErr w:type="spellStart"/>
      <w:r w:rsidR="00B1743F" w:rsidRPr="005C45D9">
        <w:rPr>
          <w:sz w:val="24"/>
          <w:szCs w:val="24"/>
          <w:lang w:val="pt"/>
        </w:rPr>
        <w:t>bioticamente</w:t>
      </w:r>
      <w:proofErr w:type="spellEnd"/>
      <w:r w:rsidR="00B1743F" w:rsidRPr="005C45D9">
        <w:rPr>
          <w:sz w:val="24"/>
          <w:szCs w:val="24"/>
          <w:lang w:val="pt"/>
        </w:rPr>
        <w:t xml:space="preserve"> mediados (por exemplo, </w:t>
      </w:r>
      <w:proofErr w:type="spellStart"/>
      <w:r w:rsidR="00B1743F" w:rsidRPr="005C45D9">
        <w:rPr>
          <w:sz w:val="24"/>
          <w:szCs w:val="24"/>
          <w:lang w:val="pt"/>
        </w:rPr>
        <w:t>Mannion</w:t>
      </w:r>
      <w:proofErr w:type="spellEnd"/>
      <w:r w:rsidR="00B1743F" w:rsidRPr="005C45D9">
        <w:rPr>
          <w:sz w:val="24"/>
          <w:szCs w:val="24"/>
          <w:lang w:val="pt"/>
        </w:rPr>
        <w:t xml:space="preserve"> et al., 2011), é também um período caracterizado por uma escassez de localidades portadoras de </w:t>
      </w:r>
      <w:proofErr w:type="spellStart"/>
      <w:r w:rsidR="00B1743F" w:rsidRPr="005C45D9">
        <w:rPr>
          <w:sz w:val="24"/>
          <w:szCs w:val="24"/>
          <w:lang w:val="pt"/>
        </w:rPr>
        <w:t>saurópodes</w:t>
      </w:r>
      <w:proofErr w:type="spellEnd"/>
      <w:r w:rsidR="00B1743F" w:rsidRPr="005C45D9">
        <w:rPr>
          <w:sz w:val="24"/>
          <w:szCs w:val="24"/>
          <w:lang w:val="pt"/>
        </w:rPr>
        <w:t xml:space="preserve"> e uma falta geral de amostragem focada em todos os continentes do sul (</w:t>
      </w:r>
      <w:proofErr w:type="spellStart"/>
      <w:r w:rsidR="00B1743F" w:rsidRPr="005C45D9">
        <w:rPr>
          <w:sz w:val="24"/>
          <w:szCs w:val="24"/>
          <w:lang w:val="pt"/>
        </w:rPr>
        <w:t>Upchurch</w:t>
      </w:r>
      <w:proofErr w:type="spellEnd"/>
      <w:r w:rsidR="00B1743F" w:rsidRPr="005C45D9">
        <w:rPr>
          <w:sz w:val="24"/>
          <w:szCs w:val="24"/>
          <w:lang w:val="pt"/>
        </w:rPr>
        <w:t xml:space="preserve"> et al. 2015).</w:t>
      </w:r>
    </w:p>
    <w:p w14:paraId="6B1D319B" w14:textId="0B60D4C2" w:rsidR="003A528E" w:rsidRPr="005C45D9" w:rsidRDefault="001E738B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Em termos de unidades portadoras de dinossauros, a África do Sul é mais conhecida pelo</w:t>
      </w:r>
      <w:del w:id="4" w:author="Blair McPhee" w:date="2015-10-27T12:13:00Z">
        <w:r w:rsidRPr="005C45D9" w:rsidDel="00FE040C">
          <w:rPr>
            <w:sz w:val="24"/>
            <w:szCs w:val="24"/>
            <w:lang w:val="pt"/>
          </w:rPr>
          <w:delText xml:space="preserve">Late </w:delText>
        </w:r>
      </w:del>
      <w:r w:rsidR="006E4D09" w:rsidRPr="005C45D9">
        <w:rPr>
          <w:sz w:val="24"/>
          <w:szCs w:val="24"/>
          <w:lang w:val="pt"/>
        </w:rPr>
        <w:t xml:space="preserve"> Triássico</w:t>
      </w:r>
      <w:r>
        <w:rPr>
          <w:lang w:val="pt"/>
        </w:rPr>
        <w:t xml:space="preserve"> </w:t>
      </w:r>
      <w:ins w:id="5" w:author="Blair McPhee" w:date="2015-10-27T12:13:00Z">
        <w:r w:rsidR="00FE040C">
          <w:rPr>
            <w:sz w:val="24"/>
            <w:szCs w:val="24"/>
            <w:lang w:val="pt"/>
          </w:rPr>
          <w:t>Superior</w:t>
        </w:r>
      </w:ins>
      <w:r>
        <w:rPr>
          <w:lang w:val="pt"/>
        </w:rPr>
        <w:t xml:space="preserve"> </w:t>
      </w:r>
      <w:r w:rsidR="006E4D09" w:rsidRPr="005C45D9">
        <w:rPr>
          <w:sz w:val="24"/>
          <w:szCs w:val="24"/>
          <w:lang w:val="pt"/>
        </w:rPr>
        <w:t>–</w:t>
      </w:r>
      <w:del w:id="6" w:author="Blair McPhee" w:date="2015-10-27T12:13:00Z">
        <w:r w:rsidR="006E4D09" w:rsidRPr="005C45D9" w:rsidDel="00FE040C">
          <w:rPr>
            <w:sz w:val="24"/>
            <w:szCs w:val="24"/>
            <w:lang w:val="pt"/>
          </w:rPr>
          <w:delText xml:space="preserve">Early </w:delText>
        </w:r>
      </w:del>
      <w:proofErr w:type="gramStart"/>
      <w:ins w:id="7" w:author="Blair McPhee" w:date="2015-10-27T12:13:00Z">
        <w:r w:rsidR="00FE040C">
          <w:rPr>
            <w:sz w:val="24"/>
            <w:szCs w:val="24"/>
            <w:lang w:val="pt"/>
          </w:rPr>
          <w:t>Formação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Elliot</w:t>
      </w:r>
      <w:proofErr w:type="gramEnd"/>
      <w:r w:rsidRPr="005C45D9">
        <w:rPr>
          <w:sz w:val="24"/>
          <w:szCs w:val="24"/>
          <w:lang w:val="pt"/>
        </w:rPr>
        <w:t xml:space="preserve"> Jurássico Inferior e sua variedade de </w:t>
      </w:r>
      <w:proofErr w:type="spellStart"/>
      <w:r w:rsidRPr="005C45D9">
        <w:rPr>
          <w:sz w:val="24"/>
          <w:szCs w:val="24"/>
          <w:lang w:val="pt"/>
        </w:rPr>
        <w:t>sauropodomorfos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 w:rsidRPr="005C45D9">
        <w:rPr>
          <w:sz w:val="24"/>
          <w:szCs w:val="24"/>
          <w:lang w:val="pt"/>
        </w:rPr>
        <w:lastRenderedPageBreak/>
        <w:t xml:space="preserve">basais e </w:t>
      </w:r>
      <w:proofErr w:type="spellStart"/>
      <w:r w:rsidRPr="005C45D9">
        <w:rPr>
          <w:sz w:val="24"/>
          <w:szCs w:val="24"/>
          <w:lang w:val="pt"/>
        </w:rPr>
        <w:t>ornithischians</w:t>
      </w:r>
      <w:proofErr w:type="spellEnd"/>
      <w:r w:rsidRPr="005C45D9">
        <w:rPr>
          <w:sz w:val="24"/>
          <w:szCs w:val="24"/>
          <w:lang w:val="pt"/>
        </w:rPr>
        <w:t xml:space="preserve"> (por exemplo, Yates, 2003, 2007; Butler, 2005; Yates et al. 2010; </w:t>
      </w:r>
      <w:proofErr w:type="spellStart"/>
      <w:r w:rsidRPr="005C45D9">
        <w:rPr>
          <w:sz w:val="24"/>
          <w:szCs w:val="24"/>
          <w:lang w:val="pt"/>
        </w:rPr>
        <w:t>McPhee</w:t>
      </w:r>
      <w:proofErr w:type="spellEnd"/>
      <w:r w:rsidRPr="005C45D9">
        <w:rPr>
          <w:sz w:val="24"/>
          <w:szCs w:val="24"/>
          <w:lang w:val="pt"/>
        </w:rPr>
        <w:t xml:space="preserve"> et al., 2014</w:t>
      </w:r>
      <w:ins w:id="8" w:author="Blair McPhee" w:date="2015-10-25T14:48:00Z">
        <w:r w:rsidR="004B70A9">
          <w:rPr>
            <w:sz w:val="24"/>
            <w:szCs w:val="24"/>
            <w:lang w:val="pt"/>
          </w:rPr>
          <w:t>, 2015</w:t>
        </w:r>
      </w:ins>
      <w:r w:rsidRPr="005C45D9">
        <w:rPr>
          <w:sz w:val="24"/>
          <w:szCs w:val="24"/>
          <w:lang w:val="pt"/>
        </w:rPr>
        <w:t xml:space="preserve">). Embora geograficamente mais restrito e com afloramento de rochas consideravelmente menos acessível, a </w:t>
      </w:r>
      <w:del w:id="9" w:author="Blair McPhee" w:date="2015-10-27T13:18:00Z">
        <w:r w:rsidR="00FE18B0" w:rsidRPr="005C45D9" w:rsidDel="002351CD">
          <w:rPr>
            <w:sz w:val="24"/>
            <w:szCs w:val="24"/>
            <w:lang w:val="pt"/>
          </w:rPr>
          <w:delText>?</w:delText>
        </w:r>
      </w:del>
      <w:del w:id="10" w:author="Blair McPhee" w:date="2015-10-27T12:52:00Z">
        <w:r w:rsidR="00FE18B0" w:rsidRPr="005C45D9" w:rsidDel="005A6566">
          <w:rPr>
            <w:sz w:val="24"/>
            <w:szCs w:val="24"/>
            <w:lang w:val="pt"/>
          </w:rPr>
          <w:delText>Tithonian</w:delText>
        </w:r>
      </w:del>
      <w:del w:id="11" w:author="Blair McPhee" w:date="2015-10-27T13:18:00Z">
        <w:r w:rsidR="00FE18B0" w:rsidRPr="005C45D9" w:rsidDel="002351CD">
          <w:rPr>
            <w:sz w:val="24"/>
            <w:szCs w:val="24"/>
            <w:lang w:val="pt"/>
          </w:rPr>
          <w:delText>–?Valanginian</w:delText>
        </w:r>
      </w:del>
      <w:r w:rsidR="00601C45" w:rsidRPr="005C45D9">
        <w:rPr>
          <w:sz w:val="24"/>
          <w:szCs w:val="24"/>
          <w:lang w:val="pt"/>
        </w:rPr>
        <w:t xml:space="preserve"> Formação </w:t>
      </w:r>
      <w:proofErr w:type="spellStart"/>
      <w:r w:rsidR="00601C45" w:rsidRPr="005C45D9">
        <w:rPr>
          <w:sz w:val="24"/>
          <w:szCs w:val="24"/>
          <w:lang w:val="pt"/>
        </w:rPr>
        <w:t>Kirkwood</w:t>
      </w:r>
      <w:proofErr w:type="spellEnd"/>
      <w:r w:rsidR="00601C45" w:rsidRPr="005C45D9">
        <w:rPr>
          <w:sz w:val="24"/>
          <w:szCs w:val="24"/>
          <w:lang w:val="pt"/>
        </w:rPr>
        <w:t xml:space="preserve"> Inferior do Cabo Oriental também produziu uma série de restos mortais isolados dinossauros ao longo do último século e meio, a maioria resultante dos esforços de coleta nos últimos vinte anos por </w:t>
      </w:r>
      <w:proofErr w:type="spellStart"/>
      <w:r w:rsidR="00601C45" w:rsidRPr="005C45D9">
        <w:rPr>
          <w:sz w:val="24"/>
          <w:szCs w:val="24"/>
          <w:lang w:val="pt"/>
        </w:rPr>
        <w:t>WJdK</w:t>
      </w:r>
      <w:proofErr w:type="spellEnd"/>
      <w:r>
        <w:rPr>
          <w:lang w:val="pt"/>
        </w:rPr>
        <w:t xml:space="preserve"> e  </w:t>
      </w:r>
      <w:del w:id="12" w:author="Blair McPhee" w:date="2015-10-27T16:25:00Z">
        <w:r w:rsidR="003A528E" w:rsidRPr="005C45D9" w:rsidDel="00A32A86">
          <w:rPr>
            <w:sz w:val="24"/>
            <w:szCs w:val="24"/>
            <w:lang w:val="pt"/>
          </w:rPr>
          <w:delText xml:space="preserve">an intensification of </w:delText>
        </w:r>
      </w:del>
      <w:ins w:id="13" w:author="Blair McPhee" w:date="2015-10-27T13:19:00Z">
        <w:r w:rsidR="002351CD">
          <w:rPr>
            <w:sz w:val="24"/>
            <w:szCs w:val="24"/>
            <w:lang w:val="pt"/>
          </w:rPr>
          <w:t xml:space="preserve"> colegas.</w:t>
        </w:r>
      </w:ins>
      <w:r w:rsidR="00E7315E" w:rsidRPr="005C45D9">
        <w:rPr>
          <w:sz w:val="24"/>
          <w:szCs w:val="24"/>
          <w:lang w:val="pt"/>
        </w:rPr>
        <w:t xml:space="preserve"> Entre este material está uma série de vértebras </w:t>
      </w:r>
      <w:proofErr w:type="spellStart"/>
      <w:r w:rsidR="00E7315E" w:rsidRPr="005C45D9">
        <w:rPr>
          <w:sz w:val="24"/>
          <w:szCs w:val="24"/>
          <w:lang w:val="pt"/>
        </w:rPr>
        <w:t>saurópodes</w:t>
      </w:r>
      <w:proofErr w:type="spellEnd"/>
      <w:r w:rsidR="00E7315E" w:rsidRPr="005C45D9">
        <w:rPr>
          <w:sz w:val="24"/>
          <w:szCs w:val="24"/>
          <w:lang w:val="pt"/>
        </w:rPr>
        <w:t xml:space="preserve"> relativamente bem preservadas coletadas de exposições ao longo da formação. Esses restos fornecem uma valiosa visão da composição </w:t>
      </w:r>
      <w:proofErr w:type="spellStart"/>
      <w:r w:rsidR="00E7315E" w:rsidRPr="005C45D9">
        <w:rPr>
          <w:sz w:val="24"/>
          <w:szCs w:val="24"/>
          <w:lang w:val="pt"/>
        </w:rPr>
        <w:t>faunal</w:t>
      </w:r>
      <w:proofErr w:type="spellEnd"/>
      <w:r w:rsidR="00E7315E" w:rsidRPr="005C45D9">
        <w:rPr>
          <w:sz w:val="24"/>
          <w:szCs w:val="24"/>
          <w:lang w:val="pt"/>
        </w:rPr>
        <w:t xml:space="preserve"> </w:t>
      </w:r>
      <w:proofErr w:type="spellStart"/>
      <w:r w:rsidR="00E7315E" w:rsidRPr="005C45D9">
        <w:rPr>
          <w:sz w:val="24"/>
          <w:szCs w:val="24"/>
          <w:lang w:val="pt"/>
        </w:rPr>
        <w:t>sauropodana</w:t>
      </w:r>
      <w:proofErr w:type="spellEnd"/>
      <w:r w:rsidR="00E7315E" w:rsidRPr="005C45D9">
        <w:rPr>
          <w:sz w:val="24"/>
          <w:szCs w:val="24"/>
          <w:lang w:val="pt"/>
        </w:rPr>
        <w:t xml:space="preserve"> das regiões sul de Gondwana no primeiro Cretáceo — uma fauna que até agora permaneceu amplamente desconhecida.  </w:t>
      </w:r>
    </w:p>
    <w:p w14:paraId="488A9CBF" w14:textId="77777777" w:rsidR="00160F81" w:rsidRPr="005C45D9" w:rsidRDefault="00160F81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Aqui fornecemos uma breve soma da </w:t>
      </w:r>
      <w:r>
        <w:rPr>
          <w:sz w:val="24"/>
          <w:szCs w:val="24"/>
          <w:lang w:val="pt"/>
        </w:rPr>
        <w:t xml:space="preserve">geologia </w:t>
      </w:r>
      <w:proofErr w:type="gramStart"/>
      <w:r>
        <w:rPr>
          <w:sz w:val="24"/>
          <w:szCs w:val="24"/>
          <w:lang w:val="pt"/>
        </w:rPr>
        <w:t xml:space="preserve">e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>da</w:t>
      </w:r>
      <w:proofErr w:type="gramEnd"/>
      <w:r w:rsidRPr="005C45D9">
        <w:rPr>
          <w:sz w:val="24"/>
          <w:szCs w:val="24"/>
          <w:lang w:val="pt"/>
        </w:rPr>
        <w:t xml:space="preserve"> faixa temporal hipotética da ordenação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de </w:t>
      </w:r>
      <w:proofErr w:type="spellStart"/>
      <w:r>
        <w:rPr>
          <w:sz w:val="24"/>
          <w:szCs w:val="24"/>
          <w:lang w:val="pt"/>
        </w:rPr>
        <w:t>Kirkwood</w:t>
      </w:r>
      <w:proofErr w:type="spellEnd"/>
      <w:r>
        <w:rPr>
          <w:sz w:val="24"/>
          <w:szCs w:val="24"/>
          <w:lang w:val="pt"/>
        </w:rPr>
        <w:t xml:space="preserve"> F.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Isso é seguido por uma breve revisão do trabalho paleontológico anterior realizado dentro da </w:t>
      </w:r>
      <w:proofErr w:type="spellStart"/>
      <w:r w:rsidRPr="005C45D9">
        <w:rPr>
          <w:sz w:val="24"/>
          <w:szCs w:val="24"/>
          <w:lang w:val="pt"/>
        </w:rPr>
        <w:t>ormation</w:t>
      </w:r>
      <w:proofErr w:type="spellEnd"/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>f,</w:t>
      </w:r>
      <w:r>
        <w:rPr>
          <w:lang w:val="pt"/>
        </w:rPr>
        <w:t xml:space="preserve"> com foco especial na literatura</w:t>
      </w:r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bastante escassa. Em seguida, apresentamos descrições morfológicas completas do novo material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que veio à tona nos últimos anos. Com base nessas considerações anatômicas, tentamos atribuir uma posição taxonômica tão precisa a este material quanto possível. Este último objetivo é de particular pertinência às questões relacionadas com a biogeografia e os padrões de dispersão/extinção de </w:t>
      </w:r>
      <w:proofErr w:type="spellStart"/>
      <w:r w:rsidRPr="005C45D9">
        <w:rPr>
          <w:sz w:val="24"/>
          <w:szCs w:val="24"/>
          <w:lang w:val="pt"/>
        </w:rPr>
        <w:t>Sauropoda</w:t>
      </w:r>
      <w:proofErr w:type="spellEnd"/>
      <w:r w:rsidRPr="005C45D9">
        <w:rPr>
          <w:sz w:val="24"/>
          <w:szCs w:val="24"/>
          <w:lang w:val="pt"/>
        </w:rPr>
        <w:t xml:space="preserve"> através do limite J/K.       </w:t>
      </w:r>
    </w:p>
    <w:p w14:paraId="336D4527" w14:textId="77777777" w:rsidR="002F2FE2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</w:rPr>
        <w:t xml:space="preserve"> </w:t>
      </w:r>
    </w:p>
    <w:p w14:paraId="0202AB69" w14:textId="73C9B79D" w:rsidR="002F2FE2" w:rsidRPr="005E3C0E" w:rsidRDefault="00695593" w:rsidP="00231C6F">
      <w:pPr>
        <w:pStyle w:val="PargrafodaLista"/>
        <w:numPr>
          <w:ilvl w:val="1"/>
          <w:numId w:val="3"/>
        </w:numPr>
        <w:spacing w:line="360" w:lineRule="auto"/>
        <w:rPr>
          <w:i/>
          <w:sz w:val="24"/>
          <w:szCs w:val="24"/>
        </w:rPr>
      </w:pPr>
      <w:r w:rsidRPr="005E3C0E">
        <w:rPr>
          <w:i/>
          <w:sz w:val="24"/>
          <w:szCs w:val="24"/>
          <w:lang w:val="pt"/>
        </w:rPr>
        <w:t xml:space="preserve">Contexto Geológico e Paleontológico da Formação </w:t>
      </w:r>
      <w:proofErr w:type="spellStart"/>
      <w:r w:rsidRPr="005E3C0E">
        <w:rPr>
          <w:i/>
          <w:sz w:val="24"/>
          <w:szCs w:val="24"/>
          <w:lang w:val="pt"/>
        </w:rPr>
        <w:t>Kirkwood</w:t>
      </w:r>
      <w:proofErr w:type="spellEnd"/>
      <w:r w:rsidRPr="005E3C0E">
        <w:rPr>
          <w:i/>
          <w:sz w:val="24"/>
          <w:szCs w:val="24"/>
          <w:lang w:val="pt"/>
        </w:rPr>
        <w:t xml:space="preserve"> </w:t>
      </w:r>
    </w:p>
    <w:p w14:paraId="3D84F802" w14:textId="633F8811" w:rsidR="00E9538F" w:rsidRDefault="00695593" w:rsidP="00231C6F">
      <w:pPr>
        <w:spacing w:after="0" w:line="360" w:lineRule="auto"/>
        <w:rPr>
          <w:ins w:id="14" w:author="Blair McPhee" w:date="2015-10-27T14:12:00Z"/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é uma das três principais formações constituintes que compõem o Grupo </w:t>
      </w:r>
      <w:proofErr w:type="spellStart"/>
      <w:r w:rsidRPr="005C45D9">
        <w:rPr>
          <w:sz w:val="24"/>
          <w:szCs w:val="24"/>
          <w:lang w:val="pt"/>
        </w:rPr>
        <w:t>Uitenhage</w:t>
      </w:r>
      <w:proofErr w:type="spellEnd"/>
      <w:r w:rsidRPr="005C45D9">
        <w:rPr>
          <w:sz w:val="24"/>
          <w:szCs w:val="24"/>
          <w:lang w:val="pt"/>
        </w:rPr>
        <w:t>, uma</w:t>
      </w:r>
      <w:del w:id="15" w:author="Blair McPhee" w:date="2015-10-27T12:14:00Z">
        <w:r w:rsidR="00ED7E7D" w:rsidRPr="005C45D9" w:rsidDel="00FE040C">
          <w:rPr>
            <w:sz w:val="24"/>
            <w:szCs w:val="24"/>
            <w:lang w:val="pt"/>
          </w:rPr>
          <w:delText>late</w:delText>
        </w:r>
        <w:r w:rsidRPr="005C45D9" w:rsidDel="00FE040C">
          <w:rPr>
            <w:sz w:val="24"/>
            <w:szCs w:val="24"/>
            <w:lang w:val="pt"/>
          </w:rPr>
          <w:delText xml:space="preserve"> </w:delText>
        </w:r>
      </w:del>
      <w:r w:rsidRPr="005C45D9">
        <w:rPr>
          <w:sz w:val="24"/>
          <w:szCs w:val="24"/>
          <w:lang w:val="pt"/>
        </w:rPr>
        <w:t xml:space="preserve"> massa sedimentar mesozoica média- superior que tece seu caminho intermitentemente através das pequenas bacias controladas por falhas que se estendem por aproximadamente 500 km ao longo das áreas costeiras das províncias </w:t>
      </w:r>
      <w:proofErr w:type="gramStart"/>
      <w:r w:rsidRPr="005C45D9">
        <w:rPr>
          <w:sz w:val="24"/>
          <w:szCs w:val="24"/>
          <w:lang w:val="pt"/>
        </w:rPr>
        <w:t xml:space="preserve">do </w:t>
      </w:r>
      <w:r>
        <w:rPr>
          <w:lang w:val="pt"/>
        </w:rPr>
        <w:t xml:space="preserve"> </w:t>
      </w:r>
      <w:ins w:id="16" w:author="Blair McPhee" w:date="2015-10-27T14:38:00Z">
        <w:r w:rsidR="003A6B7E">
          <w:rPr>
            <w:sz w:val="24"/>
            <w:szCs w:val="24"/>
            <w:lang w:val="pt"/>
          </w:rPr>
          <w:t>Cabo</w:t>
        </w:r>
        <w:proofErr w:type="gramEnd"/>
        <w:r w:rsidR="003A6B7E">
          <w:rPr>
            <w:sz w:val="24"/>
            <w:szCs w:val="24"/>
            <w:lang w:val="pt"/>
          </w:rPr>
          <w:t xml:space="preserve"> </w:t>
        </w:r>
      </w:ins>
      <w:r>
        <w:rPr>
          <w:lang w:val="pt"/>
        </w:rPr>
        <w:t xml:space="preserve">Oriental e do Cabo </w:t>
      </w:r>
      <w:r w:rsidRPr="005C45D9">
        <w:rPr>
          <w:sz w:val="24"/>
          <w:szCs w:val="24"/>
          <w:lang w:val="pt"/>
        </w:rPr>
        <w:t>Ocidental, África do Sul</w:t>
      </w:r>
      <w:r>
        <w:rPr>
          <w:lang w:val="pt"/>
        </w:rPr>
        <w:t xml:space="preserve"> </w:t>
      </w:r>
      <w:ins w:id="17" w:author="Blair McPhee" w:date="2015-10-27T14:41:00Z">
        <w:r w:rsidR="00776CFB">
          <w:rPr>
            <w:sz w:val="24"/>
            <w:szCs w:val="24"/>
            <w:lang w:val="pt"/>
          </w:rPr>
          <w:t xml:space="preserve"> (</w:t>
        </w:r>
        <w:proofErr w:type="spellStart"/>
        <w:r w:rsidR="00776CFB">
          <w:rPr>
            <w:sz w:val="24"/>
            <w:szCs w:val="24"/>
            <w:lang w:val="pt"/>
          </w:rPr>
          <w:t>Reddering</w:t>
        </w:r>
        <w:proofErr w:type="spellEnd"/>
        <w:r w:rsidR="00776CFB">
          <w:rPr>
            <w:sz w:val="24"/>
            <w:szCs w:val="24"/>
            <w:lang w:val="pt"/>
          </w:rPr>
          <w:t>, 2010)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. As exposições do Grupo </w:t>
      </w:r>
      <w:proofErr w:type="spellStart"/>
      <w:r w:rsidRPr="005C45D9">
        <w:rPr>
          <w:sz w:val="24"/>
          <w:szCs w:val="24"/>
          <w:lang w:val="pt"/>
        </w:rPr>
        <w:t>Uitenhage</w:t>
      </w:r>
      <w:proofErr w:type="spellEnd"/>
      <w:r w:rsidRPr="005C45D9">
        <w:rPr>
          <w:sz w:val="24"/>
          <w:szCs w:val="24"/>
          <w:lang w:val="pt"/>
        </w:rPr>
        <w:t xml:space="preserve"> são melhor representadas dentro da Bacia de </w:t>
      </w:r>
      <w:proofErr w:type="spellStart"/>
      <w:r w:rsidRPr="005C45D9">
        <w:rPr>
          <w:sz w:val="24"/>
          <w:szCs w:val="24"/>
          <w:lang w:val="pt"/>
        </w:rPr>
        <w:t>Algoa</w:t>
      </w:r>
      <w:proofErr w:type="spellEnd"/>
      <w:r w:rsidRPr="005C45D9">
        <w:rPr>
          <w:sz w:val="24"/>
          <w:szCs w:val="24"/>
          <w:lang w:val="pt"/>
        </w:rPr>
        <w:t xml:space="preserve">, que de todas as bacias de </w:t>
      </w:r>
      <w:proofErr w:type="spellStart"/>
      <w:r w:rsidRPr="005C45D9">
        <w:rPr>
          <w:sz w:val="24"/>
          <w:szCs w:val="24"/>
          <w:lang w:val="pt"/>
        </w:rPr>
        <w:t>Uitenhage</w:t>
      </w:r>
      <w:proofErr w:type="spellEnd"/>
      <w:r w:rsidRPr="005C45D9">
        <w:rPr>
          <w:sz w:val="24"/>
          <w:szCs w:val="24"/>
          <w:lang w:val="pt"/>
        </w:rPr>
        <w:t xml:space="preserve"> preserva a mais diversificada e verticalmente extensa gama de sedimentos (ver </w:t>
      </w:r>
      <w:proofErr w:type="spellStart"/>
      <w:r w:rsidRPr="005C45D9">
        <w:rPr>
          <w:sz w:val="24"/>
          <w:szCs w:val="24"/>
          <w:lang w:val="pt"/>
        </w:rPr>
        <w:t>Muir</w:t>
      </w:r>
      <w:proofErr w:type="spellEnd"/>
      <w:r w:rsidRPr="005C45D9">
        <w:rPr>
          <w:sz w:val="24"/>
          <w:szCs w:val="24"/>
          <w:lang w:val="pt"/>
        </w:rPr>
        <w:t xml:space="preserve"> et al. [2015] para uma revisão </w:t>
      </w:r>
      <w:proofErr w:type="gramStart"/>
      <w:r w:rsidRPr="005C45D9">
        <w:rPr>
          <w:sz w:val="24"/>
          <w:szCs w:val="24"/>
          <w:lang w:val="pt"/>
        </w:rPr>
        <w:t>recente)</w:t>
      </w:r>
      <w:r>
        <w:rPr>
          <w:lang w:val="pt"/>
        </w:rPr>
        <w:t xml:space="preserve"> </w:t>
      </w:r>
      <w:r w:rsidR="002643FF">
        <w:rPr>
          <w:sz w:val="24"/>
          <w:szCs w:val="24"/>
          <w:lang w:val="pt"/>
        </w:rPr>
        <w:t xml:space="preserve"> (</w:t>
      </w:r>
      <w:proofErr w:type="gramEnd"/>
      <w:r w:rsidR="002643FF">
        <w:rPr>
          <w:sz w:val="24"/>
          <w:szCs w:val="24"/>
          <w:lang w:val="pt"/>
        </w:rPr>
        <w:t>Fig. 1)</w:t>
      </w:r>
      <w:r w:rsidRPr="005C45D9">
        <w:rPr>
          <w:sz w:val="24"/>
          <w:szCs w:val="24"/>
          <w:lang w:val="pt"/>
        </w:rPr>
        <w:t xml:space="preserve">. Os conglomerados grosseiros da Formação </w:t>
      </w:r>
      <w:proofErr w:type="spellStart"/>
      <w:r w:rsidRPr="005C45D9">
        <w:rPr>
          <w:sz w:val="24"/>
          <w:szCs w:val="24"/>
          <w:lang w:val="pt"/>
        </w:rPr>
        <w:t>Enon</w:t>
      </w:r>
      <w:proofErr w:type="spellEnd"/>
      <w:r w:rsidRPr="005C45D9">
        <w:rPr>
          <w:sz w:val="24"/>
          <w:szCs w:val="24"/>
          <w:lang w:val="pt"/>
        </w:rPr>
        <w:t xml:space="preserve"> representam os depósitos mais baixos/proximais dentro do Grupo </w:t>
      </w:r>
      <w:proofErr w:type="spellStart"/>
      <w:r w:rsidRPr="005C45D9">
        <w:rPr>
          <w:sz w:val="24"/>
          <w:szCs w:val="24"/>
          <w:lang w:val="pt"/>
        </w:rPr>
        <w:t>Uitenhage</w:t>
      </w:r>
      <w:proofErr w:type="spellEnd"/>
      <w:r w:rsidRPr="005C45D9"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ins w:id="18" w:author="Blair McPhee" w:date="2015-10-27T13:52:00Z">
        <w:r w:rsidR="00D04582">
          <w:rPr>
            <w:sz w:val="24"/>
            <w:szCs w:val="24"/>
            <w:lang w:val="pt"/>
          </w:rPr>
          <w:t xml:space="preserve">Os arenitos intercalados e pedras de lama da Formação </w:t>
        </w:r>
        <w:proofErr w:type="spellStart"/>
        <w:r w:rsidR="00D04582">
          <w:rPr>
            <w:sz w:val="24"/>
            <w:szCs w:val="24"/>
            <w:lang w:val="pt"/>
          </w:rPr>
          <w:t>Kirkwood</w:t>
        </w:r>
        <w:proofErr w:type="spellEnd"/>
        <w:r w:rsidR="00D04582">
          <w:rPr>
            <w:sz w:val="24"/>
            <w:szCs w:val="24"/>
            <w:lang w:val="pt"/>
          </w:rPr>
          <w:t xml:space="preserve"> parecem estar de acordo sobre a Formação </w:t>
        </w:r>
        <w:proofErr w:type="spellStart"/>
        <w:proofErr w:type="gramStart"/>
        <w:r w:rsidR="00D04582">
          <w:rPr>
            <w:sz w:val="24"/>
            <w:szCs w:val="24"/>
            <w:lang w:val="pt"/>
          </w:rPr>
          <w:t>Enon</w:t>
        </w:r>
      </w:ins>
      <w:proofErr w:type="spellEnd"/>
      <w:r>
        <w:rPr>
          <w:lang w:val="pt"/>
        </w:rPr>
        <w:t xml:space="preserve"> </w:t>
      </w:r>
      <w:ins w:id="19" w:author="Blair McPhee" w:date="2015-10-27T13:54:00Z">
        <w:r w:rsidR="00CB13C1">
          <w:rPr>
            <w:color w:val="FF0000"/>
            <w:sz w:val="24"/>
            <w:szCs w:val="24"/>
            <w:lang w:val="pt"/>
          </w:rPr>
          <w:t xml:space="preserve"> (</w:t>
        </w:r>
        <w:proofErr w:type="spellStart"/>
        <w:proofErr w:type="gramEnd"/>
        <w:r w:rsidR="00CB13C1">
          <w:rPr>
            <w:color w:val="FF0000"/>
            <w:sz w:val="24"/>
            <w:szCs w:val="24"/>
            <w:lang w:val="pt"/>
          </w:rPr>
          <w:t>McLachlan</w:t>
        </w:r>
        <w:proofErr w:type="spellEnd"/>
        <w:r w:rsidR="00CB13C1">
          <w:rPr>
            <w:color w:val="FF0000"/>
            <w:sz w:val="24"/>
            <w:szCs w:val="24"/>
            <w:lang w:val="pt"/>
          </w:rPr>
          <w:t xml:space="preserve"> e </w:t>
        </w:r>
        <w:proofErr w:type="spellStart"/>
        <w:r w:rsidR="00CB13C1">
          <w:rPr>
            <w:color w:val="FF0000"/>
            <w:sz w:val="24"/>
            <w:szCs w:val="24"/>
            <w:lang w:val="pt"/>
          </w:rPr>
          <w:t>McMillan</w:t>
        </w:r>
        <w:proofErr w:type="spellEnd"/>
        <w:r w:rsidR="00CB13C1">
          <w:rPr>
            <w:color w:val="FF0000"/>
            <w:sz w:val="24"/>
            <w:szCs w:val="24"/>
            <w:lang w:val="pt"/>
          </w:rPr>
          <w:t>, 1976;</w:t>
        </w:r>
      </w:ins>
      <w:ins w:id="20" w:author="Blair McPhee" w:date="2015-10-27T14:42:00Z">
        <w:r w:rsidR="00776CFB">
          <w:rPr>
            <w:color w:val="FF0000"/>
            <w:sz w:val="24"/>
            <w:szCs w:val="24"/>
            <w:lang w:val="pt"/>
          </w:rPr>
          <w:t xml:space="preserve"> </w:t>
        </w:r>
        <w:proofErr w:type="spellStart"/>
        <w:r w:rsidR="00776CFB">
          <w:rPr>
            <w:color w:val="FF0000"/>
            <w:sz w:val="24"/>
            <w:szCs w:val="24"/>
            <w:lang w:val="pt"/>
          </w:rPr>
          <w:t>Reddering</w:t>
        </w:r>
        <w:proofErr w:type="spellEnd"/>
        <w:r w:rsidR="00776CFB">
          <w:rPr>
            <w:color w:val="FF0000"/>
            <w:sz w:val="24"/>
            <w:szCs w:val="24"/>
            <w:lang w:val="pt"/>
          </w:rPr>
          <w:t>, 2010</w:t>
        </w:r>
      </w:ins>
      <w:ins w:id="21" w:author="Blair McPhee" w:date="2015-10-27T13:54:00Z">
        <w:r w:rsidR="00CB13C1">
          <w:rPr>
            <w:color w:val="FF0000"/>
            <w:sz w:val="24"/>
            <w:szCs w:val="24"/>
            <w:lang w:val="pt"/>
          </w:rPr>
          <w:t>)</w:t>
        </w:r>
      </w:ins>
      <w:ins w:id="22" w:author="Blair McPhee" w:date="2015-10-27T13:53:00Z">
        <w:r w:rsidR="00D04582">
          <w:rPr>
            <w:sz w:val="24"/>
            <w:szCs w:val="24"/>
            <w:lang w:val="pt"/>
          </w:rPr>
          <w:t>, embora</w:t>
        </w:r>
      </w:ins>
      <w:r>
        <w:rPr>
          <w:lang w:val="pt"/>
        </w:rPr>
        <w:t xml:space="preserve"> </w:t>
      </w:r>
      <w:proofErr w:type="spellStart"/>
      <w:r>
        <w:rPr>
          <w:lang w:val="pt"/>
        </w:rPr>
        <w:t>Shone</w:t>
      </w:r>
      <w:proofErr w:type="spellEnd"/>
      <w:r w:rsidR="00404AFD">
        <w:rPr>
          <w:color w:val="FF0000"/>
          <w:sz w:val="24"/>
          <w:szCs w:val="24"/>
          <w:lang w:val="pt"/>
        </w:rPr>
        <w:t xml:space="preserve"> (1978, </w:t>
      </w:r>
      <w:r w:rsidR="00404AFD">
        <w:rPr>
          <w:color w:val="FF0000"/>
          <w:sz w:val="24"/>
          <w:szCs w:val="24"/>
          <w:lang w:val="pt"/>
        </w:rPr>
        <w:lastRenderedPageBreak/>
        <w:t>200</w:t>
      </w:r>
      <w:ins w:id="23" w:author="Blair McPhee" w:date="2015-10-20T16:04:00Z">
        <w:r w:rsidR="008048DD">
          <w:rPr>
            <w:color w:val="FF0000"/>
            <w:sz w:val="24"/>
            <w:szCs w:val="24"/>
            <w:lang w:val="pt"/>
          </w:rPr>
          <w:t>6</w:t>
        </w:r>
      </w:ins>
      <w:r w:rsidR="00404AFD">
        <w:rPr>
          <w:color w:val="FF0000"/>
          <w:sz w:val="24"/>
          <w:szCs w:val="24"/>
          <w:lang w:val="pt"/>
        </w:rPr>
        <w:t xml:space="preserve">) tenha advertido que as direções de fluxo </w:t>
      </w:r>
      <w:proofErr w:type="spellStart"/>
      <w:r w:rsidR="00404AFD">
        <w:rPr>
          <w:color w:val="FF0000"/>
          <w:sz w:val="24"/>
          <w:szCs w:val="24"/>
          <w:lang w:val="pt"/>
        </w:rPr>
        <w:t>palaeo</w:t>
      </w:r>
      <w:proofErr w:type="spellEnd"/>
      <w:r w:rsidR="00404AFD">
        <w:rPr>
          <w:color w:val="FF0000"/>
          <w:sz w:val="24"/>
          <w:szCs w:val="24"/>
          <w:lang w:val="pt"/>
        </w:rPr>
        <w:t xml:space="preserve"> entre as duas formações são demonstrativamente diferentes, e, portanto, uma</w:t>
      </w:r>
      <w:r>
        <w:rPr>
          <w:lang w:val="pt"/>
        </w:rPr>
        <w:t xml:space="preserve"> </w:t>
      </w:r>
      <w:r w:rsidR="009D41FC">
        <w:rPr>
          <w:color w:val="FF0000"/>
          <w:sz w:val="24"/>
          <w:szCs w:val="24"/>
          <w:lang w:val="pt"/>
        </w:rPr>
        <w:t>inconformidade</w:t>
      </w:r>
      <w:r>
        <w:rPr>
          <w:lang w:val="pt"/>
        </w:rPr>
        <w:t xml:space="preserve"> re</w:t>
      </w:r>
      <w:r w:rsidR="009D41FC">
        <w:rPr>
          <w:color w:val="FF0000"/>
          <w:sz w:val="24"/>
          <w:szCs w:val="24"/>
          <w:lang w:val="pt"/>
        </w:rPr>
        <w:t xml:space="preserve">gional </w:t>
      </w:r>
      <w:r>
        <w:rPr>
          <w:lang w:val="pt"/>
        </w:rPr>
        <w:t xml:space="preserve">não pode ser descartada. </w:t>
      </w:r>
      <w:proofErr w:type="gramStart"/>
      <w:ins w:id="24" w:author="Blair McPhee" w:date="2015-10-27T13:55:00Z">
        <w:r w:rsidR="00CB13C1">
          <w:rPr>
            <w:color w:val="FF0000"/>
            <w:sz w:val="24"/>
            <w:szCs w:val="24"/>
            <w:lang w:val="pt"/>
          </w:rPr>
          <w:t>Os</w:t>
        </w:r>
      </w:ins>
      <w:r>
        <w:rPr>
          <w:lang w:val="pt"/>
        </w:rPr>
        <w:t xml:space="preserve"> </w:t>
      </w:r>
      <w:ins w:id="25" w:author="Blair McPhee" w:date="2015-10-27T13:55:00Z">
        <w:r w:rsidR="00CB13C1">
          <w:rPr>
            <w:color w:val="FF0000"/>
            <w:sz w:val="24"/>
            <w:szCs w:val="24"/>
            <w:lang w:val="pt"/>
          </w:rPr>
          <w:t xml:space="preserve"> </w:t>
        </w:r>
        <w:proofErr w:type="spellStart"/>
        <w:r w:rsidR="00CB13C1">
          <w:rPr>
            <w:color w:val="FF0000"/>
            <w:sz w:val="24"/>
            <w:szCs w:val="24"/>
            <w:lang w:val="pt"/>
          </w:rPr>
          <w:t>siláteis</w:t>
        </w:r>
        <w:proofErr w:type="spellEnd"/>
        <w:proofErr w:type="gramEnd"/>
        <w:r w:rsidR="00CB13C1">
          <w:rPr>
            <w:color w:val="FF0000"/>
            <w:sz w:val="24"/>
            <w:szCs w:val="24"/>
            <w:lang w:val="pt"/>
          </w:rPr>
          <w:t>, arenitos e pedras</w:t>
        </w:r>
      </w:ins>
      <w:r>
        <w:rPr>
          <w:lang w:val="pt"/>
        </w:rPr>
        <w:t xml:space="preserve"> de lama</w:t>
      </w:r>
      <w:ins w:id="26" w:author="Blair McPhee" w:date="2015-10-27T13:55:00Z">
        <w:r w:rsidR="00CB13C1">
          <w:rPr>
            <w:color w:val="FF0000"/>
            <w:sz w:val="24"/>
            <w:szCs w:val="24"/>
            <w:lang w:val="pt"/>
          </w:rPr>
          <w:t xml:space="preserve"> da </w:t>
        </w:r>
      </w:ins>
      <w:r>
        <w:rPr>
          <w:lang w:val="pt"/>
        </w:rPr>
        <w:t xml:space="preserve">Formação do Rio </w:t>
      </w:r>
      <w:ins w:id="27" w:author="Blair McPhee" w:date="2015-10-27T13:55:00Z">
        <w:r w:rsidR="00CB13C1">
          <w:rPr>
            <w:color w:val="FF0000"/>
            <w:sz w:val="24"/>
            <w:szCs w:val="24"/>
            <w:lang w:val="pt"/>
          </w:rPr>
          <w:t>Estuarino-marinho</w:t>
        </w:r>
      </w:ins>
      <w:r>
        <w:rPr>
          <w:lang w:val="pt"/>
        </w:rPr>
        <w:t xml:space="preserve"> </w:t>
      </w:r>
      <w:ins w:id="28" w:author="Blair McPhee" w:date="2015-10-27T13:55:00Z">
        <w:r w:rsidR="00CB13C1">
          <w:rPr>
            <w:color w:val="FF0000"/>
            <w:sz w:val="24"/>
            <w:szCs w:val="24"/>
            <w:lang w:val="pt"/>
          </w:rPr>
          <w:t xml:space="preserve"> domingos ou </w:t>
        </w:r>
        <w:proofErr w:type="spellStart"/>
        <w:r w:rsidR="00CB13C1">
          <w:rPr>
            <w:color w:val="FF0000"/>
            <w:sz w:val="24"/>
            <w:szCs w:val="24"/>
            <w:lang w:val="pt"/>
          </w:rPr>
          <w:t>deformamentalmente</w:t>
        </w:r>
        <w:proofErr w:type="spellEnd"/>
        <w:r w:rsidR="00CB13C1">
          <w:rPr>
            <w:color w:val="FF0000"/>
            <w:sz w:val="24"/>
            <w:szCs w:val="24"/>
            <w:lang w:val="pt"/>
          </w:rPr>
          <w:t xml:space="preserve"> sobre a Formação </w:t>
        </w:r>
        <w:proofErr w:type="spellStart"/>
        <w:r w:rsidR="00CB13C1">
          <w:rPr>
            <w:color w:val="FF0000"/>
            <w:sz w:val="24"/>
            <w:szCs w:val="24"/>
            <w:lang w:val="pt"/>
          </w:rPr>
          <w:t>kirkwood</w:t>
        </w:r>
      </w:ins>
      <w:proofErr w:type="spellEnd"/>
      <w:r>
        <w:rPr>
          <w:lang w:val="pt"/>
        </w:rPr>
        <w:t xml:space="preserve"> </w:t>
      </w:r>
      <w:ins w:id="29" w:author="Blair McPhee" w:date="2015-10-27T13:55:00Z">
        <w:r w:rsidR="00CB13C1">
          <w:rPr>
            <w:color w:val="FF0000"/>
            <w:sz w:val="24"/>
            <w:szCs w:val="24"/>
            <w:lang w:val="pt"/>
          </w:rPr>
          <w:t xml:space="preserve"> (</w:t>
        </w:r>
        <w:proofErr w:type="spellStart"/>
        <w:r w:rsidR="00CB13C1">
          <w:rPr>
            <w:color w:val="FF0000"/>
            <w:sz w:val="24"/>
            <w:szCs w:val="24"/>
            <w:lang w:val="pt"/>
          </w:rPr>
          <w:t>Shone</w:t>
        </w:r>
        <w:proofErr w:type="spellEnd"/>
        <w:r w:rsidR="00CB13C1">
          <w:rPr>
            <w:color w:val="FF0000"/>
            <w:sz w:val="24"/>
            <w:szCs w:val="24"/>
            <w:lang w:val="pt"/>
          </w:rPr>
          <w:t>, 1978)</w:t>
        </w:r>
      </w:ins>
      <w:r>
        <w:rPr>
          <w:lang w:val="pt"/>
        </w:rPr>
        <w:t xml:space="preserve"> ou</w:t>
      </w:r>
      <w:ins w:id="30" w:author="Blair McPhee" w:date="2015-10-27T13:55:00Z">
        <w:r w:rsidR="00CB13C1">
          <w:rPr>
            <w:color w:val="FF0000"/>
            <w:sz w:val="24"/>
            <w:szCs w:val="24"/>
            <w:lang w:val="pt"/>
          </w:rPr>
          <w:t xml:space="preserve"> representam </w:t>
        </w:r>
      </w:ins>
      <w:r>
        <w:rPr>
          <w:lang w:val="pt"/>
        </w:rPr>
        <w:t xml:space="preserve"> </w:t>
      </w:r>
      <w:proofErr w:type="spellStart"/>
      <w:ins w:id="31" w:author="Blair McPhee" w:date="2015-10-27T13:55:00Z">
        <w:r w:rsidR="00CB13C1">
          <w:rPr>
            <w:color w:val="FF0000"/>
            <w:sz w:val="24"/>
            <w:szCs w:val="24"/>
            <w:lang w:val="pt"/>
          </w:rPr>
          <w:t>facies</w:t>
        </w:r>
        <w:proofErr w:type="spellEnd"/>
        <w:r w:rsidR="00CB13C1">
          <w:rPr>
            <w:color w:val="FF0000"/>
            <w:sz w:val="24"/>
            <w:szCs w:val="24"/>
            <w:lang w:val="pt"/>
          </w:rPr>
          <w:t xml:space="preserve"> temporalmente equivalentes de um evento transgressor marinho</w:t>
        </w:r>
      </w:ins>
      <w:r>
        <w:rPr>
          <w:lang w:val="pt"/>
        </w:rPr>
        <w:t xml:space="preserve"> </w:t>
      </w:r>
      <w:ins w:id="32" w:author="Blair McPhee" w:date="2015-10-27T13:55:00Z">
        <w:r w:rsidR="00CB13C1">
          <w:rPr>
            <w:color w:val="FF0000"/>
            <w:sz w:val="24"/>
            <w:szCs w:val="24"/>
            <w:lang w:val="pt"/>
          </w:rPr>
          <w:t xml:space="preserve"> (Ross et al., 1999; </w:t>
        </w:r>
        <w:proofErr w:type="spellStart"/>
        <w:r w:rsidR="00CB13C1">
          <w:rPr>
            <w:color w:val="FF0000"/>
            <w:sz w:val="24"/>
            <w:szCs w:val="24"/>
            <w:lang w:val="pt"/>
          </w:rPr>
          <w:t>McMillan</w:t>
        </w:r>
        <w:proofErr w:type="spellEnd"/>
        <w:r w:rsidR="00CB13C1">
          <w:rPr>
            <w:color w:val="FF0000"/>
            <w:sz w:val="24"/>
            <w:szCs w:val="24"/>
            <w:lang w:val="pt"/>
          </w:rPr>
          <w:t>, 2003), embora esses dois cenários não sejam mutuamente exclusivos</w:t>
        </w:r>
      </w:ins>
      <w:r>
        <w:rPr>
          <w:lang w:val="pt"/>
        </w:rPr>
        <w:t xml:space="preserve"> </w:t>
      </w:r>
      <w:ins w:id="33" w:author="Blair McPhee" w:date="2015-10-27T14:48:00Z">
        <w:r w:rsidR="00751F6A">
          <w:rPr>
            <w:color w:val="FF0000"/>
            <w:sz w:val="24"/>
            <w:szCs w:val="24"/>
            <w:lang w:val="pt"/>
          </w:rPr>
          <w:t xml:space="preserve"> (Rogers e Schwartz, 1901;</w:t>
        </w:r>
      </w:ins>
      <w:r>
        <w:rPr>
          <w:lang w:val="pt"/>
        </w:rPr>
        <w:t xml:space="preserve"> </w:t>
      </w:r>
      <w:proofErr w:type="spellStart"/>
      <w:ins w:id="34" w:author="Blair McPhee" w:date="2015-10-27T14:48:00Z">
        <w:r w:rsidR="00751F6A">
          <w:rPr>
            <w:color w:val="FF0000"/>
            <w:sz w:val="24"/>
            <w:szCs w:val="24"/>
            <w:lang w:val="pt"/>
          </w:rPr>
          <w:t>McLachlan</w:t>
        </w:r>
        <w:proofErr w:type="spellEnd"/>
        <w:r w:rsidR="00751F6A">
          <w:rPr>
            <w:color w:val="FF0000"/>
            <w:sz w:val="24"/>
            <w:szCs w:val="24"/>
            <w:lang w:val="pt"/>
          </w:rPr>
          <w:t xml:space="preserve"> e </w:t>
        </w:r>
        <w:proofErr w:type="spellStart"/>
        <w:r w:rsidR="00751F6A">
          <w:rPr>
            <w:color w:val="FF0000"/>
            <w:sz w:val="24"/>
            <w:szCs w:val="24"/>
            <w:lang w:val="pt"/>
          </w:rPr>
          <w:t>McMillan</w:t>
        </w:r>
        <w:proofErr w:type="spellEnd"/>
        <w:r w:rsidR="00751F6A">
          <w:rPr>
            <w:color w:val="FF0000"/>
            <w:sz w:val="24"/>
            <w:szCs w:val="24"/>
            <w:lang w:val="pt"/>
          </w:rPr>
          <w:t>, 1976)</w:t>
        </w:r>
      </w:ins>
      <w:r>
        <w:rPr>
          <w:lang w:val="pt"/>
        </w:rPr>
        <w:t xml:space="preserve"> </w:t>
      </w:r>
      <w:ins w:id="35" w:author="Blair McPhee" w:date="2015-10-27T13:55:00Z">
        <w:r w:rsidR="00CB13C1">
          <w:rPr>
            <w:color w:val="FF0000"/>
            <w:sz w:val="24"/>
            <w:szCs w:val="24"/>
            <w:lang w:val="pt"/>
          </w:rPr>
          <w:t xml:space="preserve">. Em ambos os cenários, </w:t>
        </w:r>
      </w:ins>
      <w:r>
        <w:rPr>
          <w:lang w:val="pt"/>
        </w:rPr>
        <w:t xml:space="preserve"> </w:t>
      </w:r>
      <w:r w:rsidR="009D41FC">
        <w:rPr>
          <w:color w:val="FF0000"/>
          <w:sz w:val="24"/>
          <w:szCs w:val="24"/>
          <w:lang w:val="pt"/>
        </w:rPr>
        <w:t xml:space="preserve">não há evidência de qualquer inconformidade ou ruptura </w:t>
      </w:r>
      <w:proofErr w:type="spellStart"/>
      <w:r w:rsidR="009D41FC">
        <w:rPr>
          <w:color w:val="FF0000"/>
          <w:sz w:val="24"/>
          <w:szCs w:val="24"/>
          <w:lang w:val="pt"/>
        </w:rPr>
        <w:t>erosal</w:t>
      </w:r>
      <w:proofErr w:type="spellEnd"/>
      <w:r w:rsidR="009D41FC">
        <w:rPr>
          <w:color w:val="FF0000"/>
          <w:sz w:val="24"/>
          <w:szCs w:val="24"/>
          <w:lang w:val="pt"/>
        </w:rPr>
        <w:t xml:space="preserve"> entre</w:t>
      </w:r>
      <w:r>
        <w:rPr>
          <w:lang w:val="pt"/>
        </w:rPr>
        <w:t xml:space="preserve"> a </w:t>
      </w:r>
      <w:r w:rsidR="009D41FC">
        <w:rPr>
          <w:sz w:val="24"/>
          <w:szCs w:val="24"/>
          <w:lang w:val="pt"/>
        </w:rPr>
        <w:t xml:space="preserve">Formação </w:t>
      </w:r>
      <w:del w:id="36" w:author="Blair McPhee" w:date="2015-10-27T13:55:00Z">
        <w:r w:rsidRPr="005C45D9" w:rsidDel="00CB13C1">
          <w:rPr>
            <w:sz w:val="24"/>
            <w:szCs w:val="24"/>
            <w:lang w:val="pt"/>
          </w:rPr>
          <w:delText>silt</w:delText>
        </w:r>
        <w:r w:rsidR="00430FEE" w:rsidRPr="005C45D9" w:rsidDel="00CB13C1">
          <w:rPr>
            <w:sz w:val="24"/>
            <w:szCs w:val="24"/>
            <w:lang w:val="pt"/>
          </w:rPr>
          <w:delText>stones, sandstones, and mudstones</w:delText>
        </w:r>
        <w:r w:rsidRPr="005C45D9" w:rsidDel="00CB13C1">
          <w:rPr>
            <w:sz w:val="24"/>
            <w:szCs w:val="24"/>
            <w:lang w:val="pt"/>
          </w:rPr>
          <w:delText xml:space="preserve"> of the estuarine-marine </w:delText>
        </w:r>
      </w:del>
      <w:r w:rsidRPr="005C45D9">
        <w:rPr>
          <w:sz w:val="24"/>
          <w:szCs w:val="24"/>
          <w:lang w:val="pt"/>
        </w:rPr>
        <w:t xml:space="preserve"> do Rio </w:t>
      </w:r>
      <w:proofErr w:type="spellStart"/>
      <w:r w:rsidRPr="005C45D9">
        <w:rPr>
          <w:sz w:val="24"/>
          <w:szCs w:val="24"/>
          <w:lang w:val="pt"/>
        </w:rPr>
        <w:t>Sundays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9D41FC" w:rsidRPr="009D41FC">
        <w:rPr>
          <w:color w:val="FF0000"/>
          <w:sz w:val="24"/>
          <w:szCs w:val="24"/>
          <w:lang w:val="pt"/>
        </w:rPr>
        <w:t>e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>
        <w:rPr>
          <w:lang w:val="pt"/>
        </w:rPr>
        <w:t xml:space="preserve"> </w:t>
      </w:r>
      <w:del w:id="37" w:author="Blair McPhee" w:date="2015-10-27T13:55:00Z">
        <w:r w:rsidRPr="005C45D9" w:rsidDel="00CB13C1">
          <w:rPr>
            <w:sz w:val="24"/>
            <w:szCs w:val="24"/>
            <w:lang w:val="pt"/>
          </w:rPr>
          <w:delText xml:space="preserve">underlying </w:delText>
        </w:r>
      </w:del>
      <w:r w:rsidR="009D41FC" w:rsidRPr="009D41FC">
        <w:rPr>
          <w:color w:val="FF0000"/>
          <w:sz w:val="24"/>
          <w:szCs w:val="24"/>
          <w:lang w:val="pt"/>
        </w:rPr>
        <w:t xml:space="preserve"> (</w:t>
      </w:r>
      <w:proofErr w:type="spellStart"/>
      <w:r w:rsidR="009D41FC" w:rsidRPr="009D41FC">
        <w:rPr>
          <w:color w:val="FF0000"/>
          <w:sz w:val="24"/>
          <w:szCs w:val="24"/>
          <w:lang w:val="pt"/>
        </w:rPr>
        <w:t>Shone</w:t>
      </w:r>
      <w:proofErr w:type="spellEnd"/>
      <w:r w:rsidR="009D41FC" w:rsidRPr="009D41FC">
        <w:rPr>
          <w:color w:val="FF0000"/>
          <w:sz w:val="24"/>
          <w:szCs w:val="24"/>
          <w:lang w:val="pt"/>
        </w:rPr>
        <w:t>, 1978</w:t>
      </w:r>
      <w:ins w:id="38" w:author="Blair McPhee" w:date="2015-10-27T15:06:00Z">
        <w:r w:rsidR="001F3E00">
          <w:rPr>
            <w:color w:val="FF0000"/>
            <w:sz w:val="24"/>
            <w:szCs w:val="24"/>
            <w:lang w:val="pt"/>
          </w:rPr>
          <w:t>, 2006</w:t>
        </w:r>
      </w:ins>
      <w:ins w:id="39" w:author="Blair McPhee" w:date="2015-10-27T15:39:00Z">
        <w:r w:rsidR="00F013A2">
          <w:rPr>
            <w:color w:val="FF0000"/>
            <w:sz w:val="24"/>
            <w:szCs w:val="24"/>
            <w:lang w:val="pt"/>
          </w:rPr>
          <w:t xml:space="preserve">; </w:t>
        </w:r>
        <w:proofErr w:type="spellStart"/>
        <w:r w:rsidR="00F013A2">
          <w:rPr>
            <w:color w:val="FF0000"/>
            <w:sz w:val="24"/>
            <w:szCs w:val="24"/>
            <w:lang w:val="pt"/>
          </w:rPr>
          <w:t>Reddering</w:t>
        </w:r>
        <w:proofErr w:type="spellEnd"/>
        <w:r w:rsidR="00F013A2">
          <w:rPr>
            <w:color w:val="FF0000"/>
            <w:sz w:val="24"/>
            <w:szCs w:val="24"/>
            <w:lang w:val="pt"/>
          </w:rPr>
          <w:t>, 2010</w:t>
        </w:r>
      </w:ins>
      <w:r w:rsidR="009D41FC" w:rsidRPr="009D41FC">
        <w:rPr>
          <w:color w:val="FF0000"/>
          <w:sz w:val="24"/>
          <w:szCs w:val="24"/>
          <w:lang w:val="pt"/>
        </w:rPr>
        <w:t>)</w:t>
      </w:r>
      <w:proofErr w:type="spellStart"/>
      <w:r>
        <w:rPr>
          <w:lang w:val="pt"/>
        </w:rPr>
        <w:t>Tomada</w:t>
      </w:r>
      <w:del w:id="40" w:author="Blair McPhee" w:date="2015-10-27T13:56:00Z">
        <w:r w:rsidR="009D41FC" w:rsidDel="00CB13C1">
          <w:rPr>
            <w:sz w:val="24"/>
            <w:szCs w:val="24"/>
            <w:lang w:val="pt"/>
          </w:rPr>
          <w:delText xml:space="preserve">. </w:delText>
        </w:r>
      </w:del>
      <w:del w:id="41" w:author="Blair McPhee" w:date="2015-10-20T17:21:00Z">
        <w:r w:rsidR="009D41FC" w:rsidRPr="009D41FC" w:rsidDel="00605B63">
          <w:rPr>
            <w:color w:val="FF0000"/>
            <w:sz w:val="24"/>
            <w:szCs w:val="24"/>
            <w:lang w:val="pt"/>
          </w:rPr>
          <w:delText>However</w:delText>
        </w:r>
        <w:r w:rsidR="009D41FC" w:rsidDel="00605B63">
          <w:rPr>
            <w:sz w:val="24"/>
            <w:szCs w:val="24"/>
            <w:lang w:val="pt"/>
          </w:rPr>
          <w:delText xml:space="preserve">, </w:delText>
        </w:r>
        <w:r w:rsidRPr="005C45D9" w:rsidDel="00605B63">
          <w:rPr>
            <w:sz w:val="24"/>
            <w:szCs w:val="24"/>
            <w:lang w:val="pt"/>
          </w:rPr>
          <w:delText xml:space="preserve">the extent to which this contact is consistent throughout the Algoa Basin remains unresolved (Shone, 2006). </w:delText>
        </w:r>
      </w:del>
      <w:ins w:id="42" w:author="Blair McPhee" w:date="2015-10-27T14:11:00Z">
        <w:r w:rsidR="00E9538F">
          <w:rPr>
            <w:sz w:val="24"/>
            <w:szCs w:val="24"/>
            <w:lang w:val="pt"/>
          </w:rPr>
          <w:t>em</w:t>
        </w:r>
        <w:proofErr w:type="spellEnd"/>
        <w:r w:rsidR="00E9538F">
          <w:rPr>
            <w:sz w:val="24"/>
            <w:szCs w:val="24"/>
            <w:lang w:val="pt"/>
          </w:rPr>
          <w:t xml:space="preserve"> conjunto,</w:t>
        </w:r>
      </w:ins>
      <w:r>
        <w:rPr>
          <w:lang w:val="pt"/>
        </w:rPr>
        <w:t xml:space="preserve"> </w:t>
      </w:r>
      <w:r w:rsidR="00E52743">
        <w:rPr>
          <w:sz w:val="24"/>
          <w:szCs w:val="24"/>
          <w:lang w:val="pt"/>
        </w:rPr>
        <w:t xml:space="preserve"> a </w:t>
      </w:r>
      <w:r>
        <w:rPr>
          <w:lang w:val="pt"/>
        </w:rPr>
        <w:t xml:space="preserve">sucessão geral </w:t>
      </w:r>
      <w:r w:rsidR="00086A4B" w:rsidRPr="00086A4B">
        <w:rPr>
          <w:color w:val="FF0000"/>
          <w:sz w:val="24"/>
          <w:szCs w:val="24"/>
          <w:lang w:val="pt"/>
        </w:rPr>
        <w:t xml:space="preserve">de </w:t>
      </w:r>
      <w:proofErr w:type="spellStart"/>
      <w:r w:rsidR="00086A4B" w:rsidRPr="00086A4B">
        <w:rPr>
          <w:color w:val="FF0000"/>
          <w:sz w:val="24"/>
          <w:szCs w:val="24"/>
          <w:lang w:val="pt"/>
        </w:rPr>
        <w:t>Uitenhage</w:t>
      </w:r>
      <w:proofErr w:type="spellEnd"/>
      <w:r w:rsidR="00086A4B" w:rsidRPr="00086A4B">
        <w:rPr>
          <w:color w:val="FF0000"/>
          <w:sz w:val="24"/>
          <w:szCs w:val="24"/>
          <w:lang w:val="pt"/>
        </w:rPr>
        <w:t xml:space="preserve"> </w:t>
      </w:r>
      <w:r>
        <w:rPr>
          <w:lang w:val="pt"/>
        </w:rPr>
        <w:t xml:space="preserve">retrata um cenário </w:t>
      </w:r>
      <w:r w:rsidRPr="005C45D9">
        <w:rPr>
          <w:sz w:val="24"/>
          <w:szCs w:val="24"/>
          <w:lang w:val="pt"/>
        </w:rPr>
        <w:t xml:space="preserve">deposição pelo qual uma série de fãs aluvial do </w:t>
      </w:r>
      <w:proofErr w:type="spellStart"/>
      <w:r w:rsidRPr="005C45D9">
        <w:rPr>
          <w:sz w:val="24"/>
          <w:szCs w:val="24"/>
          <w:lang w:val="pt"/>
        </w:rPr>
        <w:t>piemonte</w:t>
      </w:r>
      <w:proofErr w:type="spellEnd"/>
      <w:r w:rsidRPr="005C45D9">
        <w:rPr>
          <w:sz w:val="24"/>
          <w:szCs w:val="24"/>
          <w:lang w:val="pt"/>
        </w:rPr>
        <w:t xml:space="preserve"> (a Formação </w:t>
      </w:r>
      <w:proofErr w:type="spellStart"/>
      <w:r w:rsidRPr="005C45D9">
        <w:rPr>
          <w:sz w:val="24"/>
          <w:szCs w:val="24"/>
          <w:lang w:val="pt"/>
        </w:rPr>
        <w:t>Enon</w:t>
      </w:r>
      <w:proofErr w:type="spellEnd"/>
      <w:r w:rsidRPr="005C45D9">
        <w:rPr>
          <w:sz w:val="24"/>
          <w:szCs w:val="24"/>
          <w:lang w:val="pt"/>
        </w:rPr>
        <w:t xml:space="preserve">) forneceu o sedimento de origem para as barras de ponto fluviais e acumulações de lama sobre margem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, que por sua vez classificam distalmente de estuarino para os sedimentos mais marinhos do rio </w:t>
      </w:r>
      <w:proofErr w:type="spellStart"/>
      <w:r w:rsidRPr="005C45D9">
        <w:rPr>
          <w:sz w:val="24"/>
          <w:szCs w:val="24"/>
          <w:lang w:val="pt"/>
        </w:rPr>
        <w:t>Sundays</w:t>
      </w:r>
      <w:proofErr w:type="spellEnd"/>
      <w:r w:rsidRPr="005C45D9">
        <w:rPr>
          <w:sz w:val="24"/>
          <w:szCs w:val="24"/>
          <w:lang w:val="pt"/>
        </w:rPr>
        <w:t>.</w:t>
      </w:r>
      <w:r w:rsidR="00BA1E44">
        <w:rPr>
          <w:sz w:val="24"/>
          <w:szCs w:val="24"/>
          <w:lang w:val="pt"/>
        </w:rPr>
        <w:softHyphen/>
      </w:r>
    </w:p>
    <w:p w14:paraId="6140270A" w14:textId="77777777" w:rsidR="00E9538F" w:rsidRDefault="00E9538F" w:rsidP="00231C6F">
      <w:pPr>
        <w:spacing w:after="0" w:line="360" w:lineRule="auto"/>
        <w:rPr>
          <w:ins w:id="43" w:author="Blair McPhee" w:date="2015-10-27T14:12:00Z"/>
          <w:sz w:val="24"/>
          <w:szCs w:val="24"/>
        </w:rPr>
      </w:pPr>
    </w:p>
    <w:p w14:paraId="4DD4C865" w14:textId="131D5522" w:rsidR="002F2FE2" w:rsidRPr="005C45D9" w:rsidRDefault="00E9538F" w:rsidP="001F3E00">
      <w:pPr>
        <w:spacing w:after="0" w:line="360" w:lineRule="auto"/>
        <w:rPr>
          <w:sz w:val="24"/>
          <w:szCs w:val="24"/>
        </w:rPr>
      </w:pPr>
      <w:ins w:id="44" w:author="Blair McPhee" w:date="2015-10-27T14:14:00Z">
        <w:r>
          <w:rPr>
            <w:sz w:val="24"/>
            <w:szCs w:val="24"/>
            <w:lang w:val="pt"/>
          </w:rPr>
          <w:t xml:space="preserve">Dois membros foram reconhecidos dentro da Formação </w:t>
        </w:r>
        <w:proofErr w:type="spellStart"/>
        <w:r>
          <w:rPr>
            <w:sz w:val="24"/>
            <w:szCs w:val="24"/>
            <w:lang w:val="pt"/>
          </w:rPr>
          <w:t>Kirkwood</w:t>
        </w:r>
      </w:ins>
      <w:proofErr w:type="spellEnd"/>
      <w:ins w:id="45" w:author="Blair McPhee" w:date="2015-10-27T14:51:00Z">
        <w:r w:rsidR="00A67E3A">
          <w:rPr>
            <w:sz w:val="24"/>
            <w:szCs w:val="24"/>
            <w:lang w:val="pt"/>
          </w:rPr>
          <w:t xml:space="preserve"> (</w:t>
        </w:r>
        <w:proofErr w:type="spellStart"/>
        <w:r w:rsidR="00A67E3A">
          <w:rPr>
            <w:sz w:val="24"/>
            <w:szCs w:val="24"/>
            <w:lang w:val="pt"/>
          </w:rPr>
          <w:t>McLachlan</w:t>
        </w:r>
        <w:proofErr w:type="spellEnd"/>
        <w:r w:rsidR="00A67E3A">
          <w:rPr>
            <w:sz w:val="24"/>
            <w:szCs w:val="24"/>
            <w:lang w:val="pt"/>
          </w:rPr>
          <w:t xml:space="preserve"> e </w:t>
        </w:r>
        <w:proofErr w:type="spellStart"/>
        <w:r w:rsidR="00A67E3A">
          <w:rPr>
            <w:sz w:val="24"/>
            <w:szCs w:val="24"/>
            <w:lang w:val="pt"/>
          </w:rPr>
          <w:t>McMillan</w:t>
        </w:r>
        <w:proofErr w:type="spellEnd"/>
        <w:r w:rsidR="00A67E3A">
          <w:rPr>
            <w:sz w:val="24"/>
            <w:szCs w:val="24"/>
            <w:lang w:val="pt"/>
          </w:rPr>
          <w:t xml:space="preserve">, 1976: </w:t>
        </w:r>
        <w:proofErr w:type="spellStart"/>
        <w:r w:rsidR="00A67E3A">
          <w:rPr>
            <w:sz w:val="24"/>
            <w:szCs w:val="24"/>
            <w:lang w:val="pt"/>
          </w:rPr>
          <w:t>figs</w:t>
        </w:r>
        <w:proofErr w:type="spellEnd"/>
        <w:r w:rsidR="00A67E3A">
          <w:rPr>
            <w:sz w:val="24"/>
            <w:szCs w:val="24"/>
            <w:lang w:val="pt"/>
          </w:rPr>
          <w:t xml:space="preserve"> 2, 3</w:t>
        </w:r>
      </w:ins>
      <w:ins w:id="46" w:author="Blair McPhee" w:date="2015-10-27T14:52:00Z">
        <w:r w:rsidR="00A67E3A">
          <w:rPr>
            <w:color w:val="FF0000"/>
            <w:sz w:val="24"/>
            <w:szCs w:val="24"/>
            <w:lang w:val="pt"/>
          </w:rPr>
          <w:t>;</w:t>
        </w:r>
      </w:ins>
      <w:r>
        <w:rPr>
          <w:lang w:val="pt"/>
        </w:rPr>
        <w:t xml:space="preserve"> </w:t>
      </w:r>
      <w:proofErr w:type="spellStart"/>
      <w:ins w:id="47" w:author="Blair McPhee" w:date="2015-10-27T15:03:00Z">
        <w:r w:rsidR="001F3E00">
          <w:rPr>
            <w:color w:val="FF0000"/>
            <w:sz w:val="24"/>
            <w:szCs w:val="24"/>
            <w:lang w:val="pt"/>
          </w:rPr>
          <w:t>Joubert</w:t>
        </w:r>
        <w:proofErr w:type="spellEnd"/>
        <w:r w:rsidR="001F3E00">
          <w:rPr>
            <w:color w:val="FF0000"/>
            <w:sz w:val="24"/>
            <w:szCs w:val="24"/>
            <w:lang w:val="pt"/>
          </w:rPr>
          <w:t xml:space="preserve"> e Johnson, 1998</w:t>
        </w:r>
      </w:ins>
      <w:ins w:id="48" w:author="Blair McPhee" w:date="2015-10-27T14:51:00Z">
        <w:r w:rsidR="00A67E3A">
          <w:rPr>
            <w:color w:val="FF0000"/>
            <w:sz w:val="24"/>
            <w:szCs w:val="24"/>
            <w:lang w:val="pt"/>
          </w:rPr>
          <w:t>).</w:t>
        </w:r>
      </w:ins>
      <w:ins w:id="49" w:author="Blair McPhee" w:date="2015-10-27T14:14:00Z">
        <w:r>
          <w:rPr>
            <w:sz w:val="24"/>
            <w:szCs w:val="24"/>
            <w:lang w:val="pt"/>
          </w:rPr>
          <w:t xml:space="preserve"> O mais baixo, conhecido como Membro </w:t>
        </w:r>
        <w:proofErr w:type="spellStart"/>
        <w:r>
          <w:rPr>
            <w:sz w:val="24"/>
            <w:szCs w:val="24"/>
            <w:lang w:val="pt"/>
          </w:rPr>
          <w:t>Swartkops</w:t>
        </w:r>
        <w:proofErr w:type="spellEnd"/>
        <w:r>
          <w:rPr>
            <w:sz w:val="24"/>
            <w:szCs w:val="24"/>
            <w:lang w:val="pt"/>
          </w:rPr>
          <w:t xml:space="preserve">, é reconhecido como uma unidade de arenito diretamente </w:t>
        </w:r>
        <w:proofErr w:type="spellStart"/>
        <w:r>
          <w:rPr>
            <w:sz w:val="24"/>
            <w:szCs w:val="24"/>
            <w:lang w:val="pt"/>
          </w:rPr>
          <w:t>sobreolecando</w:t>
        </w:r>
        <w:proofErr w:type="spellEnd"/>
        <w:r>
          <w:rPr>
            <w:sz w:val="24"/>
            <w:szCs w:val="24"/>
            <w:lang w:val="pt"/>
          </w:rPr>
          <w:t xml:space="preserve"> o </w:t>
        </w:r>
        <w:proofErr w:type="spellStart"/>
        <w:r>
          <w:rPr>
            <w:sz w:val="24"/>
            <w:szCs w:val="24"/>
            <w:lang w:val="pt"/>
          </w:rPr>
          <w:t>Enon</w:t>
        </w:r>
        <w:proofErr w:type="spellEnd"/>
        <w:r>
          <w:rPr>
            <w:sz w:val="24"/>
            <w:szCs w:val="24"/>
            <w:lang w:val="pt"/>
          </w:rPr>
          <w:t xml:space="preserve"> e geralmente apenas detectável em </w:t>
        </w:r>
        <w:proofErr w:type="gramStart"/>
        <w:r>
          <w:rPr>
            <w:sz w:val="24"/>
            <w:szCs w:val="24"/>
            <w:lang w:val="pt"/>
          </w:rPr>
          <w:t>furos</w:t>
        </w:r>
      </w:ins>
      <w:r>
        <w:rPr>
          <w:lang w:val="pt"/>
        </w:rPr>
        <w:t xml:space="preserve"> </w:t>
      </w:r>
      <w:ins w:id="50" w:author="Blair McPhee" w:date="2015-10-27T15:04:00Z">
        <w:r w:rsidR="001F3E00">
          <w:rPr>
            <w:sz w:val="24"/>
            <w:szCs w:val="24"/>
            <w:lang w:val="pt"/>
          </w:rPr>
          <w:t xml:space="preserve"> (</w:t>
        </w:r>
        <w:proofErr w:type="spellStart"/>
        <w:proofErr w:type="gramEnd"/>
        <w:r w:rsidR="001F3E00">
          <w:rPr>
            <w:sz w:val="24"/>
            <w:szCs w:val="24"/>
            <w:lang w:val="pt"/>
          </w:rPr>
          <w:t>Atherstone</w:t>
        </w:r>
      </w:ins>
      <w:proofErr w:type="spellEnd"/>
      <w:ins w:id="51" w:author="Blair McPhee" w:date="2015-10-27T15:05:00Z">
        <w:r w:rsidR="001F3E00">
          <w:rPr>
            <w:sz w:val="24"/>
            <w:szCs w:val="24"/>
            <w:lang w:val="pt"/>
          </w:rPr>
          <w:t>,</w:t>
        </w:r>
      </w:ins>
      <w:r>
        <w:rPr>
          <w:lang w:val="pt"/>
        </w:rPr>
        <w:t xml:space="preserve"> </w:t>
      </w:r>
      <w:ins w:id="52" w:author="Blair McPhee" w:date="2015-10-27T15:04:00Z">
        <w:r w:rsidR="001F3E00" w:rsidRPr="001F3E00">
          <w:rPr>
            <w:sz w:val="24"/>
            <w:szCs w:val="24"/>
            <w:lang w:val="pt"/>
          </w:rPr>
          <w:t xml:space="preserve"> 1857</w:t>
        </w:r>
      </w:ins>
      <w:ins w:id="53" w:author="Blair McPhee" w:date="2015-10-27T15:05:00Z">
        <w:r w:rsidR="001F3E00">
          <w:rPr>
            <w:sz w:val="24"/>
            <w:szCs w:val="24"/>
            <w:lang w:val="pt"/>
          </w:rPr>
          <w:t>;</w:t>
        </w:r>
      </w:ins>
      <w:r>
        <w:rPr>
          <w:lang w:val="pt"/>
        </w:rPr>
        <w:t xml:space="preserve"> </w:t>
      </w:r>
      <w:proofErr w:type="spellStart"/>
      <w:ins w:id="54" w:author="Blair McPhee" w:date="2015-10-27T15:05:00Z">
        <w:r w:rsidR="001F3E00">
          <w:rPr>
            <w:sz w:val="24"/>
            <w:szCs w:val="24"/>
            <w:lang w:val="pt"/>
          </w:rPr>
          <w:t>Haughton</w:t>
        </w:r>
        <w:proofErr w:type="spellEnd"/>
        <w:r w:rsidR="001F3E00">
          <w:rPr>
            <w:sz w:val="24"/>
            <w:szCs w:val="24"/>
            <w:lang w:val="pt"/>
          </w:rPr>
          <w:t>, 1928; Inverno de 1973;</w:t>
        </w:r>
      </w:ins>
      <w:r>
        <w:rPr>
          <w:lang w:val="pt"/>
        </w:rPr>
        <w:t xml:space="preserve"> </w:t>
      </w:r>
      <w:proofErr w:type="spellStart"/>
      <w:ins w:id="55" w:author="Blair McPhee" w:date="2015-10-27T15:07:00Z">
        <w:r w:rsidR="001F3E00">
          <w:rPr>
            <w:sz w:val="24"/>
            <w:szCs w:val="24"/>
            <w:lang w:val="pt"/>
          </w:rPr>
          <w:t>Reddering</w:t>
        </w:r>
        <w:proofErr w:type="spellEnd"/>
        <w:r w:rsidR="001F3E00">
          <w:rPr>
            <w:sz w:val="24"/>
            <w:szCs w:val="24"/>
            <w:lang w:val="pt"/>
          </w:rPr>
          <w:t>, 2010).</w:t>
        </w:r>
      </w:ins>
      <w:r>
        <w:rPr>
          <w:lang w:val="pt"/>
        </w:rPr>
        <w:t xml:space="preserve"> </w:t>
      </w:r>
      <w:proofErr w:type="spellStart"/>
      <w:ins w:id="56" w:author="Blair McPhee" w:date="2015-10-27T14:14:00Z">
        <w:r>
          <w:rPr>
            <w:sz w:val="24"/>
            <w:szCs w:val="24"/>
            <w:lang w:val="pt"/>
          </w:rPr>
          <w:t>Estoumediatamente</w:t>
        </w:r>
        <w:proofErr w:type="spellEnd"/>
        <w:r>
          <w:rPr>
            <w:sz w:val="24"/>
            <w:szCs w:val="24"/>
            <w:lang w:val="pt"/>
          </w:rPr>
          <w:t xml:space="preserve"> acima dos </w:t>
        </w:r>
        <w:proofErr w:type="spellStart"/>
        <w:r>
          <w:rPr>
            <w:sz w:val="24"/>
            <w:szCs w:val="24"/>
            <w:lang w:val="pt"/>
          </w:rPr>
          <w:t>Swartkops</w:t>
        </w:r>
        <w:proofErr w:type="spellEnd"/>
        <w:r>
          <w:rPr>
            <w:sz w:val="24"/>
            <w:szCs w:val="24"/>
            <w:lang w:val="pt"/>
          </w:rPr>
          <w:t xml:space="preserve">, o Membro </w:t>
        </w:r>
        <w:proofErr w:type="spellStart"/>
        <w:r>
          <w:rPr>
            <w:sz w:val="24"/>
            <w:szCs w:val="24"/>
            <w:lang w:val="pt"/>
          </w:rPr>
          <w:t>Colchester</w:t>
        </w:r>
        <w:proofErr w:type="spellEnd"/>
        <w:r>
          <w:rPr>
            <w:sz w:val="24"/>
            <w:szCs w:val="24"/>
            <w:lang w:val="pt"/>
          </w:rPr>
          <w:t xml:space="preserve"> consiste em argilas marinhas com potencial de armazenamento de </w:t>
        </w:r>
        <w:proofErr w:type="gramStart"/>
        <w:r>
          <w:rPr>
            <w:sz w:val="24"/>
            <w:szCs w:val="24"/>
            <w:lang w:val="pt"/>
          </w:rPr>
          <w:t>petróleo</w:t>
        </w:r>
      </w:ins>
      <w:r>
        <w:rPr>
          <w:lang w:val="pt"/>
        </w:rPr>
        <w:t xml:space="preserve"> </w:t>
      </w:r>
      <w:ins w:id="57" w:author="Blair McPhee" w:date="2015-10-27T15:08:00Z">
        <w:r w:rsidR="001F3E00">
          <w:rPr>
            <w:sz w:val="24"/>
            <w:szCs w:val="24"/>
            <w:lang w:val="pt"/>
          </w:rPr>
          <w:t xml:space="preserve"> (</w:t>
        </w:r>
        <w:proofErr w:type="spellStart"/>
        <w:proofErr w:type="gramEnd"/>
        <w:r w:rsidR="001F3E00">
          <w:rPr>
            <w:sz w:val="24"/>
            <w:szCs w:val="24"/>
            <w:lang w:val="pt"/>
          </w:rPr>
          <w:t>Reddering</w:t>
        </w:r>
        <w:proofErr w:type="spellEnd"/>
        <w:r w:rsidR="001F3E00">
          <w:rPr>
            <w:sz w:val="24"/>
            <w:szCs w:val="24"/>
            <w:lang w:val="pt"/>
          </w:rPr>
          <w:t>, 2010)</w:t>
        </w:r>
      </w:ins>
      <w:ins w:id="58" w:author="Blair McPhee" w:date="2015-10-27T14:14:00Z">
        <w:r>
          <w:rPr>
            <w:sz w:val="24"/>
            <w:szCs w:val="24"/>
            <w:lang w:val="pt"/>
          </w:rPr>
          <w:t xml:space="preserve">. Nenhum fóssil vertebrado foi descoberto em nenhum desses membros inferiores, mas o Membro </w:t>
        </w:r>
        <w:proofErr w:type="spellStart"/>
        <w:r>
          <w:rPr>
            <w:sz w:val="24"/>
            <w:szCs w:val="24"/>
            <w:lang w:val="pt"/>
          </w:rPr>
          <w:t>Colchester</w:t>
        </w:r>
        <w:proofErr w:type="spellEnd"/>
        <w:r>
          <w:rPr>
            <w:sz w:val="24"/>
            <w:szCs w:val="24"/>
            <w:lang w:val="pt"/>
          </w:rPr>
          <w:t xml:space="preserve"> contém </w:t>
        </w:r>
        <w:proofErr w:type="spellStart"/>
        <w:proofErr w:type="gramStart"/>
        <w:r>
          <w:rPr>
            <w:sz w:val="24"/>
            <w:szCs w:val="24"/>
            <w:lang w:val="pt"/>
          </w:rPr>
          <w:t>microfásis</w:t>
        </w:r>
      </w:ins>
      <w:proofErr w:type="spellEnd"/>
      <w:r>
        <w:rPr>
          <w:lang w:val="pt"/>
        </w:rPr>
        <w:t xml:space="preserve"> </w:t>
      </w:r>
      <w:ins w:id="59" w:author="Blair McPhee" w:date="2015-10-27T15:07:00Z">
        <w:r w:rsidR="001F3E00">
          <w:rPr>
            <w:sz w:val="24"/>
            <w:szCs w:val="24"/>
            <w:lang w:val="pt"/>
          </w:rPr>
          <w:t xml:space="preserve"> (</w:t>
        </w:r>
        <w:proofErr w:type="spellStart"/>
        <w:proofErr w:type="gramEnd"/>
        <w:r w:rsidR="001F3E00">
          <w:rPr>
            <w:sz w:val="24"/>
            <w:szCs w:val="24"/>
            <w:lang w:val="pt"/>
          </w:rPr>
          <w:t>Shone</w:t>
        </w:r>
        <w:proofErr w:type="spellEnd"/>
        <w:r w:rsidR="001F3E00">
          <w:rPr>
            <w:sz w:val="24"/>
            <w:szCs w:val="24"/>
            <w:lang w:val="pt"/>
          </w:rPr>
          <w:t>, 2006)</w:t>
        </w:r>
      </w:ins>
      <w:ins w:id="60" w:author="Blair McPhee" w:date="2015-10-27T14:14:00Z">
        <w:r>
          <w:rPr>
            <w:sz w:val="24"/>
            <w:szCs w:val="24"/>
            <w:lang w:val="pt"/>
          </w:rPr>
          <w:t xml:space="preserve">. Os sedimentos restantes e </w:t>
        </w:r>
        <w:proofErr w:type="spellStart"/>
        <w:r>
          <w:rPr>
            <w:sz w:val="24"/>
            <w:szCs w:val="24"/>
            <w:lang w:val="pt"/>
          </w:rPr>
          <w:t>estratigraficamente</w:t>
        </w:r>
        <w:proofErr w:type="spellEnd"/>
        <w:r>
          <w:rPr>
            <w:sz w:val="24"/>
            <w:szCs w:val="24"/>
            <w:lang w:val="pt"/>
          </w:rPr>
          <w:t xml:space="preserve"> maiores da Formação </w:t>
        </w:r>
        <w:proofErr w:type="spellStart"/>
        <w:r>
          <w:rPr>
            <w:sz w:val="24"/>
            <w:szCs w:val="24"/>
            <w:lang w:val="pt"/>
          </w:rPr>
          <w:t>Kirkwood</w:t>
        </w:r>
        <w:proofErr w:type="spellEnd"/>
        <w:r>
          <w:rPr>
            <w:sz w:val="24"/>
            <w:szCs w:val="24"/>
            <w:lang w:val="pt"/>
          </w:rPr>
          <w:t xml:space="preserve"> não foram formalmente nomeados, mas contêm todo o material fóssil vertebrado até agora descoberto. </w:t>
        </w:r>
      </w:ins>
      <w:r>
        <w:rPr>
          <w:lang w:val="pt"/>
        </w:rPr>
        <w:t xml:space="preserve"> </w:t>
      </w:r>
      <w:r w:rsidR="00695593" w:rsidRPr="005C45D9">
        <w:rPr>
          <w:sz w:val="24"/>
          <w:szCs w:val="24"/>
          <w:lang w:val="pt"/>
        </w:rPr>
        <w:t>Tradicionalmente referidos como "</w:t>
      </w:r>
      <w:proofErr w:type="spellStart"/>
      <w:r w:rsidR="00695593" w:rsidRPr="005C45D9">
        <w:rPr>
          <w:sz w:val="24"/>
          <w:szCs w:val="24"/>
          <w:lang w:val="pt"/>
        </w:rPr>
        <w:t>camas</w:t>
      </w:r>
      <w:r>
        <w:rPr>
          <w:lang w:val="pt"/>
        </w:rPr>
        <w:t>de</w:t>
      </w:r>
      <w:proofErr w:type="spellEnd"/>
      <w:r>
        <w:rPr>
          <w:lang w:val="pt"/>
        </w:rPr>
        <w:t xml:space="preserve"> madeira", </w:t>
      </w:r>
      <w:proofErr w:type="spellStart"/>
      <w:r>
        <w:rPr>
          <w:lang w:val="pt"/>
        </w:rPr>
        <w:t>os</w:t>
      </w:r>
      <w:ins w:id="61" w:author="Blair McPhee" w:date="2015-10-27T14:14:00Z">
        <w:r>
          <w:rPr>
            <w:sz w:val="24"/>
            <w:szCs w:val="24"/>
            <w:lang w:val="pt"/>
          </w:rPr>
          <w:t>y</w:t>
        </w:r>
        <w:proofErr w:type="spellEnd"/>
        <w:r>
          <w:rPr>
            <w:sz w:val="24"/>
            <w:szCs w:val="24"/>
            <w:lang w:val="pt"/>
          </w:rPr>
          <w:t xml:space="preserve"> geralmente</w:t>
        </w:r>
      </w:ins>
      <w:r>
        <w:rPr>
          <w:lang w:val="pt"/>
        </w:rPr>
        <w:t xml:space="preserve"> </w:t>
      </w:r>
      <w:del w:id="62" w:author="Blair McPhee" w:date="2015-10-27T14:14:00Z">
        <w:r w:rsidR="002A57B8" w:rsidRPr="005C45D9" w:rsidDel="00E9538F">
          <w:rPr>
            <w:sz w:val="24"/>
            <w:szCs w:val="24"/>
            <w:lang w:val="pt"/>
          </w:rPr>
          <w:delText>Kirkwood F</w:delText>
        </w:r>
        <w:r w:rsidR="00695593" w:rsidRPr="005C45D9" w:rsidDel="00E9538F">
          <w:rPr>
            <w:sz w:val="24"/>
            <w:szCs w:val="24"/>
            <w:lang w:val="pt"/>
          </w:rPr>
          <w:delText xml:space="preserve">ormation </w:delText>
        </w:r>
      </w:del>
      <w:r w:rsidR="00695593" w:rsidRPr="005C45D9">
        <w:rPr>
          <w:sz w:val="24"/>
          <w:szCs w:val="24"/>
          <w:lang w:val="pt"/>
        </w:rPr>
        <w:t xml:space="preserve"> consistem em cinza-oliva para amarelo-</w:t>
      </w:r>
      <w:proofErr w:type="spellStart"/>
      <w:r w:rsidR="00695593" w:rsidRPr="005C45D9">
        <w:rPr>
          <w:sz w:val="24"/>
          <w:szCs w:val="24"/>
          <w:lang w:val="pt"/>
        </w:rPr>
        <w:t>buff</w:t>
      </w:r>
      <w:proofErr w:type="spellEnd"/>
      <w:r w:rsidR="00695593" w:rsidRPr="005C45D9">
        <w:rPr>
          <w:sz w:val="24"/>
          <w:szCs w:val="24"/>
          <w:lang w:val="pt"/>
        </w:rPr>
        <w:t>,</w:t>
      </w:r>
      <w:r>
        <w:rPr>
          <w:lang w:val="pt"/>
        </w:rPr>
        <w:t xml:space="preserve"> arenitos de grãos</w:t>
      </w:r>
      <w:del w:id="63" w:author="Blair McPhee" w:date="2015-10-27T14:14:00Z">
        <w:r w:rsidR="00695593" w:rsidRPr="005C45D9" w:rsidDel="00E9538F">
          <w:rPr>
            <w:sz w:val="24"/>
            <w:szCs w:val="24"/>
            <w:lang w:val="pt"/>
          </w:rPr>
          <w:delText>s</w:delText>
        </w:r>
      </w:del>
      <w:r w:rsidR="00BE75AF">
        <w:rPr>
          <w:sz w:val="24"/>
          <w:szCs w:val="24"/>
          <w:lang w:val="pt"/>
        </w:rPr>
        <w:t xml:space="preserve"> médios </w:t>
      </w:r>
      <w:proofErr w:type="spellStart"/>
      <w:r w:rsidR="00BE75AF">
        <w:rPr>
          <w:sz w:val="24"/>
          <w:szCs w:val="24"/>
          <w:lang w:val="pt"/>
        </w:rPr>
        <w:t>a</w:t>
      </w:r>
      <w:r w:rsidR="00511126" w:rsidRPr="005C45D9">
        <w:rPr>
          <w:sz w:val="24"/>
          <w:szCs w:val="24"/>
          <w:lang w:val="pt"/>
        </w:rPr>
        <w:t>grossos</w:t>
      </w:r>
      <w:proofErr w:type="spellEnd"/>
      <w:r w:rsidR="00511126" w:rsidRPr="005C45D9">
        <w:rPr>
          <w:sz w:val="24"/>
          <w:szCs w:val="24"/>
          <w:lang w:val="pt"/>
        </w:rPr>
        <w:t xml:space="preserve"> intercalados com pedras de lama vermelha, rosa, cinza e pálida e silte de até 30 metros de espessura (</w:t>
      </w:r>
      <w:proofErr w:type="spellStart"/>
      <w:r w:rsidR="00511126" w:rsidRPr="005C45D9">
        <w:rPr>
          <w:sz w:val="24"/>
          <w:szCs w:val="24"/>
          <w:lang w:val="pt"/>
        </w:rPr>
        <w:t>McLachlan</w:t>
      </w:r>
      <w:proofErr w:type="spellEnd"/>
      <w:r w:rsidR="00511126" w:rsidRPr="005C45D9">
        <w:rPr>
          <w:sz w:val="24"/>
          <w:szCs w:val="24"/>
          <w:lang w:val="pt"/>
        </w:rPr>
        <w:t xml:space="preserve"> e </w:t>
      </w:r>
      <w:proofErr w:type="spellStart"/>
      <w:r w:rsidR="00511126" w:rsidRPr="005C45D9">
        <w:rPr>
          <w:sz w:val="24"/>
          <w:szCs w:val="24"/>
          <w:lang w:val="pt"/>
        </w:rPr>
        <w:t>McMillan</w:t>
      </w:r>
      <w:proofErr w:type="spellEnd"/>
      <w:r w:rsidR="00511126" w:rsidRPr="005C45D9">
        <w:rPr>
          <w:sz w:val="24"/>
          <w:szCs w:val="24"/>
          <w:lang w:val="pt"/>
        </w:rPr>
        <w:t xml:space="preserve">, 1976; </w:t>
      </w:r>
      <w:proofErr w:type="spellStart"/>
      <w:r w:rsidR="00511126" w:rsidRPr="005C45D9">
        <w:rPr>
          <w:sz w:val="24"/>
          <w:szCs w:val="24"/>
          <w:lang w:val="pt"/>
        </w:rPr>
        <w:t>Muir</w:t>
      </w:r>
      <w:proofErr w:type="spellEnd"/>
      <w:r w:rsidR="00511126" w:rsidRPr="005C45D9">
        <w:rPr>
          <w:sz w:val="24"/>
          <w:szCs w:val="24"/>
          <w:lang w:val="pt"/>
        </w:rPr>
        <w:t xml:space="preserve"> et al., 2015). </w:t>
      </w:r>
      <w:proofErr w:type="spellStart"/>
      <w:r w:rsidR="00511126" w:rsidRPr="005C45D9">
        <w:rPr>
          <w:sz w:val="24"/>
          <w:szCs w:val="24"/>
          <w:lang w:val="pt"/>
        </w:rPr>
        <w:t>Paleois</w:t>
      </w:r>
      <w:proofErr w:type="spellEnd"/>
      <w:r w:rsidR="00511126" w:rsidRPr="005C45D9">
        <w:rPr>
          <w:sz w:val="24"/>
          <w:szCs w:val="24"/>
          <w:lang w:val="pt"/>
        </w:rPr>
        <w:t xml:space="preserve"> fortemente </w:t>
      </w:r>
      <w:proofErr w:type="spellStart"/>
      <w:r w:rsidR="00511126" w:rsidRPr="005C45D9">
        <w:rPr>
          <w:sz w:val="24"/>
          <w:szCs w:val="24"/>
          <w:lang w:val="pt"/>
        </w:rPr>
        <w:t>bioturbatados</w:t>
      </w:r>
      <w:proofErr w:type="spellEnd"/>
      <w:r w:rsidR="00511126" w:rsidRPr="005C45D9">
        <w:rPr>
          <w:sz w:val="24"/>
          <w:szCs w:val="24"/>
          <w:lang w:val="pt"/>
        </w:rPr>
        <w:t xml:space="preserve"> que parecem ter sofrido exposição </w:t>
      </w:r>
      <w:proofErr w:type="spellStart"/>
      <w:r w:rsidR="00511126" w:rsidRPr="005C45D9">
        <w:rPr>
          <w:sz w:val="24"/>
          <w:szCs w:val="24"/>
          <w:lang w:val="pt"/>
        </w:rPr>
        <w:t>subaerial</w:t>
      </w:r>
      <w:proofErr w:type="spellEnd"/>
      <w:r w:rsidR="00511126" w:rsidRPr="005C45D9">
        <w:rPr>
          <w:sz w:val="24"/>
          <w:szCs w:val="24"/>
          <w:lang w:val="pt"/>
        </w:rPr>
        <w:t xml:space="preserve"> consistente durante a deposição também caracterizam muitas das exposições de </w:t>
      </w:r>
      <w:proofErr w:type="spellStart"/>
      <w:r w:rsidR="00511126" w:rsidRPr="005C45D9">
        <w:rPr>
          <w:sz w:val="24"/>
          <w:szCs w:val="24"/>
          <w:lang w:val="pt"/>
        </w:rPr>
        <w:t>Kirkwood</w:t>
      </w:r>
      <w:proofErr w:type="spellEnd"/>
      <w:r w:rsidR="00511126" w:rsidRPr="005C45D9">
        <w:rPr>
          <w:sz w:val="24"/>
          <w:szCs w:val="24"/>
          <w:lang w:val="pt"/>
        </w:rPr>
        <w:t xml:space="preserve">.  </w:t>
      </w:r>
    </w:p>
    <w:p w14:paraId="0AE1BB09" w14:textId="77777777" w:rsidR="002643FF" w:rsidRDefault="002643FF" w:rsidP="00231C6F">
      <w:pPr>
        <w:spacing w:after="0" w:line="360" w:lineRule="auto"/>
        <w:rPr>
          <w:sz w:val="24"/>
          <w:szCs w:val="24"/>
        </w:rPr>
      </w:pPr>
    </w:p>
    <w:p w14:paraId="77189EC2" w14:textId="1422B6B9" w:rsidR="002F2FE2" w:rsidRPr="005C45D9" w:rsidRDefault="00695593" w:rsidP="00231C6F">
      <w:pPr>
        <w:spacing w:after="0"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Como o nome original sugere, pedaços de madeira fossilizada e troncos de árvores </w:t>
      </w:r>
      <w:proofErr w:type="spellStart"/>
      <w:r w:rsidRPr="005C45D9">
        <w:rPr>
          <w:sz w:val="24"/>
          <w:szCs w:val="24"/>
          <w:lang w:val="pt"/>
        </w:rPr>
        <w:t>silicizadas</w:t>
      </w:r>
      <w:proofErr w:type="spellEnd"/>
      <w:r w:rsidRPr="005C45D9">
        <w:rPr>
          <w:sz w:val="24"/>
          <w:szCs w:val="24"/>
          <w:lang w:val="pt"/>
        </w:rPr>
        <w:t xml:space="preserve"> são extremamente comuns em toda 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. Além disso, outros </w:t>
      </w:r>
      <w:r w:rsidRPr="005C45D9">
        <w:rPr>
          <w:sz w:val="24"/>
          <w:szCs w:val="24"/>
          <w:lang w:val="pt"/>
        </w:rPr>
        <w:lastRenderedPageBreak/>
        <w:t xml:space="preserve">materiais vegetais são conhecidos (por exemplo, samambaias, </w:t>
      </w:r>
      <w:proofErr w:type="spellStart"/>
      <w:r w:rsidRPr="005C45D9">
        <w:rPr>
          <w:sz w:val="24"/>
          <w:szCs w:val="24"/>
          <w:lang w:val="pt"/>
        </w:rPr>
        <w:t>bennettitaleans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spellStart"/>
      <w:r w:rsidRPr="005C45D9">
        <w:rPr>
          <w:sz w:val="24"/>
          <w:szCs w:val="24"/>
          <w:lang w:val="pt"/>
        </w:rPr>
        <w:t>cicads</w:t>
      </w:r>
      <w:proofErr w:type="spellEnd"/>
      <w:r w:rsidRPr="005C45D9">
        <w:rPr>
          <w:sz w:val="24"/>
          <w:szCs w:val="24"/>
          <w:lang w:val="pt"/>
        </w:rPr>
        <w:t xml:space="preserve">, coníferas), bem como várias espécies de </w:t>
      </w:r>
      <w:proofErr w:type="spellStart"/>
      <w:r w:rsidRPr="005C45D9">
        <w:rPr>
          <w:sz w:val="24"/>
          <w:szCs w:val="24"/>
          <w:lang w:val="pt"/>
        </w:rPr>
        <w:t>biválvulas</w:t>
      </w:r>
      <w:proofErr w:type="spellEnd"/>
      <w:r w:rsidRPr="005C45D9">
        <w:rPr>
          <w:sz w:val="24"/>
          <w:szCs w:val="24"/>
          <w:lang w:val="pt"/>
        </w:rPr>
        <w:t xml:space="preserve"> de água doce, </w:t>
      </w:r>
      <w:proofErr w:type="spellStart"/>
      <w:r w:rsidRPr="005C45D9">
        <w:rPr>
          <w:sz w:val="24"/>
          <w:szCs w:val="24"/>
          <w:lang w:val="pt"/>
        </w:rPr>
        <w:t>gastropodes</w:t>
      </w:r>
      <w:proofErr w:type="spellEnd"/>
      <w:r w:rsidRPr="005C45D9">
        <w:rPr>
          <w:sz w:val="24"/>
          <w:szCs w:val="24"/>
          <w:lang w:val="pt"/>
        </w:rPr>
        <w:t xml:space="preserve"> e crustáceos (ver </w:t>
      </w:r>
      <w:proofErr w:type="spellStart"/>
      <w:r w:rsidRPr="005C45D9">
        <w:rPr>
          <w:sz w:val="24"/>
          <w:szCs w:val="24"/>
          <w:lang w:val="pt"/>
        </w:rPr>
        <w:t>McLachlan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McMillan</w:t>
      </w:r>
      <w:proofErr w:type="spellEnd"/>
      <w:r w:rsidRPr="005C45D9">
        <w:rPr>
          <w:sz w:val="24"/>
          <w:szCs w:val="24"/>
          <w:lang w:val="pt"/>
        </w:rPr>
        <w:t xml:space="preserve"> [1976] para uma revisão abrangente). Os fósseis vertebrados são representados principalmente por peixes fragmentários, muitas vezes abrasados, tartaruga, </w:t>
      </w:r>
      <w:proofErr w:type="spellStart"/>
      <w:r w:rsidRPr="005C45D9">
        <w:rPr>
          <w:sz w:val="24"/>
          <w:szCs w:val="24"/>
          <w:lang w:val="pt"/>
        </w:rPr>
        <w:t>crocodyliform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spellStart"/>
      <w:r w:rsidRPr="005C45D9">
        <w:rPr>
          <w:sz w:val="24"/>
          <w:szCs w:val="24"/>
          <w:lang w:val="pt"/>
        </w:rPr>
        <w:t>lepidosaur</w:t>
      </w:r>
      <w:proofErr w:type="spellEnd"/>
      <w:r w:rsidRPr="005C45D9">
        <w:rPr>
          <w:sz w:val="24"/>
          <w:szCs w:val="24"/>
          <w:lang w:val="pt"/>
        </w:rPr>
        <w:t xml:space="preserve"> e restos de dinossauros (Rich et al. 1983; Ross </w:t>
      </w:r>
      <w:del w:id="64" w:author="Blair McPhee" w:date="2015-10-20T14:43:00Z">
        <w:r w:rsidR="00B71FC5" w:rsidRPr="005C45D9" w:rsidDel="002301E7">
          <w:rPr>
            <w:sz w:val="24"/>
            <w:szCs w:val="24"/>
            <w:lang w:val="pt"/>
          </w:rPr>
          <w:delText>and Sues</w:delText>
        </w:r>
      </w:del>
      <w:ins w:id="65" w:author="Blair McPhee" w:date="2015-10-20T14:43:00Z">
        <w:r w:rsidR="002301E7">
          <w:rPr>
            <w:sz w:val="24"/>
            <w:szCs w:val="24"/>
            <w:lang w:val="pt"/>
          </w:rPr>
          <w:t>et al.,</w:t>
        </w:r>
      </w:ins>
      <w:r>
        <w:rPr>
          <w:lang w:val="pt"/>
        </w:rPr>
        <w:t xml:space="preserve"> </w:t>
      </w:r>
      <w:r w:rsidR="00B71FC5" w:rsidRPr="005C45D9">
        <w:rPr>
          <w:sz w:val="24"/>
          <w:szCs w:val="24"/>
          <w:lang w:val="pt"/>
        </w:rPr>
        <w:t xml:space="preserve"> 1999; Forster et al. 2009), embora os últimos anos tenham testemunhado a descoberta de um local de </w:t>
      </w:r>
      <w:proofErr w:type="spellStart"/>
      <w:r w:rsidR="00B71FC5" w:rsidRPr="005C45D9">
        <w:rPr>
          <w:sz w:val="24"/>
          <w:szCs w:val="24"/>
          <w:lang w:val="pt"/>
        </w:rPr>
        <w:t>aninhamento</w:t>
      </w:r>
      <w:proofErr w:type="spellEnd"/>
      <w:r w:rsidR="00B71FC5" w:rsidRPr="005C45D9">
        <w:rPr>
          <w:sz w:val="24"/>
          <w:szCs w:val="24"/>
          <w:lang w:val="pt"/>
        </w:rPr>
        <w:t xml:space="preserve"> </w:t>
      </w:r>
      <w:proofErr w:type="spellStart"/>
      <w:r w:rsidR="00B71FC5" w:rsidRPr="005C45D9">
        <w:rPr>
          <w:sz w:val="24"/>
          <w:szCs w:val="24"/>
          <w:lang w:val="pt"/>
        </w:rPr>
        <w:t>ornithopod</w:t>
      </w:r>
      <w:proofErr w:type="spellEnd"/>
      <w:r w:rsidR="00B71FC5" w:rsidRPr="005C45D9">
        <w:rPr>
          <w:sz w:val="24"/>
          <w:szCs w:val="24"/>
          <w:lang w:val="pt"/>
        </w:rPr>
        <w:t xml:space="preserve"> de tamanho modesto e o esqueleto quase completo do </w:t>
      </w:r>
      <w:proofErr w:type="spellStart"/>
      <w:r w:rsidR="00B71FC5" w:rsidRPr="005C45D9">
        <w:rPr>
          <w:sz w:val="24"/>
          <w:szCs w:val="24"/>
          <w:lang w:val="pt"/>
        </w:rPr>
        <w:t>terópode</w:t>
      </w:r>
      <w:proofErr w:type="spellEnd"/>
      <w:r w:rsidR="00B71FC5" w:rsidRPr="005C45D9">
        <w:rPr>
          <w:sz w:val="24"/>
          <w:szCs w:val="24"/>
          <w:lang w:val="pt"/>
        </w:rPr>
        <w:t xml:space="preserve"> basal-mais </w:t>
      </w:r>
      <w:proofErr w:type="spellStart"/>
      <w:r w:rsidR="00B71FC5" w:rsidRPr="005C45D9">
        <w:rPr>
          <w:sz w:val="24"/>
          <w:szCs w:val="24"/>
          <w:lang w:val="pt"/>
        </w:rPr>
        <w:t>ornitomosaura</w:t>
      </w:r>
      <w:proofErr w:type="spellEnd"/>
      <w:r w:rsidR="00B71FC5" w:rsidRPr="005C45D9">
        <w:rPr>
          <w:sz w:val="24"/>
          <w:szCs w:val="24"/>
          <w:lang w:val="pt"/>
        </w:rPr>
        <w:t xml:space="preserve"> atualmente conhecido (</w:t>
      </w:r>
      <w:proofErr w:type="spellStart"/>
      <w:r w:rsidR="00B71FC5" w:rsidRPr="005C45D9">
        <w:rPr>
          <w:i/>
          <w:sz w:val="24"/>
          <w:szCs w:val="24"/>
          <w:lang w:val="pt"/>
        </w:rPr>
        <w:t>Nqwebasaurus</w:t>
      </w:r>
      <w:proofErr w:type="spellEnd"/>
      <w:r w:rsidR="00B71FC5" w:rsidRPr="005C45D9">
        <w:rPr>
          <w:i/>
          <w:sz w:val="24"/>
          <w:szCs w:val="24"/>
          <w:lang w:val="pt"/>
        </w:rPr>
        <w:t xml:space="preserve"> </w:t>
      </w:r>
      <w:proofErr w:type="spellStart"/>
      <w:r w:rsidR="00B71FC5" w:rsidRPr="005C45D9">
        <w:rPr>
          <w:i/>
          <w:sz w:val="24"/>
          <w:szCs w:val="24"/>
          <w:lang w:val="pt"/>
        </w:rPr>
        <w:t>thwazi</w:t>
      </w:r>
      <w:proofErr w:type="spellEnd"/>
      <w:r w:rsidR="00B71FC5" w:rsidRPr="005C45D9">
        <w:rPr>
          <w:sz w:val="24"/>
          <w:szCs w:val="24"/>
          <w:lang w:val="pt"/>
        </w:rPr>
        <w:t xml:space="preserve">: de Klerk et al., 2000; </w:t>
      </w:r>
      <w:proofErr w:type="spellStart"/>
      <w:r w:rsidR="00B71FC5" w:rsidRPr="005C45D9">
        <w:rPr>
          <w:sz w:val="24"/>
          <w:szCs w:val="24"/>
          <w:lang w:val="pt"/>
        </w:rPr>
        <w:t>Choiniere</w:t>
      </w:r>
      <w:proofErr w:type="spellEnd"/>
      <w:r w:rsidR="00B71FC5" w:rsidRPr="005C45D9">
        <w:rPr>
          <w:sz w:val="24"/>
          <w:szCs w:val="24"/>
          <w:lang w:val="pt"/>
        </w:rPr>
        <w:t xml:space="preserve"> et al., 2012). A Formação </w:t>
      </w:r>
      <w:proofErr w:type="spellStart"/>
      <w:r w:rsidR="00B71FC5" w:rsidRPr="005C45D9">
        <w:rPr>
          <w:sz w:val="24"/>
          <w:szCs w:val="24"/>
          <w:lang w:val="pt"/>
        </w:rPr>
        <w:t>Kirkwood</w:t>
      </w:r>
      <w:proofErr w:type="spellEnd"/>
      <w:r w:rsidR="00B71FC5" w:rsidRPr="005C45D9">
        <w:rPr>
          <w:sz w:val="24"/>
          <w:szCs w:val="24"/>
          <w:lang w:val="pt"/>
        </w:rPr>
        <w:t xml:space="preserve"> também produziu um dos</w:t>
      </w:r>
      <w:r>
        <w:rPr>
          <w:lang w:val="pt"/>
        </w:rPr>
        <w:t xml:space="preserve"> achados</w:t>
      </w:r>
      <w:r w:rsidR="00160F81">
        <w:rPr>
          <w:sz w:val="24"/>
          <w:szCs w:val="24"/>
          <w:lang w:val="pt"/>
        </w:rPr>
        <w:t xml:space="preserve"> historicamente</w:t>
      </w:r>
      <w:r>
        <w:rPr>
          <w:lang w:val="pt"/>
        </w:rPr>
        <w:t xml:space="preserve"> mais antigos do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estegossauro:</w:t>
      </w:r>
      <w:r w:rsidRPr="005C45D9">
        <w:rPr>
          <w:i/>
          <w:sz w:val="24"/>
          <w:szCs w:val="24"/>
          <w:lang w:val="pt"/>
        </w:rPr>
        <w:t>Paranthodon</w:t>
      </w:r>
      <w:proofErr w:type="spell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africanus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</w:t>
      </w:r>
      <w:proofErr w:type="spellStart"/>
      <w:proofErr w:type="gramEnd"/>
      <w:r w:rsidRPr="005C45D9">
        <w:rPr>
          <w:sz w:val="24"/>
          <w:szCs w:val="24"/>
          <w:lang w:val="pt"/>
        </w:rPr>
        <w:t>Galton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Coombs</w:t>
      </w:r>
      <w:proofErr w:type="spellEnd"/>
      <w:r w:rsidRPr="005C45D9">
        <w:rPr>
          <w:sz w:val="24"/>
          <w:szCs w:val="24"/>
          <w:lang w:val="pt"/>
        </w:rPr>
        <w:t>, 1981).</w:t>
      </w:r>
    </w:p>
    <w:p w14:paraId="068F710A" w14:textId="77777777" w:rsidR="002F2FE2" w:rsidRPr="005C45D9" w:rsidRDefault="002F2FE2" w:rsidP="00231C6F">
      <w:pPr>
        <w:spacing w:after="0" w:line="360" w:lineRule="auto"/>
        <w:rPr>
          <w:sz w:val="24"/>
          <w:szCs w:val="24"/>
        </w:rPr>
      </w:pPr>
    </w:p>
    <w:p w14:paraId="47F04A26" w14:textId="33822ED1" w:rsidR="002F2FE2" w:rsidRPr="007C20C1" w:rsidRDefault="00695593" w:rsidP="00231C6F">
      <w:pPr>
        <w:spacing w:after="0" w:line="360" w:lineRule="auto"/>
        <w:rPr>
          <w:sz w:val="24"/>
          <w:szCs w:val="24"/>
          <w:lang w:val="en-AU"/>
          <w:rPrChange w:id="66" w:author="Blair McPhee" w:date="2015-10-20T15:31:00Z">
            <w:rPr>
              <w:sz w:val="24"/>
              <w:szCs w:val="24"/>
            </w:rPr>
          </w:rPrChange>
        </w:rPr>
      </w:pPr>
      <w:r w:rsidRPr="005C45D9">
        <w:rPr>
          <w:sz w:val="24"/>
          <w:szCs w:val="24"/>
          <w:lang w:val="pt"/>
        </w:rPr>
        <w:t xml:space="preserve">Namorar 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tem se mostrado problemático, especialmente dada a ausência de determinações </w:t>
      </w:r>
      <w:del w:id="67" w:author="Blair McPhee" w:date="2015-10-27T14:15:00Z">
        <w:r w:rsidR="00B3004B" w:rsidRPr="005C45D9" w:rsidDel="00E9538F">
          <w:rPr>
            <w:sz w:val="24"/>
            <w:szCs w:val="24"/>
            <w:lang w:val="pt"/>
          </w:rPr>
          <w:delText>absolute-</w:delText>
        </w:r>
      </w:del>
      <w:ins w:id="68" w:author="Blair McPhee" w:date="2015-10-27T14:15:00Z">
        <w:r w:rsidR="00E9538F">
          <w:rPr>
            <w:sz w:val="24"/>
            <w:szCs w:val="24"/>
            <w:lang w:val="pt"/>
          </w:rPr>
          <w:t xml:space="preserve">cronométricas </w:t>
        </w:r>
      </w:ins>
      <w:r>
        <w:rPr>
          <w:lang w:val="pt"/>
        </w:rPr>
        <w:t xml:space="preserve">da </w:t>
      </w:r>
      <w:r w:rsidR="00B3004B" w:rsidRPr="005C45D9">
        <w:rPr>
          <w:sz w:val="24"/>
          <w:szCs w:val="24"/>
          <w:lang w:val="pt"/>
        </w:rPr>
        <w:t>idade.</w:t>
      </w:r>
      <w:r>
        <w:rPr>
          <w:lang w:val="pt"/>
        </w:rPr>
        <w:t xml:space="preserve"> </w:t>
      </w:r>
      <w:ins w:id="69" w:author="Blair McPhee" w:date="2015-10-27T14:15:00Z">
        <w:r w:rsidR="00E9538F">
          <w:rPr>
            <w:sz w:val="24"/>
            <w:szCs w:val="24"/>
            <w:lang w:val="pt"/>
          </w:rPr>
          <w:t>No entanto, a preponderância das evidências aponta para uma idade cretácea precoce.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Com base em evidências </w:t>
      </w:r>
      <w:proofErr w:type="spellStart"/>
      <w:r w:rsidRPr="005C45D9">
        <w:rPr>
          <w:sz w:val="24"/>
          <w:szCs w:val="24"/>
          <w:lang w:val="pt"/>
        </w:rPr>
        <w:t>biostratigráficas</w:t>
      </w:r>
      <w:proofErr w:type="spellEnd"/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inv</w:t>
      </w:r>
      <w:r w:rsidR="00C606B7">
        <w:rPr>
          <w:sz w:val="24"/>
          <w:szCs w:val="24"/>
          <w:lang w:val="pt"/>
        </w:rPr>
        <w:t>ertebrates</w:t>
      </w:r>
      <w:proofErr w:type="spellEnd"/>
      <w:r w:rsidR="00C606B7">
        <w:rPr>
          <w:sz w:val="24"/>
          <w:szCs w:val="24"/>
          <w:lang w:val="pt"/>
        </w:rPr>
        <w:t xml:space="preserve"> e, mais recentemente, </w:t>
      </w:r>
      <w:proofErr w:type="spellStart"/>
      <w:r w:rsidR="00C606B7">
        <w:rPr>
          <w:sz w:val="24"/>
          <w:szCs w:val="24"/>
          <w:lang w:val="pt"/>
        </w:rPr>
        <w:t>F</w:t>
      </w:r>
      <w:r w:rsidRPr="005C45D9">
        <w:rPr>
          <w:sz w:val="24"/>
          <w:szCs w:val="24"/>
          <w:lang w:val="pt"/>
        </w:rPr>
        <w:t>oraminifera</w:t>
      </w:r>
      <w:proofErr w:type="spellEnd"/>
      <w:r w:rsidRPr="005C45D9">
        <w:rPr>
          <w:sz w:val="24"/>
          <w:szCs w:val="24"/>
          <w:lang w:val="pt"/>
        </w:rPr>
        <w:t xml:space="preserve">, o consenso atual indica que a Formação do Rio </w:t>
      </w:r>
      <w:proofErr w:type="spellStart"/>
      <w:r w:rsidRPr="005C45D9">
        <w:rPr>
          <w:sz w:val="24"/>
          <w:szCs w:val="24"/>
          <w:lang w:val="pt"/>
        </w:rPr>
        <w:t>Sundays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é</w:t>
      </w:r>
      <w:proofErr w:type="spellEnd"/>
      <w:r w:rsidRPr="005C45D9">
        <w:rPr>
          <w:sz w:val="24"/>
          <w:szCs w:val="24"/>
          <w:lang w:val="pt"/>
        </w:rPr>
        <w:t xml:space="preserve"> aproximadamente </w:t>
      </w:r>
      <w:proofErr w:type="spellStart"/>
      <w:r w:rsidRPr="005C45D9">
        <w:rPr>
          <w:sz w:val="24"/>
          <w:szCs w:val="24"/>
          <w:lang w:val="pt"/>
        </w:rPr>
        <w:t>valanginiana</w:t>
      </w:r>
      <w:proofErr w:type="spellEnd"/>
      <w:r w:rsidRPr="005C45D9">
        <w:rPr>
          <w:sz w:val="24"/>
          <w:szCs w:val="24"/>
          <w:lang w:val="pt"/>
        </w:rPr>
        <w:t xml:space="preserve"> a </w:t>
      </w:r>
      <w:proofErr w:type="spellStart"/>
      <w:r w:rsidRPr="005C45D9">
        <w:rPr>
          <w:sz w:val="24"/>
          <w:szCs w:val="24"/>
          <w:lang w:val="pt"/>
        </w:rPr>
        <w:t>hauterivian</w:t>
      </w:r>
      <w:proofErr w:type="spellEnd"/>
      <w:r w:rsidRPr="005C45D9">
        <w:rPr>
          <w:sz w:val="24"/>
          <w:szCs w:val="24"/>
          <w:lang w:val="pt"/>
        </w:rPr>
        <w:t xml:space="preserve"> na idade (~1</w:t>
      </w:r>
      <w:del w:id="70" w:author="Blair McPhee" w:date="2015-10-27T14:16:00Z">
        <w:r w:rsidR="00C561CE" w:rsidRPr="005C45D9" w:rsidDel="00E9538F">
          <w:rPr>
            <w:sz w:val="24"/>
            <w:szCs w:val="24"/>
            <w:lang w:val="pt"/>
          </w:rPr>
          <w:delText>overlying</w:delText>
        </w:r>
        <w:r w:rsidRPr="005C45D9" w:rsidDel="00E9538F">
          <w:rPr>
            <w:sz w:val="24"/>
            <w:szCs w:val="24"/>
            <w:lang w:val="pt"/>
          </w:rPr>
          <w:delText xml:space="preserve"> </w:delText>
        </w:r>
      </w:del>
      <w:r w:rsidR="00C606B7">
        <w:rPr>
          <w:sz w:val="24"/>
          <w:szCs w:val="24"/>
          <w:lang w:val="pt"/>
        </w:rPr>
        <w:t>39</w:t>
      </w:r>
      <w:r w:rsidR="00C606B7" w:rsidRPr="005C45D9">
        <w:rPr>
          <w:sz w:val="24"/>
          <w:szCs w:val="24"/>
          <w:lang w:val="pt"/>
        </w:rPr>
        <w:t>-13</w:t>
      </w:r>
      <w:r w:rsidR="00C606B7">
        <w:rPr>
          <w:sz w:val="24"/>
          <w:szCs w:val="24"/>
          <w:lang w:val="pt"/>
        </w:rPr>
        <w:t>1</w:t>
      </w:r>
      <w:ins w:id="71" w:author="Blair McPhee" w:date="2015-10-27T14:17:00Z">
        <w:r w:rsidR="00E9538F">
          <w:rPr>
            <w:sz w:val="24"/>
            <w:szCs w:val="24"/>
            <w:lang w:val="pt"/>
          </w:rPr>
          <w:t>mya;</w:t>
        </w:r>
      </w:ins>
      <w:r>
        <w:rPr>
          <w:lang w:val="pt"/>
        </w:rPr>
        <w:t xml:space="preserve"> </w:t>
      </w:r>
      <w:proofErr w:type="spellStart"/>
      <w:proofErr w:type="gramStart"/>
      <w:r w:rsidR="00C561CE" w:rsidRPr="005C45D9">
        <w:rPr>
          <w:sz w:val="24"/>
          <w:szCs w:val="24"/>
          <w:lang w:val="pt"/>
        </w:rPr>
        <w:t>McL</w:t>
      </w:r>
      <w:r w:rsidR="00C606B7">
        <w:rPr>
          <w:sz w:val="24"/>
          <w:szCs w:val="24"/>
          <w:lang w:val="pt"/>
        </w:rPr>
        <w:t>achlan</w:t>
      </w:r>
      <w:proofErr w:type="spellEnd"/>
      <w:r>
        <w:rPr>
          <w:lang w:val="pt"/>
        </w:rPr>
        <w:t xml:space="preserve"> </w:t>
      </w:r>
      <w:r w:rsidR="003A0DE6" w:rsidRPr="005C45D9">
        <w:rPr>
          <w:sz w:val="24"/>
          <w:szCs w:val="24"/>
          <w:lang w:val="pt"/>
        </w:rPr>
        <w:t xml:space="preserve"> e</w:t>
      </w:r>
      <w:proofErr w:type="gramEnd"/>
      <w:r w:rsidR="003A0DE6" w:rsidRPr="005C45D9">
        <w:rPr>
          <w:sz w:val="24"/>
          <w:szCs w:val="24"/>
          <w:lang w:val="pt"/>
        </w:rPr>
        <w:t xml:space="preserve"> </w:t>
      </w:r>
      <w:proofErr w:type="spellStart"/>
      <w:r w:rsidR="003A0DE6" w:rsidRPr="005C45D9">
        <w:rPr>
          <w:sz w:val="24"/>
          <w:szCs w:val="24"/>
          <w:lang w:val="pt"/>
        </w:rPr>
        <w:t>McMillan</w:t>
      </w:r>
      <w:proofErr w:type="spellEnd"/>
      <w:r w:rsidR="003A0DE6" w:rsidRPr="005C45D9">
        <w:rPr>
          <w:sz w:val="24"/>
          <w:szCs w:val="24"/>
          <w:lang w:val="pt"/>
        </w:rPr>
        <w:t>, 1976;</w:t>
      </w:r>
      <w:r>
        <w:rPr>
          <w:lang w:val="pt"/>
        </w:rPr>
        <w:t xml:space="preserve"> </w:t>
      </w:r>
      <w:ins w:id="72" w:author="Blair McPhee" w:date="2015-10-20T14:33:00Z">
        <w:r w:rsidR="00A06D03">
          <w:rPr>
            <w:sz w:val="24"/>
            <w:szCs w:val="24"/>
            <w:lang w:val="pt"/>
          </w:rPr>
          <w:t>Ross et al., 1999;</w:t>
        </w:r>
      </w:ins>
      <w:r>
        <w:rPr>
          <w:lang w:val="pt"/>
        </w:rPr>
        <w:t xml:space="preserve"> </w:t>
      </w:r>
      <w:ins w:id="73" w:author="Blair McPhee" w:date="2015-10-25T16:23:00Z">
        <w:r w:rsidR="00EB47B1">
          <w:rPr>
            <w:sz w:val="24"/>
            <w:szCs w:val="24"/>
            <w:lang w:val="pt"/>
          </w:rPr>
          <w:t>Gomez et al., 2002;</w:t>
        </w:r>
      </w:ins>
      <w:r>
        <w:rPr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McMillan</w:t>
      </w:r>
      <w:proofErr w:type="spellEnd"/>
      <w:r w:rsidRPr="005C45D9">
        <w:rPr>
          <w:sz w:val="24"/>
          <w:szCs w:val="24"/>
          <w:lang w:val="pt"/>
        </w:rPr>
        <w:t>, 2003; Brilhou, 2006;</w:t>
      </w:r>
      <w:ins w:id="74" w:author="Blair McPhee" w:date="2015-10-27T15:29:00Z">
        <w:r w:rsidR="00F0417F">
          <w:rPr>
            <w:sz w:val="24"/>
            <w:szCs w:val="24"/>
            <w:lang w:val="pt"/>
          </w:rPr>
          <w:t xml:space="preserve"> Walker et al., 2012</w:t>
        </w:r>
      </w:ins>
      <w:r w:rsidRPr="005C45D9">
        <w:rPr>
          <w:sz w:val="24"/>
          <w:szCs w:val="24"/>
          <w:lang w:val="pt"/>
        </w:rPr>
        <w:t>).</w:t>
      </w:r>
      <w:r>
        <w:rPr>
          <w:lang w:val="pt"/>
        </w:rPr>
        <w:t xml:space="preserve"> </w:t>
      </w:r>
      <w:proofErr w:type="gramStart"/>
      <w:ins w:id="75" w:author="Blair McPhee" w:date="2015-10-27T14:28:00Z">
        <w:r w:rsidR="00117507">
          <w:rPr>
            <w:sz w:val="24"/>
            <w:szCs w:val="24"/>
            <w:lang w:val="pt"/>
          </w:rPr>
          <w:t>Considerando</w:t>
        </w:r>
      </w:ins>
      <w:r>
        <w:rPr>
          <w:lang w:val="pt"/>
        </w:rPr>
        <w:t xml:space="preserve"> </w:t>
      </w:r>
      <w:ins w:id="76" w:author="Blair McPhee" w:date="2015-10-27T14:19:00Z">
        <w:r w:rsidR="00117507" w:rsidRPr="00117507">
          <w:rPr>
            <w:sz w:val="24"/>
            <w:szCs w:val="24"/>
            <w:lang w:val="pt"/>
          </w:rPr>
          <w:t xml:space="preserve"> que</w:t>
        </w:r>
        <w:proofErr w:type="gramEnd"/>
        <w:r w:rsidR="00117507" w:rsidRPr="00117507">
          <w:rPr>
            <w:sz w:val="24"/>
            <w:szCs w:val="24"/>
            <w:lang w:val="pt"/>
          </w:rPr>
          <w:t xml:space="preserve"> é possível que os </w:t>
        </w:r>
        <w:proofErr w:type="spellStart"/>
        <w:r w:rsidR="00117507" w:rsidRPr="00117507">
          <w:rPr>
            <w:sz w:val="24"/>
            <w:szCs w:val="24"/>
            <w:lang w:val="pt"/>
          </w:rPr>
          <w:t>Swartkops</w:t>
        </w:r>
        <w:proofErr w:type="spellEnd"/>
        <w:r w:rsidR="00117507" w:rsidRPr="00117507">
          <w:rPr>
            <w:sz w:val="24"/>
            <w:szCs w:val="24"/>
            <w:lang w:val="pt"/>
          </w:rPr>
          <w:t xml:space="preserve"> e </w:t>
        </w:r>
        <w:proofErr w:type="spellStart"/>
        <w:r w:rsidR="00117507" w:rsidRPr="00117507">
          <w:rPr>
            <w:sz w:val="24"/>
            <w:szCs w:val="24"/>
            <w:lang w:val="pt"/>
          </w:rPr>
          <w:t>colchester</w:t>
        </w:r>
        <w:proofErr w:type="spellEnd"/>
        <w:r w:rsidR="00117507" w:rsidRPr="00117507">
          <w:rPr>
            <w:sz w:val="24"/>
            <w:szCs w:val="24"/>
            <w:lang w:val="pt"/>
          </w:rPr>
          <w:t xml:space="preserve"> membros da </w:t>
        </w:r>
      </w:ins>
      <w:r>
        <w:rPr>
          <w:lang w:val="pt"/>
        </w:rPr>
        <w:t xml:space="preserve"> </w:t>
      </w:r>
      <w:ins w:id="77" w:author="Blair McPhee" w:date="2015-10-27T14:32:00Z">
        <w:r w:rsidR="003A6B7E">
          <w:rPr>
            <w:sz w:val="24"/>
            <w:szCs w:val="24"/>
            <w:lang w:val="pt"/>
          </w:rPr>
          <w:t xml:space="preserve">Formação </w:t>
        </w:r>
      </w:ins>
      <w:proofErr w:type="spellStart"/>
      <w:r>
        <w:rPr>
          <w:lang w:val="pt"/>
        </w:rPr>
        <w:t>Kirkwood</w:t>
      </w:r>
      <w:proofErr w:type="spellEnd"/>
      <w:r>
        <w:rPr>
          <w:lang w:val="pt"/>
        </w:rPr>
        <w:t xml:space="preserve"> </w:t>
      </w:r>
      <w:ins w:id="78" w:author="Blair McPhee" w:date="2015-10-27T14:19:00Z">
        <w:r w:rsidR="00117507">
          <w:rPr>
            <w:sz w:val="24"/>
            <w:szCs w:val="24"/>
            <w:lang w:val="pt"/>
          </w:rPr>
          <w:t xml:space="preserve">estejam por trás da Formação do Rio </w:t>
        </w:r>
        <w:proofErr w:type="spellStart"/>
        <w:r w:rsidR="00117507">
          <w:rPr>
            <w:sz w:val="24"/>
            <w:szCs w:val="24"/>
            <w:lang w:val="pt"/>
          </w:rPr>
          <w:t>Sundays</w:t>
        </w:r>
      </w:ins>
      <w:proofErr w:type="spellEnd"/>
      <w:r>
        <w:rPr>
          <w:lang w:val="pt"/>
        </w:rPr>
        <w:t xml:space="preserve"> </w:t>
      </w:r>
      <w:ins w:id="79" w:author="Blair McPhee" w:date="2015-10-27T15:16:00Z">
        <w:r w:rsidR="000A764C">
          <w:rPr>
            <w:sz w:val="24"/>
            <w:szCs w:val="24"/>
            <w:lang w:val="pt"/>
          </w:rPr>
          <w:t xml:space="preserve"> (</w:t>
        </w:r>
      </w:ins>
      <w:proofErr w:type="spellStart"/>
      <w:r>
        <w:rPr>
          <w:lang w:val="pt"/>
        </w:rPr>
        <w:t>Rogers</w:t>
      </w:r>
      <w:ins w:id="80" w:author="Blair McPhee" w:date="2015-10-27T15:20:00Z">
        <w:r w:rsidR="000A764C">
          <w:rPr>
            <w:sz w:val="24"/>
            <w:szCs w:val="24"/>
            <w:lang w:val="pt"/>
          </w:rPr>
          <w:t>e</w:t>
        </w:r>
        <w:proofErr w:type="spellEnd"/>
        <w:r w:rsidR="000A764C">
          <w:rPr>
            <w:sz w:val="24"/>
            <w:szCs w:val="24"/>
            <w:lang w:val="pt"/>
          </w:rPr>
          <w:t xml:space="preserve"> Schwartz, 1901;</w:t>
        </w:r>
      </w:ins>
      <w:r>
        <w:rPr>
          <w:lang w:val="pt"/>
        </w:rPr>
        <w:t xml:space="preserve"> </w:t>
      </w:r>
      <w:proofErr w:type="spellStart"/>
      <w:ins w:id="81" w:author="Blair McPhee" w:date="2015-10-27T15:21:00Z">
        <w:r w:rsidR="000A764C">
          <w:rPr>
            <w:sz w:val="24"/>
            <w:szCs w:val="24"/>
            <w:lang w:val="pt"/>
          </w:rPr>
          <w:t>Rigassi</w:t>
        </w:r>
        <w:proofErr w:type="spellEnd"/>
        <w:r w:rsidR="000A764C">
          <w:rPr>
            <w:sz w:val="24"/>
            <w:szCs w:val="24"/>
            <w:lang w:val="pt"/>
          </w:rPr>
          <w:t>, 1968;</w:t>
        </w:r>
      </w:ins>
      <w:r>
        <w:rPr>
          <w:lang w:val="pt"/>
        </w:rPr>
        <w:t xml:space="preserve"> </w:t>
      </w:r>
      <w:ins w:id="82" w:author="Blair McPhee" w:date="2015-10-27T15:19:00Z">
        <w:r w:rsidR="000A764C">
          <w:rPr>
            <w:sz w:val="24"/>
            <w:szCs w:val="24"/>
            <w:lang w:val="pt"/>
          </w:rPr>
          <w:t>Stewart, 1973;</w:t>
        </w:r>
      </w:ins>
      <w:r>
        <w:rPr>
          <w:lang w:val="pt"/>
        </w:rPr>
        <w:t xml:space="preserve"> </w:t>
      </w:r>
      <w:proofErr w:type="spellStart"/>
      <w:ins w:id="83" w:author="Blair McPhee" w:date="2015-10-27T15:20:00Z">
        <w:r w:rsidR="000A764C">
          <w:rPr>
            <w:color w:val="FF0000"/>
            <w:sz w:val="24"/>
            <w:szCs w:val="24"/>
            <w:lang w:val="pt"/>
          </w:rPr>
          <w:t>McLachlan</w:t>
        </w:r>
        <w:proofErr w:type="spellEnd"/>
        <w:r w:rsidR="000A764C">
          <w:rPr>
            <w:color w:val="FF0000"/>
            <w:sz w:val="24"/>
            <w:szCs w:val="24"/>
            <w:lang w:val="pt"/>
          </w:rPr>
          <w:t xml:space="preserve"> e </w:t>
        </w:r>
        <w:proofErr w:type="spellStart"/>
        <w:r w:rsidR="000A764C">
          <w:rPr>
            <w:color w:val="FF0000"/>
            <w:sz w:val="24"/>
            <w:szCs w:val="24"/>
            <w:lang w:val="pt"/>
          </w:rPr>
          <w:t>McMillan</w:t>
        </w:r>
        <w:proofErr w:type="spellEnd"/>
        <w:r w:rsidR="000A764C">
          <w:rPr>
            <w:color w:val="FF0000"/>
            <w:sz w:val="24"/>
            <w:szCs w:val="24"/>
            <w:lang w:val="pt"/>
          </w:rPr>
          <w:t>, 1976</w:t>
        </w:r>
      </w:ins>
      <w:ins w:id="84" w:author="Blair McPhee" w:date="2015-10-27T15:21:00Z">
        <w:r w:rsidR="000A764C">
          <w:rPr>
            <w:color w:val="FF0000"/>
            <w:sz w:val="24"/>
            <w:szCs w:val="24"/>
            <w:lang w:val="pt"/>
          </w:rPr>
          <w:t>),</w:t>
        </w:r>
      </w:ins>
      <w:r>
        <w:rPr>
          <w:lang w:val="pt"/>
        </w:rPr>
        <w:t xml:space="preserve"> quase</w:t>
      </w:r>
      <w:ins w:id="85" w:author="Blair McPhee" w:date="2015-10-27T14:19:00Z">
        <w:r w:rsidR="00117507">
          <w:rPr>
            <w:sz w:val="24"/>
            <w:szCs w:val="24"/>
            <w:lang w:val="pt"/>
          </w:rPr>
          <w:t xml:space="preserve"> todos os autores concordam que o sedimento fóssil vertebrado da Formação </w:t>
        </w:r>
        <w:proofErr w:type="spellStart"/>
        <w:r w:rsidR="00117507">
          <w:rPr>
            <w:sz w:val="24"/>
            <w:szCs w:val="24"/>
            <w:lang w:val="pt"/>
          </w:rPr>
          <w:t>Kirkwood</w:t>
        </w:r>
        <w:proofErr w:type="spellEnd"/>
        <w:r w:rsidR="00117507">
          <w:rPr>
            <w:sz w:val="24"/>
            <w:szCs w:val="24"/>
            <w:lang w:val="pt"/>
          </w:rPr>
          <w:t xml:space="preserve"> ocupa uma posição estratigráfica relativamente </w:t>
        </w:r>
        <w:proofErr w:type="spellStart"/>
        <w:r w:rsidR="00117507">
          <w:rPr>
            <w:sz w:val="24"/>
            <w:szCs w:val="24"/>
            <w:lang w:val="pt"/>
          </w:rPr>
          <w:t>alta,sendo</w:t>
        </w:r>
      </w:ins>
      <w:proofErr w:type="spellEnd"/>
      <w:r>
        <w:rPr>
          <w:lang w:val="pt"/>
        </w:rPr>
        <w:t xml:space="preserve">  </w:t>
      </w:r>
      <w:r w:rsidR="00F02165" w:rsidRPr="00F02165">
        <w:rPr>
          <w:color w:val="FF0000"/>
          <w:sz w:val="24"/>
          <w:szCs w:val="24"/>
          <w:lang w:val="pt"/>
        </w:rPr>
        <w:t xml:space="preserve"> lateralmente</w:t>
      </w:r>
      <w:r>
        <w:rPr>
          <w:lang w:val="pt"/>
        </w:rPr>
        <w:t xml:space="preserve"> </w:t>
      </w:r>
      <w:r w:rsidR="00F02165" w:rsidRPr="00F02165">
        <w:rPr>
          <w:color w:val="FF0000"/>
          <w:sz w:val="24"/>
          <w:szCs w:val="24"/>
          <w:lang w:val="pt"/>
        </w:rPr>
        <w:t xml:space="preserve"> </w:t>
      </w:r>
      <w:proofErr w:type="spellStart"/>
      <w:r w:rsidR="00F02165" w:rsidRPr="00F02165">
        <w:rPr>
          <w:color w:val="FF0000"/>
          <w:sz w:val="24"/>
          <w:szCs w:val="24"/>
          <w:lang w:val="pt"/>
        </w:rPr>
        <w:t>equivalência</w:t>
      </w:r>
      <w:r>
        <w:rPr>
          <w:lang w:val="pt"/>
        </w:rPr>
        <w:t>às</w:t>
      </w:r>
      <w:proofErr w:type="spellEnd"/>
      <w:ins w:id="86" w:author="Blair McPhee" w:date="2015-10-27T14:29:00Z">
        <w:r w:rsidR="003A6B7E">
          <w:rPr>
            <w:color w:val="FF0000"/>
            <w:sz w:val="24"/>
            <w:szCs w:val="24"/>
            <w:lang w:val="pt"/>
          </w:rPr>
          <w:t xml:space="preserve"> partes superiores da</w:t>
        </w:r>
      </w:ins>
      <w:r>
        <w:rPr>
          <w:lang w:val="pt"/>
        </w:rPr>
        <w:t xml:space="preserve"> Formação do Rio</w:t>
      </w:r>
      <w:r w:rsidR="00F02165" w:rsidRPr="00F02165">
        <w:rPr>
          <w:color w:val="FF0000"/>
          <w:sz w:val="24"/>
          <w:szCs w:val="24"/>
          <w:lang w:val="pt"/>
        </w:rPr>
        <w:t xml:space="preserve"> </w:t>
      </w:r>
      <w:proofErr w:type="spellStart"/>
      <w:r w:rsidR="00F02165" w:rsidRPr="00F02165">
        <w:rPr>
          <w:color w:val="FF0000"/>
          <w:sz w:val="24"/>
          <w:szCs w:val="24"/>
          <w:lang w:val="pt"/>
        </w:rPr>
        <w:t>Sundays</w:t>
      </w:r>
      <w:proofErr w:type="spellEnd"/>
      <w:r w:rsidR="00F02165" w:rsidRPr="00F02165">
        <w:rPr>
          <w:color w:val="FF0000"/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ins w:id="87" w:author="Blair McPhee" w:date="2015-10-27T14:30:00Z">
        <w:r w:rsidR="003A6B7E">
          <w:rPr>
            <w:color w:val="FF0000"/>
            <w:sz w:val="24"/>
            <w:szCs w:val="24"/>
            <w:lang w:val="pt"/>
          </w:rPr>
          <w:t xml:space="preserve"> </w:t>
        </w:r>
      </w:ins>
      <w:r>
        <w:rPr>
          <w:lang w:val="pt"/>
        </w:rPr>
        <w:t xml:space="preserve">  </w:t>
      </w:r>
      <w:r w:rsidRPr="00F02165">
        <w:rPr>
          <w:color w:val="FF0000"/>
          <w:sz w:val="24"/>
          <w:szCs w:val="24"/>
          <w:lang w:val="pt"/>
        </w:rPr>
        <w:t xml:space="preserve"> Parece, portanto,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que as</w:t>
      </w:r>
      <w:r>
        <w:rPr>
          <w:lang w:val="pt"/>
        </w:rPr>
        <w:t xml:space="preserve"> </w:t>
      </w:r>
      <w:ins w:id="88" w:author="Blair McPhee" w:date="2015-10-20T15:22:00Z">
        <w:r w:rsidR="000D5092">
          <w:rPr>
            <w:sz w:val="24"/>
            <w:szCs w:val="24"/>
            <w:lang w:val="pt"/>
          </w:rPr>
          <w:t xml:space="preserve"> seções fossilíferas da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>
        <w:rPr>
          <w:lang w:val="pt"/>
        </w:rPr>
        <w:t xml:space="preserve"> </w:t>
      </w:r>
      <w:ins w:id="89" w:author="Blair McPhee" w:date="2015-10-27T14:30:00Z">
        <w:r w:rsidR="003A6B7E">
          <w:rPr>
            <w:sz w:val="24"/>
            <w:szCs w:val="24"/>
            <w:lang w:val="pt"/>
          </w:rPr>
          <w:t xml:space="preserve"> datam</w:t>
        </w:r>
      </w:ins>
      <w:ins w:id="90" w:author="Blair McPhee" w:date="2015-10-27T14:45:00Z">
        <w:r w:rsidR="00776CFB">
          <w:rPr>
            <w:sz w:val="24"/>
            <w:szCs w:val="24"/>
            <w:lang w:val="pt"/>
          </w:rPr>
          <w:t xml:space="preserve"> razoavelmente</w:t>
        </w:r>
      </w:ins>
      <w:r>
        <w:rPr>
          <w:lang w:val="pt"/>
        </w:rPr>
        <w:t xml:space="preserve"> </w:t>
      </w:r>
      <w:del w:id="91" w:author="Blair McPhee" w:date="2015-10-27T14:31:00Z">
        <w:r w:rsidRPr="005C45D9" w:rsidDel="003A6B7E">
          <w:rPr>
            <w:sz w:val="24"/>
            <w:szCs w:val="24"/>
            <w:lang w:val="pt"/>
          </w:rPr>
          <w:delText xml:space="preserve"> </w:delText>
        </w:r>
      </w:del>
      <w:del w:id="92" w:author="Blair McPhee" w:date="2015-10-20T15:31:00Z">
        <w:r w:rsidRPr="005C45D9" w:rsidDel="007C20C1">
          <w:rPr>
            <w:sz w:val="24"/>
            <w:szCs w:val="24"/>
            <w:lang w:val="pt"/>
          </w:rPr>
          <w:delText>is</w:delText>
        </w:r>
      </w:del>
      <w:del w:id="93" w:author="Blair McPhee" w:date="2015-10-11T15:27:00Z">
        <w:r w:rsidRPr="005C45D9" w:rsidDel="0072644D">
          <w:rPr>
            <w:sz w:val="24"/>
            <w:szCs w:val="24"/>
            <w:lang w:val="pt"/>
          </w:rPr>
          <w:delText xml:space="preserve"> no </w:delText>
        </w:r>
        <w:r w:rsidR="00C561CE" w:rsidRPr="005C45D9" w:rsidDel="0072644D">
          <w:rPr>
            <w:sz w:val="24"/>
            <w:szCs w:val="24"/>
            <w:lang w:val="pt"/>
          </w:rPr>
          <w:delText>younger</w:delText>
        </w:r>
        <w:r w:rsidRPr="005C45D9" w:rsidDel="0072644D">
          <w:rPr>
            <w:sz w:val="24"/>
            <w:szCs w:val="24"/>
            <w:lang w:val="pt"/>
          </w:rPr>
          <w:delText xml:space="preserve"> than</w:delText>
        </w:r>
      </w:del>
      <w:del w:id="94" w:author="Blair McPhee" w:date="2015-10-27T14:31:00Z">
        <w:r w:rsidRPr="005C45D9" w:rsidDel="003A6B7E">
          <w:rPr>
            <w:sz w:val="24"/>
            <w:szCs w:val="24"/>
            <w:lang w:val="pt"/>
          </w:rPr>
          <w:delText xml:space="preserve"> </w:delText>
        </w:r>
      </w:del>
      <w:r w:rsidRPr="005C45D9">
        <w:rPr>
          <w:sz w:val="24"/>
          <w:szCs w:val="24"/>
          <w:lang w:val="pt"/>
        </w:rPr>
        <w:t xml:space="preserve">do início do </w:t>
      </w:r>
      <w:r>
        <w:rPr>
          <w:lang w:val="pt"/>
        </w:rPr>
        <w:t xml:space="preserve"> </w:t>
      </w:r>
      <w:del w:id="95" w:author="Blair McPhee" w:date="2015-10-27T12:15:00Z">
        <w:r w:rsidRPr="005C45D9" w:rsidDel="00FE040C">
          <w:rPr>
            <w:sz w:val="24"/>
            <w:szCs w:val="24"/>
            <w:lang w:val="pt"/>
          </w:rPr>
          <w:delText xml:space="preserve">Lower </w:delText>
        </w:r>
      </w:del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Cretáceo.</w:t>
      </w:r>
      <w:del w:id="96" w:author="Blair McPhee" w:date="2015-10-27T14:31:00Z">
        <w:r w:rsidRPr="005C45D9" w:rsidDel="003A6B7E">
          <w:rPr>
            <w:sz w:val="24"/>
            <w:szCs w:val="24"/>
            <w:lang w:val="pt"/>
          </w:rPr>
          <w:delText>,</w:delText>
        </w:r>
      </w:del>
      <w:del w:id="97" w:author="Blair McPhee" w:date="2015-10-11T15:28:00Z">
        <w:r w:rsidRPr="005C45D9" w:rsidDel="00105D8C">
          <w:rPr>
            <w:sz w:val="24"/>
            <w:szCs w:val="24"/>
            <w:lang w:val="pt"/>
          </w:rPr>
          <w:delText xml:space="preserve"> with the</w:delText>
        </w:r>
        <w:r w:rsidR="00F02165" w:rsidDel="00105D8C">
          <w:rPr>
            <w:sz w:val="24"/>
            <w:szCs w:val="24"/>
            <w:lang w:val="pt"/>
          </w:rPr>
          <w:delText xml:space="preserve"> possibility</w:delText>
        </w:r>
      </w:del>
      <w:del w:id="98" w:author="Blair McPhee" w:date="2015-10-27T14:31:00Z">
        <w:r w:rsidR="00F02165" w:rsidDel="003A6B7E">
          <w:rPr>
            <w:sz w:val="24"/>
            <w:szCs w:val="24"/>
            <w:lang w:val="pt"/>
          </w:rPr>
          <w:delText xml:space="preserve"> that the deposits stretch</w:delText>
        </w:r>
        <w:r w:rsidRPr="005C45D9" w:rsidDel="003A6B7E">
          <w:rPr>
            <w:sz w:val="24"/>
            <w:szCs w:val="24"/>
            <w:lang w:val="pt"/>
          </w:rPr>
          <w:delText xml:space="preserve"> back into the very latest Jurassic (Tithonian). </w:delText>
        </w:r>
      </w:del>
    </w:p>
    <w:p w14:paraId="68597283" w14:textId="77777777" w:rsidR="002F2FE2" w:rsidRPr="005C45D9" w:rsidRDefault="00695593" w:rsidP="00231C6F">
      <w:pPr>
        <w:spacing w:after="0" w:line="360" w:lineRule="auto"/>
        <w:rPr>
          <w:sz w:val="24"/>
          <w:szCs w:val="24"/>
        </w:rPr>
      </w:pPr>
      <w:r w:rsidRPr="005C45D9">
        <w:rPr>
          <w:sz w:val="24"/>
          <w:szCs w:val="24"/>
        </w:rPr>
        <w:t xml:space="preserve">  </w:t>
      </w:r>
    </w:p>
    <w:p w14:paraId="4A8AFC35" w14:textId="3F620B3E" w:rsidR="002F2FE2" w:rsidRPr="00207A05" w:rsidRDefault="00695593" w:rsidP="00231C6F">
      <w:pPr>
        <w:pStyle w:val="PargrafodaLista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7A05">
        <w:rPr>
          <w:i/>
          <w:sz w:val="24"/>
          <w:szCs w:val="24"/>
          <w:lang w:val="pt"/>
        </w:rPr>
        <w:t xml:space="preserve">Trabalho anterior sobre </w:t>
      </w:r>
      <w:proofErr w:type="spellStart"/>
      <w:r w:rsidRPr="00207A05">
        <w:rPr>
          <w:i/>
          <w:sz w:val="24"/>
          <w:szCs w:val="24"/>
          <w:lang w:val="pt"/>
        </w:rPr>
        <w:t>Sauropoda</w:t>
      </w:r>
      <w:proofErr w:type="spellEnd"/>
      <w:r w:rsidRPr="00207A05">
        <w:rPr>
          <w:i/>
          <w:sz w:val="24"/>
          <w:szCs w:val="24"/>
          <w:lang w:val="pt"/>
        </w:rPr>
        <w:t xml:space="preserve"> na Formação </w:t>
      </w:r>
      <w:proofErr w:type="spellStart"/>
      <w:r w:rsidRPr="00207A05">
        <w:rPr>
          <w:i/>
          <w:sz w:val="24"/>
          <w:szCs w:val="24"/>
          <w:lang w:val="pt"/>
        </w:rPr>
        <w:t>Kirkwood</w:t>
      </w:r>
      <w:proofErr w:type="spellEnd"/>
    </w:p>
    <w:p w14:paraId="3D5B87E8" w14:textId="7C26C0C7" w:rsidR="0029468C" w:rsidRPr="005C45D9" w:rsidRDefault="00695593" w:rsidP="00231C6F">
      <w:pPr>
        <w:spacing w:line="360" w:lineRule="auto"/>
        <w:rPr>
          <w:sz w:val="24"/>
          <w:szCs w:val="24"/>
        </w:rPr>
      </w:pPr>
      <w:proofErr w:type="spellStart"/>
      <w:r w:rsidRPr="005C45D9">
        <w:rPr>
          <w:sz w:val="24"/>
          <w:szCs w:val="24"/>
          <w:lang w:val="pt"/>
        </w:rPr>
        <w:t>Broom</w:t>
      </w:r>
      <w:proofErr w:type="spellEnd"/>
      <w:r w:rsidRPr="005C45D9">
        <w:rPr>
          <w:sz w:val="24"/>
          <w:szCs w:val="24"/>
          <w:lang w:val="pt"/>
        </w:rPr>
        <w:t xml:space="preserve"> (1904) foi o primeiro (e, até agora, único) trabalhador a nomear um dinossauro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. </w:t>
      </w:r>
      <w:proofErr w:type="spellStart"/>
      <w:r w:rsidRPr="005C45D9">
        <w:rPr>
          <w:i/>
          <w:sz w:val="24"/>
          <w:szCs w:val="24"/>
          <w:lang w:val="pt"/>
        </w:rPr>
        <w:t>Algoasaurus</w:t>
      </w:r>
      <w:proofErr w:type="spell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bauri</w:t>
      </w:r>
      <w:r w:rsidR="006A6E47" w:rsidRPr="005C45D9">
        <w:rPr>
          <w:sz w:val="24"/>
          <w:szCs w:val="24"/>
          <w:lang w:val="pt"/>
        </w:rPr>
        <w:t>foi</w:t>
      </w:r>
      <w:proofErr w:type="spellEnd"/>
      <w:r w:rsidR="006A6E47" w:rsidRPr="005C45D9">
        <w:rPr>
          <w:sz w:val="24"/>
          <w:szCs w:val="24"/>
          <w:lang w:val="pt"/>
        </w:rPr>
        <w:t xml:space="preserve"> recuperado de uma pedreira de barro da </w:t>
      </w:r>
      <w:proofErr w:type="spellStart"/>
      <w:r w:rsidR="006A6E47" w:rsidRPr="005C45D9">
        <w:rPr>
          <w:sz w:val="24"/>
          <w:szCs w:val="24"/>
          <w:lang w:val="pt"/>
        </w:rPr>
        <w:t>Port</w:t>
      </w:r>
      <w:proofErr w:type="spellEnd"/>
      <w:r w:rsidR="006A6E47" w:rsidRPr="005C45D9">
        <w:rPr>
          <w:sz w:val="24"/>
          <w:szCs w:val="24"/>
          <w:lang w:val="pt"/>
        </w:rPr>
        <w:t xml:space="preserve"> Elizabeth </w:t>
      </w:r>
      <w:proofErr w:type="spellStart"/>
      <w:r w:rsidR="006A6E47" w:rsidRPr="005C45D9">
        <w:rPr>
          <w:sz w:val="24"/>
          <w:szCs w:val="24"/>
          <w:lang w:val="pt"/>
        </w:rPr>
        <w:t>Brick</w:t>
      </w:r>
      <w:proofErr w:type="spellEnd"/>
      <w:r w:rsidR="006A6E47" w:rsidRPr="005C45D9">
        <w:rPr>
          <w:sz w:val="24"/>
          <w:szCs w:val="24"/>
          <w:lang w:val="pt"/>
        </w:rPr>
        <w:t xml:space="preserve"> </w:t>
      </w:r>
      <w:proofErr w:type="spellStart"/>
      <w:r w:rsidR="006A6E47" w:rsidRPr="005C45D9">
        <w:rPr>
          <w:sz w:val="24"/>
          <w:szCs w:val="24"/>
          <w:lang w:val="pt"/>
        </w:rPr>
        <w:t>and</w:t>
      </w:r>
      <w:proofErr w:type="spellEnd"/>
      <w:r w:rsidR="006A6E47" w:rsidRPr="005C45D9">
        <w:rPr>
          <w:sz w:val="24"/>
          <w:szCs w:val="24"/>
          <w:lang w:val="pt"/>
        </w:rPr>
        <w:t xml:space="preserve"> Tile </w:t>
      </w:r>
      <w:proofErr w:type="spellStart"/>
      <w:r w:rsidR="006A6E47" w:rsidRPr="005C45D9">
        <w:rPr>
          <w:sz w:val="24"/>
          <w:szCs w:val="24"/>
          <w:lang w:val="pt"/>
        </w:rPr>
        <w:t>Company</w:t>
      </w:r>
      <w:proofErr w:type="spellEnd"/>
      <w:r w:rsidR="006A6E47" w:rsidRPr="005C45D9">
        <w:rPr>
          <w:sz w:val="24"/>
          <w:szCs w:val="24"/>
          <w:lang w:val="pt"/>
        </w:rPr>
        <w:t xml:space="preserve"> em </w:t>
      </w:r>
      <w:proofErr w:type="spellStart"/>
      <w:r w:rsidR="006A6E47" w:rsidRPr="005C45D9">
        <w:rPr>
          <w:sz w:val="24"/>
          <w:szCs w:val="24"/>
          <w:lang w:val="pt"/>
        </w:rPr>
        <w:t>Despatch</w:t>
      </w:r>
      <w:proofErr w:type="spellEnd"/>
      <w:r w:rsidR="006A6E47" w:rsidRPr="005C45D9">
        <w:rPr>
          <w:sz w:val="24"/>
          <w:szCs w:val="24"/>
          <w:lang w:val="pt"/>
        </w:rPr>
        <w:t xml:space="preserve">, sudeste de </w:t>
      </w:r>
      <w:proofErr w:type="spellStart"/>
      <w:r w:rsidR="006A6E47" w:rsidRPr="005C45D9">
        <w:rPr>
          <w:sz w:val="24"/>
          <w:szCs w:val="24"/>
          <w:lang w:val="pt"/>
        </w:rPr>
        <w:t>Uitenhage</w:t>
      </w:r>
      <w:proofErr w:type="spellEnd"/>
      <w:r w:rsidR="006A6E47" w:rsidRPr="005C45D9">
        <w:rPr>
          <w:sz w:val="24"/>
          <w:szCs w:val="24"/>
          <w:lang w:val="pt"/>
        </w:rPr>
        <w:t>, província do Cabo Oriental. Relatados como provenientes de "</w:t>
      </w:r>
      <w:proofErr w:type="spellStart"/>
      <w:r w:rsidR="006A6E47" w:rsidRPr="005C45D9">
        <w:rPr>
          <w:sz w:val="24"/>
          <w:szCs w:val="24"/>
          <w:lang w:val="pt"/>
        </w:rPr>
        <w:t>clayey</w:t>
      </w:r>
      <w:proofErr w:type="spellEnd"/>
      <w:r w:rsidR="006A6E47" w:rsidRPr="005C45D9">
        <w:rPr>
          <w:sz w:val="24"/>
          <w:szCs w:val="24"/>
          <w:lang w:val="pt"/>
        </w:rPr>
        <w:t xml:space="preserve"> rock" (Vassoura, </w:t>
      </w:r>
      <w:r w:rsidR="006A6E47" w:rsidRPr="005C45D9">
        <w:rPr>
          <w:sz w:val="24"/>
          <w:szCs w:val="24"/>
          <w:lang w:val="pt"/>
        </w:rPr>
        <w:lastRenderedPageBreak/>
        <w:t xml:space="preserve">1904:445), uma série de ossos foram infelizmente processados como tijolos antes que </w:t>
      </w:r>
      <w:proofErr w:type="spellStart"/>
      <w:r w:rsidR="006A6E47" w:rsidRPr="005C45D9">
        <w:rPr>
          <w:sz w:val="24"/>
          <w:szCs w:val="24"/>
          <w:lang w:val="pt"/>
        </w:rPr>
        <w:t>Broom</w:t>
      </w:r>
      <w:proofErr w:type="spellEnd"/>
      <w:r w:rsidR="006A6E47" w:rsidRPr="005C45D9">
        <w:rPr>
          <w:sz w:val="24"/>
          <w:szCs w:val="24"/>
          <w:lang w:val="pt"/>
        </w:rPr>
        <w:t xml:space="preserve"> pudesse salvar as vértebras incompletas, escápula, fêmur </w:t>
      </w:r>
      <w:proofErr w:type="gramStart"/>
      <w:r w:rsidR="006A6E47" w:rsidRPr="005C45D9">
        <w:rPr>
          <w:sz w:val="24"/>
          <w:szCs w:val="24"/>
          <w:lang w:val="pt"/>
        </w:rPr>
        <w:t>e ?pedal</w:t>
      </w:r>
      <w:proofErr w:type="gramEnd"/>
      <w:r w:rsidR="006A6E47" w:rsidRPr="005C45D9">
        <w:rPr>
          <w:sz w:val="24"/>
          <w:szCs w:val="24"/>
          <w:lang w:val="pt"/>
        </w:rPr>
        <w:t xml:space="preserve"> </w:t>
      </w:r>
      <w:proofErr w:type="spellStart"/>
      <w:r w:rsidR="006A6E47" w:rsidRPr="005C45D9">
        <w:rPr>
          <w:sz w:val="24"/>
          <w:szCs w:val="24"/>
          <w:lang w:val="pt"/>
        </w:rPr>
        <w:t>ungual</w:t>
      </w:r>
      <w:proofErr w:type="spellEnd"/>
      <w:r w:rsidR="006A6E47" w:rsidRPr="005C45D9">
        <w:rPr>
          <w:sz w:val="24"/>
          <w:szCs w:val="24"/>
          <w:lang w:val="pt"/>
        </w:rPr>
        <w:t xml:space="preserve"> falange que compõem o material usado para nomear este </w:t>
      </w:r>
      <w:proofErr w:type="spellStart"/>
      <w:r w:rsidR="006A6E47" w:rsidRPr="005C45D9">
        <w:rPr>
          <w:sz w:val="24"/>
          <w:szCs w:val="24"/>
          <w:lang w:val="pt"/>
        </w:rPr>
        <w:t>taxon</w:t>
      </w:r>
      <w:proofErr w:type="spellEnd"/>
      <w:r w:rsidR="006A6E47" w:rsidRPr="005C45D9">
        <w:rPr>
          <w:sz w:val="24"/>
          <w:szCs w:val="24"/>
          <w:lang w:val="pt"/>
        </w:rPr>
        <w:t>. Embora alguns trabalhadores tenham considerado '</w:t>
      </w:r>
      <w:proofErr w:type="spellStart"/>
      <w:r w:rsidRPr="005C45D9">
        <w:rPr>
          <w:i/>
          <w:sz w:val="24"/>
          <w:szCs w:val="24"/>
          <w:lang w:val="pt"/>
        </w:rPr>
        <w:t>Algoasaurus</w:t>
      </w:r>
      <w:proofErr w:type="spellEnd"/>
      <w:r w:rsidR="006A6E47" w:rsidRPr="00BE75AF">
        <w:rPr>
          <w:sz w:val="24"/>
          <w:szCs w:val="24"/>
          <w:lang w:val="pt"/>
        </w:rPr>
        <w:t>'</w:t>
      </w:r>
      <w:r>
        <w:rPr>
          <w:lang w:val="pt"/>
        </w:rPr>
        <w:t xml:space="preserve"> possuir</w:t>
      </w:r>
      <w:r w:rsidRPr="005C45D9">
        <w:rPr>
          <w:sz w:val="24"/>
          <w:szCs w:val="24"/>
          <w:lang w:val="pt"/>
        </w:rPr>
        <w:t xml:space="preserve"> titanossauro, </w:t>
      </w:r>
      <w:proofErr w:type="spellStart"/>
      <w:r w:rsidRPr="005C45D9">
        <w:rPr>
          <w:sz w:val="24"/>
          <w:szCs w:val="24"/>
          <w:lang w:val="pt"/>
        </w:rPr>
        <w:t>diplodocoide</w:t>
      </w:r>
      <w:proofErr w:type="spellEnd"/>
      <w:r w:rsidRPr="005C45D9">
        <w:rPr>
          <w:sz w:val="24"/>
          <w:szCs w:val="24"/>
          <w:lang w:val="pt"/>
        </w:rPr>
        <w:t xml:space="preserve"> (incluindo </w:t>
      </w:r>
      <w:proofErr w:type="spellStart"/>
      <w:r w:rsidRPr="005C45D9">
        <w:rPr>
          <w:sz w:val="24"/>
          <w:szCs w:val="24"/>
          <w:lang w:val="pt"/>
        </w:rPr>
        <w:t>rebbachisaurid</w:t>
      </w:r>
      <w:proofErr w:type="spellEnd"/>
      <w:r w:rsidRPr="005C45D9">
        <w:rPr>
          <w:sz w:val="24"/>
          <w:szCs w:val="24"/>
          <w:lang w:val="pt"/>
        </w:rPr>
        <w:t xml:space="preserve">), ou afinidades </w:t>
      </w:r>
      <w:proofErr w:type="spellStart"/>
      <w:r w:rsidRPr="005C45D9">
        <w:rPr>
          <w:sz w:val="24"/>
          <w:szCs w:val="24"/>
          <w:lang w:val="pt"/>
        </w:rPr>
        <w:t>camarasaurid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Huene</w:t>
      </w:r>
      <w:proofErr w:type="spellEnd"/>
      <w:r w:rsidRPr="005C45D9">
        <w:rPr>
          <w:sz w:val="24"/>
          <w:szCs w:val="24"/>
          <w:lang w:val="pt"/>
        </w:rPr>
        <w:t xml:space="preserve">, 1932; </w:t>
      </w:r>
      <w:proofErr w:type="spellStart"/>
      <w:r w:rsidRPr="005C45D9">
        <w:rPr>
          <w:sz w:val="24"/>
          <w:szCs w:val="24"/>
          <w:lang w:val="pt"/>
        </w:rPr>
        <w:t>Romer</w:t>
      </w:r>
      <w:proofErr w:type="spellEnd"/>
      <w:r w:rsidRPr="005C45D9">
        <w:rPr>
          <w:sz w:val="24"/>
          <w:szCs w:val="24"/>
          <w:lang w:val="pt"/>
        </w:rPr>
        <w:t xml:space="preserve">, 1956; Jacobs et al., 1996; Canudo e Salgado 2003), os relatos mais recentes deste </w:t>
      </w:r>
      <w:proofErr w:type="spellStart"/>
      <w:r w:rsidRPr="005C45D9">
        <w:rPr>
          <w:sz w:val="24"/>
          <w:szCs w:val="24"/>
          <w:lang w:val="pt"/>
        </w:rPr>
        <w:t>taxon</w:t>
      </w:r>
      <w:proofErr w:type="spellEnd"/>
      <w:r w:rsidRPr="005C45D9">
        <w:rPr>
          <w:sz w:val="24"/>
          <w:szCs w:val="24"/>
          <w:lang w:val="pt"/>
        </w:rPr>
        <w:t xml:space="preserve"> mal conhecido o consideraram como um </w:t>
      </w:r>
      <w:proofErr w:type="spellStart"/>
      <w:r w:rsidRPr="005C45D9">
        <w:rPr>
          <w:sz w:val="24"/>
          <w:szCs w:val="24"/>
          <w:lang w:val="pt"/>
        </w:rPr>
        <w:t>dubium</w:t>
      </w:r>
      <w:proofErr w:type="spellEnd"/>
      <w:r w:rsidRPr="005C45D9">
        <w:rPr>
          <w:sz w:val="24"/>
          <w:szCs w:val="24"/>
          <w:lang w:val="pt"/>
        </w:rPr>
        <w:t xml:space="preserve"> nomen (</w:t>
      </w:r>
      <w:proofErr w:type="spellStart"/>
      <w:r w:rsidRPr="005C45D9">
        <w:rPr>
          <w:sz w:val="24"/>
          <w:szCs w:val="24"/>
          <w:lang w:val="pt"/>
        </w:rPr>
        <w:t>McIntosh</w:t>
      </w:r>
      <w:proofErr w:type="spellEnd"/>
      <w:r w:rsidRPr="005C45D9">
        <w:rPr>
          <w:sz w:val="24"/>
          <w:szCs w:val="24"/>
          <w:lang w:val="pt"/>
        </w:rPr>
        <w:t xml:space="preserve">, 1990;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al., 2004). Infelizmente, o material figurado por </w:t>
      </w:r>
      <w:proofErr w:type="spellStart"/>
      <w:r w:rsidRPr="005C45D9">
        <w:rPr>
          <w:sz w:val="24"/>
          <w:szCs w:val="24"/>
          <w:lang w:val="pt"/>
        </w:rPr>
        <w:t>Broom</w:t>
      </w:r>
      <w:proofErr w:type="spellEnd"/>
      <w:r w:rsidRPr="005C45D9">
        <w:rPr>
          <w:sz w:val="24"/>
          <w:szCs w:val="24"/>
          <w:lang w:val="pt"/>
        </w:rPr>
        <w:t xml:space="preserve"> (1904) foi perdido em algum momento durante </w:t>
      </w:r>
      <w:proofErr w:type="spellStart"/>
      <w:r w:rsidRPr="005C45D9">
        <w:rPr>
          <w:sz w:val="24"/>
          <w:szCs w:val="24"/>
          <w:lang w:val="pt"/>
        </w:rPr>
        <w:t>o</w:t>
      </w:r>
      <w:r>
        <w:rPr>
          <w:lang w:val="pt"/>
        </w:rPr>
        <w:t>século</w:t>
      </w:r>
      <w:r w:rsidR="00ED5BBA" w:rsidRPr="005C45D9">
        <w:rPr>
          <w:sz w:val="24"/>
          <w:szCs w:val="24"/>
          <w:vertAlign w:val="superscript"/>
          <w:lang w:val="pt"/>
        </w:rPr>
        <w:t>XX</w:t>
      </w:r>
      <w:proofErr w:type="spellEnd"/>
      <w:r w:rsidR="00ED5BBA" w:rsidRPr="005C45D9">
        <w:rPr>
          <w:sz w:val="24"/>
          <w:szCs w:val="24"/>
          <w:vertAlign w:val="superscript"/>
          <w:lang w:val="pt"/>
        </w:rPr>
        <w:t>,</w:t>
      </w:r>
      <w:r>
        <w:rPr>
          <w:lang w:val="pt"/>
        </w:rPr>
        <w:t xml:space="preserve"> impedindo qualquer</w:t>
      </w:r>
      <w:r w:rsidR="00ED5BBA" w:rsidRPr="005C45D9">
        <w:rPr>
          <w:sz w:val="24"/>
          <w:szCs w:val="24"/>
          <w:lang w:val="pt"/>
        </w:rPr>
        <w:t xml:space="preserve"> refinamento adicional de suas relações taxonômicas. No entanto, a recente redescoberta de elementos possivelmente relativos à montagem original (SAM-PK-K1500, uma vértebra caudal localizada dentro das coleções do Museu </w:t>
      </w:r>
      <w:proofErr w:type="spellStart"/>
      <w:r w:rsidR="00ED5BBA" w:rsidRPr="005C45D9">
        <w:rPr>
          <w:sz w:val="24"/>
          <w:szCs w:val="24"/>
          <w:lang w:val="pt"/>
        </w:rPr>
        <w:t>Iziko</w:t>
      </w:r>
      <w:proofErr w:type="spellEnd"/>
      <w:r w:rsidR="00ED5BBA" w:rsidRPr="005C45D9">
        <w:rPr>
          <w:sz w:val="24"/>
          <w:szCs w:val="24"/>
          <w:lang w:val="pt"/>
        </w:rPr>
        <w:t xml:space="preserve">, Cidade do Cabo, e AMNH 5631, uma falange </w:t>
      </w:r>
      <w:proofErr w:type="spellStart"/>
      <w:r w:rsidR="00ED5BBA" w:rsidRPr="005C45D9">
        <w:rPr>
          <w:sz w:val="24"/>
          <w:szCs w:val="24"/>
          <w:lang w:val="pt"/>
        </w:rPr>
        <w:t>uníngue</w:t>
      </w:r>
      <w:proofErr w:type="spellEnd"/>
      <w:r w:rsidR="00ED5BBA" w:rsidRPr="005C45D9">
        <w:rPr>
          <w:sz w:val="24"/>
          <w:szCs w:val="24"/>
          <w:lang w:val="pt"/>
        </w:rPr>
        <w:t xml:space="preserve"> inexplicavelmente alojada no American Natural </w:t>
      </w:r>
      <w:proofErr w:type="spellStart"/>
      <w:r w:rsidR="00ED5BBA" w:rsidRPr="005C45D9">
        <w:rPr>
          <w:sz w:val="24"/>
          <w:szCs w:val="24"/>
          <w:lang w:val="pt"/>
        </w:rPr>
        <w:t>History</w:t>
      </w:r>
      <w:proofErr w:type="spellEnd"/>
      <w:r w:rsidR="00ED5BBA" w:rsidRPr="005C45D9">
        <w:rPr>
          <w:sz w:val="24"/>
          <w:szCs w:val="24"/>
          <w:lang w:val="pt"/>
        </w:rPr>
        <w:t xml:space="preserve"> </w:t>
      </w:r>
      <w:proofErr w:type="spellStart"/>
      <w:r w:rsidR="00ED5BBA" w:rsidRPr="005C45D9">
        <w:rPr>
          <w:sz w:val="24"/>
          <w:szCs w:val="24"/>
          <w:lang w:val="pt"/>
        </w:rPr>
        <w:t>Museum</w:t>
      </w:r>
      <w:proofErr w:type="spellEnd"/>
      <w:r w:rsidR="00ED5BBA" w:rsidRPr="005C45D9">
        <w:rPr>
          <w:sz w:val="24"/>
          <w:szCs w:val="24"/>
          <w:lang w:val="pt"/>
        </w:rPr>
        <w:t>, Nova York), confirma a posição de '</w:t>
      </w:r>
      <w:proofErr w:type="spellStart"/>
      <w:r w:rsidR="0074268E" w:rsidRPr="005C45D9">
        <w:rPr>
          <w:i/>
          <w:sz w:val="24"/>
          <w:szCs w:val="24"/>
          <w:lang w:val="pt"/>
        </w:rPr>
        <w:t>Algoasaurus</w:t>
      </w:r>
      <w:proofErr w:type="spellEnd"/>
      <w:r w:rsidR="0074268E" w:rsidRPr="005C45D9">
        <w:rPr>
          <w:sz w:val="24"/>
          <w:szCs w:val="24"/>
          <w:lang w:val="pt"/>
        </w:rPr>
        <w:t xml:space="preserve">' dentro de </w:t>
      </w:r>
      <w:proofErr w:type="spellStart"/>
      <w:r w:rsidR="0074268E" w:rsidRPr="005C45D9">
        <w:rPr>
          <w:sz w:val="24"/>
          <w:szCs w:val="24"/>
          <w:lang w:val="pt"/>
        </w:rPr>
        <w:t>Eusauropoda</w:t>
      </w:r>
      <w:proofErr w:type="spellEnd"/>
      <w:r w:rsidR="0074268E" w:rsidRPr="005C45D9">
        <w:rPr>
          <w:sz w:val="24"/>
          <w:szCs w:val="24"/>
          <w:lang w:val="pt"/>
        </w:rPr>
        <w:t xml:space="preserve"> com base no pedal </w:t>
      </w:r>
      <w:proofErr w:type="spellStart"/>
      <w:r w:rsidR="0074268E" w:rsidRPr="005C45D9">
        <w:rPr>
          <w:sz w:val="24"/>
          <w:szCs w:val="24"/>
          <w:lang w:val="pt"/>
        </w:rPr>
        <w:t>ungual</w:t>
      </w:r>
      <w:proofErr w:type="spellEnd"/>
      <w:r w:rsidR="0074268E" w:rsidRPr="005C45D9">
        <w:rPr>
          <w:sz w:val="24"/>
          <w:szCs w:val="24"/>
          <w:lang w:val="pt"/>
        </w:rPr>
        <w:t xml:space="preserve"> desviado lateralmente (inferido do fim proximal chanfrado, em relação ao longo eixo do elemento; ver Wilson e </w:t>
      </w:r>
      <w:proofErr w:type="spellStart"/>
      <w:r w:rsidR="0074268E" w:rsidRPr="005C45D9">
        <w:rPr>
          <w:sz w:val="24"/>
          <w:szCs w:val="24"/>
          <w:lang w:val="pt"/>
        </w:rPr>
        <w:t>Upchurch</w:t>
      </w:r>
      <w:proofErr w:type="spellEnd"/>
      <w:r w:rsidR="0074268E" w:rsidRPr="005C45D9">
        <w:rPr>
          <w:sz w:val="24"/>
          <w:szCs w:val="24"/>
          <w:lang w:val="pt"/>
        </w:rPr>
        <w:t xml:space="preserve"> 2009: p. 228). No entanto, nem os restos observáveis nem as figuras em </w:t>
      </w:r>
      <w:proofErr w:type="spellStart"/>
      <w:r w:rsidR="0074268E" w:rsidRPr="005C45D9">
        <w:rPr>
          <w:sz w:val="24"/>
          <w:szCs w:val="24"/>
          <w:lang w:val="pt"/>
        </w:rPr>
        <w:t>Broom</w:t>
      </w:r>
      <w:proofErr w:type="spellEnd"/>
      <w:r w:rsidR="0074268E" w:rsidRPr="005C45D9">
        <w:rPr>
          <w:sz w:val="24"/>
          <w:szCs w:val="24"/>
          <w:lang w:val="pt"/>
        </w:rPr>
        <w:t xml:space="preserve"> (1904) revelam características diagnósticas que podem permitir que ele seja atribuído a um agrupamento menos inclusivo, e, portanto, consideramos '</w:t>
      </w:r>
      <w:proofErr w:type="spellStart"/>
      <w:r w:rsidR="00392033" w:rsidRPr="005C45D9">
        <w:rPr>
          <w:i/>
          <w:sz w:val="24"/>
          <w:szCs w:val="24"/>
          <w:lang w:val="pt"/>
        </w:rPr>
        <w:t>Algoasaurus</w:t>
      </w:r>
      <w:proofErr w:type="spellEnd"/>
      <w:proofErr w:type="gramStart"/>
      <w:r w:rsidR="00392033" w:rsidRPr="00BE75AF">
        <w:rPr>
          <w:sz w:val="24"/>
          <w:szCs w:val="24"/>
          <w:lang w:val="pt"/>
        </w:rPr>
        <w:t>'</w:t>
      </w:r>
      <w:r>
        <w:rPr>
          <w:lang w:val="pt"/>
        </w:rPr>
        <w:t xml:space="preserve"> </w:t>
      </w:r>
      <w:r w:rsidR="00392033" w:rsidRPr="005C45D9">
        <w:rPr>
          <w:sz w:val="24"/>
          <w:szCs w:val="24"/>
          <w:lang w:val="pt"/>
        </w:rPr>
        <w:t xml:space="preserve"> como</w:t>
      </w:r>
      <w:proofErr w:type="gramEnd"/>
      <w:r w:rsidR="00392033" w:rsidRPr="005C45D9">
        <w:rPr>
          <w:sz w:val="24"/>
          <w:szCs w:val="24"/>
          <w:lang w:val="pt"/>
        </w:rPr>
        <w:t xml:space="preserve"> </w:t>
      </w:r>
      <w:proofErr w:type="spellStart"/>
      <w:r w:rsidR="00392033" w:rsidRPr="005C45D9">
        <w:rPr>
          <w:sz w:val="24"/>
          <w:szCs w:val="24"/>
          <w:lang w:val="pt"/>
        </w:rPr>
        <w:t>Eusauropoda</w:t>
      </w:r>
      <w:proofErr w:type="spellEnd"/>
      <w:r w:rsidR="00392033" w:rsidRPr="005C45D9">
        <w:rPr>
          <w:sz w:val="24"/>
          <w:szCs w:val="24"/>
          <w:lang w:val="pt"/>
        </w:rPr>
        <w:t xml:space="preserve"> indet.</w:t>
      </w:r>
    </w:p>
    <w:p w14:paraId="2EF4A501" w14:textId="10F0C969" w:rsidR="002F2FE2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Rich et al. (1983) relataram uma série de dentes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(SAM-PK-K-5229-5254, 6137, 6141) de uma série de locais próximos à cidade de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que eles se </w:t>
      </w:r>
      <w:proofErr w:type="gramStart"/>
      <w:r w:rsidRPr="005C45D9">
        <w:rPr>
          <w:sz w:val="24"/>
          <w:szCs w:val="24"/>
          <w:lang w:val="pt"/>
        </w:rPr>
        <w:t xml:space="preserve">referiam </w:t>
      </w:r>
      <w:r>
        <w:rPr>
          <w:lang w:val="pt"/>
        </w:rPr>
        <w:t xml:space="preserve"> </w:t>
      </w:r>
      <w:r w:rsidR="00C606B7">
        <w:rPr>
          <w:sz w:val="24"/>
          <w:szCs w:val="24"/>
          <w:lang w:val="pt"/>
        </w:rPr>
        <w:t>provisoriamente</w:t>
      </w:r>
      <w:proofErr w:type="gramEnd"/>
      <w:r w:rsidR="00C606B7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a </w:t>
      </w:r>
      <w:r w:rsidR="00C606B7">
        <w:rPr>
          <w:sz w:val="24"/>
          <w:szCs w:val="24"/>
          <w:lang w:val="pt"/>
        </w:rPr>
        <w:t>'</w:t>
      </w:r>
      <w:proofErr w:type="spellStart"/>
      <w:r w:rsidR="00C606B7">
        <w:rPr>
          <w:sz w:val="24"/>
          <w:szCs w:val="24"/>
          <w:lang w:val="pt"/>
        </w:rPr>
        <w:t>Camarasauridae</w:t>
      </w:r>
      <w:proofErr w:type="spellEnd"/>
      <w:r w:rsidR="00C606B7">
        <w:rPr>
          <w:sz w:val="24"/>
          <w:szCs w:val="24"/>
          <w:lang w:val="pt"/>
        </w:rPr>
        <w:t>',</w:t>
      </w:r>
      <w:r>
        <w:rPr>
          <w:lang w:val="pt"/>
        </w:rPr>
        <w:t xml:space="preserve"> </w:t>
      </w:r>
      <w:r w:rsidR="00CC251C" w:rsidRPr="005C45D9">
        <w:rPr>
          <w:sz w:val="24"/>
          <w:szCs w:val="24"/>
          <w:lang w:val="pt"/>
        </w:rPr>
        <w:t xml:space="preserve"> '</w:t>
      </w:r>
      <w:proofErr w:type="spellStart"/>
      <w:r w:rsidRPr="005C45D9">
        <w:rPr>
          <w:i/>
          <w:sz w:val="24"/>
          <w:szCs w:val="24"/>
          <w:lang w:val="pt"/>
        </w:rPr>
        <w:t>Astrodon</w:t>
      </w:r>
      <w:proofErr w:type="spellEnd"/>
      <w:r w:rsidR="00CC251C" w:rsidRPr="00BE75AF">
        <w:rPr>
          <w:sz w:val="24"/>
          <w:szCs w:val="24"/>
          <w:lang w:val="pt"/>
        </w:rPr>
        <w:t>'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sp., e '</w:t>
      </w:r>
      <w:proofErr w:type="spellStart"/>
      <w:r w:rsidRPr="005C45D9">
        <w:rPr>
          <w:i/>
          <w:sz w:val="24"/>
          <w:szCs w:val="24"/>
          <w:lang w:val="pt"/>
        </w:rPr>
        <w:t>Pleurocoelus</w:t>
      </w:r>
      <w:r>
        <w:rPr>
          <w:lang w:val="pt"/>
        </w:rPr>
        <w:t>'</w:t>
      </w:r>
      <w:r w:rsidRPr="005C45D9">
        <w:rPr>
          <w:sz w:val="24"/>
          <w:szCs w:val="24"/>
          <w:lang w:val="pt"/>
        </w:rPr>
        <w:t>sp</w:t>
      </w:r>
      <w:proofErr w:type="spellEnd"/>
      <w:r w:rsidRPr="005C45D9">
        <w:rPr>
          <w:sz w:val="24"/>
          <w:szCs w:val="24"/>
          <w:lang w:val="pt"/>
        </w:rPr>
        <w:t xml:space="preserve">., uma tarefa que é amplamente aceita aqui na medida em que todos os dentes figurados naquele estudo parecem ser de origem titanossauro não-titanossauro (ou seja, "tipo </w:t>
      </w:r>
      <w:proofErr w:type="spellStart"/>
      <w:r w:rsidRPr="005C45D9">
        <w:rPr>
          <w:sz w:val="24"/>
          <w:szCs w:val="24"/>
          <w:lang w:val="pt"/>
        </w:rPr>
        <w:t>braquiossauride</w:t>
      </w:r>
      <w:proofErr w:type="spellEnd"/>
      <w:r w:rsidRPr="005C45D9">
        <w:rPr>
          <w:sz w:val="24"/>
          <w:szCs w:val="24"/>
          <w:lang w:val="pt"/>
        </w:rPr>
        <w:t>"</w:t>
      </w:r>
      <w:r>
        <w:rPr>
          <w:lang w:val="pt"/>
        </w:rPr>
        <w:t xml:space="preserve"> </w:t>
      </w:r>
      <w:r w:rsidRPr="005C45D9">
        <w:rPr>
          <w:i/>
          <w:sz w:val="24"/>
          <w:szCs w:val="24"/>
          <w:lang w:val="pt"/>
        </w:rPr>
        <w:t xml:space="preserve"> sensu</w:t>
      </w:r>
      <w:r>
        <w:rPr>
          <w:lang w:val="pt"/>
        </w:rPr>
        <w:t xml:space="preserve"> Barrett e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[2005]). No entanto, sem dados morfológicos adicionais, a atribuição taxonômica deste material a qualquer coisa inferior ao </w:t>
      </w:r>
      <w:proofErr w:type="spellStart"/>
      <w:r w:rsidRPr="005C45D9">
        <w:rPr>
          <w:sz w:val="24"/>
          <w:szCs w:val="24"/>
          <w:lang w:val="pt"/>
        </w:rPr>
        <w:t>indet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Titanosauriformes</w:t>
      </w:r>
      <w:proofErr w:type="spellEnd"/>
      <w:r w:rsidRPr="005C45D9">
        <w:rPr>
          <w:sz w:val="24"/>
          <w:szCs w:val="24"/>
          <w:lang w:val="pt"/>
        </w:rPr>
        <w:t xml:space="preserve"> permanece difícil.       </w:t>
      </w:r>
    </w:p>
    <w:p w14:paraId="7A6AE463" w14:textId="708B32D1" w:rsidR="002F2FE2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Além dos dois estudos acima, outro material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putativo é conhecido informalmente a partir de achados por não paleontólogos. Por exemplo, </w:t>
      </w:r>
      <w:proofErr w:type="spellStart"/>
      <w:r w:rsidRPr="005C45D9">
        <w:rPr>
          <w:sz w:val="24"/>
          <w:szCs w:val="24"/>
          <w:lang w:val="pt"/>
        </w:rPr>
        <w:t>McLachlan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McMillan</w:t>
      </w:r>
      <w:proofErr w:type="spellEnd"/>
      <w:r w:rsidRPr="005C45D9">
        <w:rPr>
          <w:sz w:val="24"/>
          <w:szCs w:val="24"/>
          <w:lang w:val="pt"/>
        </w:rPr>
        <w:t xml:space="preserve"> (1976:202) mencionaram uma exibição no agora não operacional </w:t>
      </w:r>
      <w:proofErr w:type="spellStart"/>
      <w:r w:rsidRPr="005C45D9">
        <w:rPr>
          <w:sz w:val="24"/>
          <w:szCs w:val="24"/>
          <w:lang w:val="pt"/>
        </w:rPr>
        <w:t>Port</w:t>
      </w:r>
      <w:proofErr w:type="spellEnd"/>
      <w:r w:rsidRPr="005C45D9">
        <w:rPr>
          <w:sz w:val="24"/>
          <w:szCs w:val="24"/>
          <w:lang w:val="pt"/>
        </w:rPr>
        <w:t xml:space="preserve"> Elizabeth </w:t>
      </w:r>
      <w:proofErr w:type="spellStart"/>
      <w:r w:rsidRPr="005C45D9">
        <w:rPr>
          <w:sz w:val="24"/>
          <w:szCs w:val="24"/>
          <w:lang w:val="pt"/>
        </w:rPr>
        <w:t>Museum</w:t>
      </w:r>
      <w:proofErr w:type="spellEnd"/>
      <w:r w:rsidRPr="005C45D9">
        <w:rPr>
          <w:sz w:val="24"/>
          <w:szCs w:val="24"/>
          <w:lang w:val="pt"/>
        </w:rPr>
        <w:t xml:space="preserve"> que apresentava um "fêmur enorme e úmero de um "</w:t>
      </w:r>
      <w:r w:rsidRPr="005C45D9">
        <w:rPr>
          <w:i/>
          <w:sz w:val="24"/>
          <w:szCs w:val="24"/>
          <w:lang w:val="pt"/>
        </w:rPr>
        <w:t>Brontossauro</w:t>
      </w:r>
      <w:r w:rsidRPr="005C45D9">
        <w:rPr>
          <w:sz w:val="24"/>
          <w:szCs w:val="24"/>
          <w:lang w:val="pt"/>
        </w:rPr>
        <w:t xml:space="preserve">" encontrado no afloramento da ponte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... O </w:t>
      </w:r>
      <w:proofErr w:type="spellStart"/>
      <w:r w:rsidRPr="005C45D9">
        <w:rPr>
          <w:sz w:val="24"/>
          <w:szCs w:val="24"/>
          <w:lang w:val="pt"/>
        </w:rPr>
        <w:t>femur</w:t>
      </w:r>
      <w:proofErr w:type="spellEnd"/>
      <w:r w:rsidRPr="005C45D9">
        <w:rPr>
          <w:sz w:val="24"/>
          <w:szCs w:val="24"/>
          <w:lang w:val="pt"/>
        </w:rPr>
        <w:t xml:space="preserve"> termina 0,6 m no topo. Uma grande </w:t>
      </w:r>
      <w:r w:rsidRPr="005C45D9">
        <w:rPr>
          <w:sz w:val="24"/>
          <w:szCs w:val="24"/>
          <w:lang w:val="pt"/>
        </w:rPr>
        <w:lastRenderedPageBreak/>
        <w:t xml:space="preserve">quantidade de osso foi encontrada neste afloramento, mas agora está dispersado em coleções privadas e de institutos em todo o país." Essa abordagem </w:t>
      </w:r>
      <w:proofErr w:type="spellStart"/>
      <w:proofErr w:type="gramStart"/>
      <w:r w:rsidRPr="005C45D9">
        <w:rPr>
          <w:sz w:val="24"/>
          <w:szCs w:val="24"/>
          <w:lang w:val="pt"/>
        </w:rPr>
        <w:t>semi-formal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 ao registro paleontológico do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não era incomum — aqueles com interesse geológico há muito tempo estão cientes da existência de "répteis gigantescos" dentro dos leitos de madeira da Bacia de </w:t>
      </w:r>
      <w:proofErr w:type="spellStart"/>
      <w:r w:rsidRPr="005C45D9">
        <w:rPr>
          <w:sz w:val="24"/>
          <w:szCs w:val="24"/>
          <w:lang w:val="pt"/>
        </w:rPr>
        <w:t>Algoa</w:t>
      </w:r>
      <w:proofErr w:type="spellEnd"/>
      <w:r w:rsidRPr="005C45D9">
        <w:rPr>
          <w:sz w:val="24"/>
          <w:szCs w:val="24"/>
          <w:lang w:val="pt"/>
        </w:rPr>
        <w:t xml:space="preserve">, mas este material raramente era mais do que uma menção passageira em uma revista provincial ou relatório geológico (por exemplo, </w:t>
      </w:r>
      <w:proofErr w:type="spellStart"/>
      <w:r w:rsidRPr="005C45D9">
        <w:rPr>
          <w:sz w:val="24"/>
          <w:szCs w:val="24"/>
          <w:lang w:val="pt"/>
        </w:rPr>
        <w:t>Atherstone</w:t>
      </w:r>
      <w:proofErr w:type="spellEnd"/>
      <w:r w:rsidRPr="005C45D9">
        <w:rPr>
          <w:sz w:val="24"/>
          <w:szCs w:val="24"/>
          <w:lang w:val="pt"/>
        </w:rPr>
        <w:t xml:space="preserve">, 1857; Rogers e Schwarz, 1901; </w:t>
      </w:r>
      <w:proofErr w:type="spellStart"/>
      <w:r w:rsidRPr="005C45D9">
        <w:rPr>
          <w:sz w:val="24"/>
          <w:szCs w:val="24"/>
          <w:lang w:val="pt"/>
        </w:rPr>
        <w:t>Haughton</w:t>
      </w:r>
      <w:proofErr w:type="spellEnd"/>
      <w:r w:rsidRPr="005C45D9">
        <w:rPr>
          <w:sz w:val="24"/>
          <w:szCs w:val="24"/>
          <w:lang w:val="pt"/>
        </w:rPr>
        <w:t xml:space="preserve">, 1928). </w:t>
      </w:r>
    </w:p>
    <w:p w14:paraId="71C89FAD" w14:textId="130F2D5F" w:rsidR="002F2FE2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Este estudo tem como objetivo expandir o trabalho de Rich et al. (1983) na tentativa de estabelecer uma compreensão mais aprofundada da diversidade e composição da fauna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que ocupa o sul da África no início do Cretáceo. Esta análise se baseará principalmente em um conjunto de material vertebral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que foi adicionado às coleções do Museu </w:t>
      </w:r>
      <w:proofErr w:type="spellStart"/>
      <w:r w:rsidRPr="005C45D9">
        <w:rPr>
          <w:sz w:val="24"/>
          <w:szCs w:val="24"/>
          <w:lang w:val="pt"/>
        </w:rPr>
        <w:t>albany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spellStart"/>
      <w:r w:rsidRPr="005C45D9">
        <w:rPr>
          <w:sz w:val="24"/>
          <w:szCs w:val="24"/>
          <w:lang w:val="pt"/>
        </w:rPr>
        <w:t>Grahamstown</w:t>
      </w:r>
      <w:proofErr w:type="spellEnd"/>
      <w:r w:rsidRPr="005C45D9">
        <w:rPr>
          <w:sz w:val="24"/>
          <w:szCs w:val="24"/>
          <w:lang w:val="pt"/>
        </w:rPr>
        <w:t xml:space="preserve"> nas últimas duas décadas. </w:t>
      </w:r>
    </w:p>
    <w:p w14:paraId="38A29779" w14:textId="4C1D9F9A" w:rsidR="002F2FE2" w:rsidRPr="005C45D9" w:rsidRDefault="002144C2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nomenclatura para laminais vertebrais empregadas neste estudo é retirada de Wilson (1999), juntamente com as modificações sugeridas por </w:t>
      </w:r>
      <w:proofErr w:type="spellStart"/>
      <w:r w:rsidRPr="005C45D9">
        <w:rPr>
          <w:sz w:val="24"/>
          <w:szCs w:val="24"/>
          <w:lang w:val="pt"/>
        </w:rPr>
        <w:t>Carballido</w:t>
      </w:r>
      <w:proofErr w:type="spellEnd"/>
      <w:r w:rsidRPr="005C45D9">
        <w:rPr>
          <w:sz w:val="24"/>
          <w:szCs w:val="24"/>
          <w:lang w:val="pt"/>
        </w:rPr>
        <w:t xml:space="preserve"> e Sander (2012). Também usamos a nomenclatura para </w:t>
      </w:r>
      <w:proofErr w:type="spellStart"/>
      <w:r w:rsidRPr="005C45D9">
        <w:rPr>
          <w:sz w:val="24"/>
          <w:szCs w:val="24"/>
          <w:lang w:val="pt"/>
        </w:rPr>
        <w:t>fossae</w:t>
      </w:r>
      <w:proofErr w:type="spellEnd"/>
      <w:r w:rsidRPr="005C45D9">
        <w:rPr>
          <w:sz w:val="24"/>
          <w:szCs w:val="24"/>
          <w:lang w:val="pt"/>
        </w:rPr>
        <w:t xml:space="preserve"> vertebral proposta por Wilson et al. (2011).</w:t>
      </w:r>
    </w:p>
    <w:p w14:paraId="36749E5C" w14:textId="134DC408" w:rsidR="00D30AF3" w:rsidRPr="005C45D9" w:rsidRDefault="00D30AF3" w:rsidP="00231C6F">
      <w:pPr>
        <w:tabs>
          <w:tab w:val="left" w:pos="2410"/>
        </w:tabs>
        <w:spacing w:line="360" w:lineRule="auto"/>
      </w:pPr>
      <w:r w:rsidRPr="005C45D9">
        <w:rPr>
          <w:b/>
          <w:lang w:val="pt"/>
        </w:rPr>
        <w:t>Abreviaturas institucionais</w:t>
      </w:r>
      <w:r w:rsidR="00CC251C" w:rsidRPr="005C45D9">
        <w:rPr>
          <w:lang w:val="pt"/>
        </w:rPr>
        <w:t xml:space="preserve">: </w:t>
      </w:r>
      <w:r>
        <w:rPr>
          <w:lang w:val="pt"/>
        </w:rPr>
        <w:t xml:space="preserve"> </w:t>
      </w:r>
      <w:proofErr w:type="spellStart"/>
      <w:r w:rsidR="00CC251C" w:rsidRPr="005C45D9">
        <w:rPr>
          <w:b/>
          <w:lang w:val="pt"/>
        </w:rPr>
        <w:t>AM</w:t>
      </w:r>
      <w:r>
        <w:rPr>
          <w:lang w:val="pt"/>
        </w:rPr>
        <w:t>:</w:t>
      </w:r>
      <w:r w:rsidR="00994890" w:rsidRPr="005C45D9">
        <w:rPr>
          <w:lang w:val="pt"/>
        </w:rPr>
        <w:t>Albany</w:t>
      </w:r>
      <w:proofErr w:type="spellEnd"/>
      <w:r w:rsidR="00994890" w:rsidRPr="005C45D9">
        <w:rPr>
          <w:lang w:val="pt"/>
        </w:rPr>
        <w:t xml:space="preserve"> </w:t>
      </w:r>
      <w:proofErr w:type="spellStart"/>
      <w:r w:rsidR="00994890" w:rsidRPr="005C45D9">
        <w:rPr>
          <w:lang w:val="pt"/>
        </w:rPr>
        <w:t>Museum</w:t>
      </w:r>
      <w:proofErr w:type="spellEnd"/>
      <w:r w:rsidR="00994890" w:rsidRPr="005C45D9">
        <w:rPr>
          <w:lang w:val="pt"/>
        </w:rPr>
        <w:t xml:space="preserve">, </w:t>
      </w:r>
      <w:proofErr w:type="spellStart"/>
      <w:r w:rsidR="00994890" w:rsidRPr="005C45D9">
        <w:rPr>
          <w:lang w:val="pt"/>
        </w:rPr>
        <w:t>Grahamstown</w:t>
      </w:r>
      <w:proofErr w:type="spellEnd"/>
      <w:r w:rsidR="00994890" w:rsidRPr="005C45D9">
        <w:rPr>
          <w:lang w:val="pt"/>
        </w:rPr>
        <w:t>, África do Sul;</w:t>
      </w:r>
      <w:r>
        <w:rPr>
          <w:lang w:val="pt"/>
        </w:rPr>
        <w:t xml:space="preserve"> </w:t>
      </w:r>
      <w:r w:rsidR="00994890" w:rsidRPr="005C45D9">
        <w:rPr>
          <w:b/>
          <w:lang w:val="pt"/>
        </w:rPr>
        <w:t>AMNH</w:t>
      </w:r>
      <w:r w:rsidR="00994890" w:rsidRPr="005C45D9">
        <w:rPr>
          <w:lang w:val="pt"/>
        </w:rPr>
        <w:t>: Museu Americano de História Natural, NY, EUA;</w:t>
      </w:r>
      <w:r>
        <w:rPr>
          <w:lang w:val="pt"/>
        </w:rPr>
        <w:t xml:space="preserve"> </w:t>
      </w:r>
      <w:r w:rsidR="00201FB7" w:rsidRPr="005C45D9">
        <w:rPr>
          <w:b/>
          <w:bCs/>
          <w:lang w:val="pt"/>
        </w:rPr>
        <w:t>CM</w:t>
      </w:r>
      <w:r w:rsidR="00201FB7" w:rsidRPr="005C45D9">
        <w:rPr>
          <w:lang w:val="pt"/>
        </w:rPr>
        <w:t xml:space="preserve">: Carnegie </w:t>
      </w:r>
      <w:proofErr w:type="spellStart"/>
      <w:r w:rsidR="00201FB7" w:rsidRPr="005C45D9">
        <w:rPr>
          <w:lang w:val="pt"/>
        </w:rPr>
        <w:t>Museum</w:t>
      </w:r>
      <w:proofErr w:type="spellEnd"/>
      <w:r w:rsidR="00201FB7" w:rsidRPr="005C45D9">
        <w:rPr>
          <w:lang w:val="pt"/>
        </w:rPr>
        <w:t xml:space="preserve"> </w:t>
      </w:r>
      <w:proofErr w:type="spellStart"/>
      <w:r w:rsidR="00201FB7" w:rsidRPr="005C45D9">
        <w:rPr>
          <w:lang w:val="pt"/>
        </w:rPr>
        <w:t>of</w:t>
      </w:r>
      <w:proofErr w:type="spellEnd"/>
      <w:r w:rsidR="00201FB7" w:rsidRPr="005C45D9">
        <w:rPr>
          <w:lang w:val="pt"/>
        </w:rPr>
        <w:t xml:space="preserve"> Natural </w:t>
      </w:r>
      <w:proofErr w:type="spellStart"/>
      <w:r w:rsidR="00201FB7" w:rsidRPr="005C45D9">
        <w:rPr>
          <w:lang w:val="pt"/>
        </w:rPr>
        <w:t>History</w:t>
      </w:r>
      <w:proofErr w:type="spellEnd"/>
      <w:r w:rsidR="00201FB7" w:rsidRPr="005C45D9">
        <w:rPr>
          <w:lang w:val="pt"/>
        </w:rPr>
        <w:t>, Pittsburgh, PA, USA</w:t>
      </w:r>
      <w:r w:rsidR="00DC4724">
        <w:rPr>
          <w:lang w:val="pt"/>
        </w:rPr>
        <w:t>;</w:t>
      </w:r>
      <w:r>
        <w:rPr>
          <w:lang w:val="pt"/>
        </w:rPr>
        <w:t xml:space="preserve"> </w:t>
      </w:r>
      <w:r w:rsidR="00285AB5" w:rsidRPr="004E7406">
        <w:rPr>
          <w:b/>
          <w:lang w:val="pt"/>
        </w:rPr>
        <w:t>SAM-</w:t>
      </w:r>
      <w:proofErr w:type="gramStart"/>
      <w:r w:rsidR="00285AB5" w:rsidRPr="004E7406">
        <w:rPr>
          <w:b/>
          <w:lang w:val="pt"/>
        </w:rPr>
        <w:t>K</w:t>
      </w:r>
      <w:r w:rsidR="00285AB5">
        <w:rPr>
          <w:lang w:val="pt"/>
        </w:rPr>
        <w:t xml:space="preserve">, </w:t>
      </w:r>
      <w:r>
        <w:rPr>
          <w:lang w:val="pt"/>
        </w:rPr>
        <w:t xml:space="preserve"> </w:t>
      </w:r>
      <w:r w:rsidR="00285AB5" w:rsidRPr="004E7406">
        <w:rPr>
          <w:lang w:val="pt"/>
        </w:rPr>
        <w:t>Museu</w:t>
      </w:r>
      <w:proofErr w:type="gramEnd"/>
      <w:r w:rsidR="00285AB5" w:rsidRPr="004E7406">
        <w:rPr>
          <w:lang w:val="pt"/>
        </w:rPr>
        <w:t xml:space="preserve"> </w:t>
      </w:r>
      <w:proofErr w:type="spellStart"/>
      <w:r w:rsidR="00285AB5" w:rsidRPr="004E7406">
        <w:rPr>
          <w:lang w:val="pt"/>
        </w:rPr>
        <w:t>Iziko</w:t>
      </w:r>
      <w:proofErr w:type="spellEnd"/>
      <w:r w:rsidR="00285AB5" w:rsidRPr="004E7406">
        <w:rPr>
          <w:lang w:val="pt"/>
        </w:rPr>
        <w:t>-África do Sul, Cidade do Cabo, África do Sul;</w:t>
      </w:r>
      <w:r>
        <w:rPr>
          <w:lang w:val="pt"/>
        </w:rPr>
        <w:t xml:space="preserve"> </w:t>
      </w:r>
      <w:r w:rsidR="00DC4724" w:rsidRPr="00DC4724">
        <w:rPr>
          <w:b/>
          <w:lang w:val="pt"/>
        </w:rPr>
        <w:t>SNGM</w:t>
      </w:r>
      <w:r w:rsidR="00DC4724">
        <w:rPr>
          <w:lang w:val="pt"/>
        </w:rPr>
        <w:t>:</w:t>
      </w:r>
      <w:r>
        <w:rPr>
          <w:lang w:val="pt"/>
        </w:rPr>
        <w:t xml:space="preserve"> </w:t>
      </w:r>
      <w:r w:rsidR="00DC4724" w:rsidRPr="00DC4724">
        <w:rPr>
          <w:lang w:val="pt"/>
        </w:rPr>
        <w:t xml:space="preserve"> </w:t>
      </w:r>
      <w:proofErr w:type="spellStart"/>
      <w:r w:rsidR="00DC4724" w:rsidRPr="00DC4724">
        <w:rPr>
          <w:lang w:val="pt"/>
        </w:rPr>
        <w:t>Sernageomin</w:t>
      </w:r>
      <w:proofErr w:type="spellEnd"/>
      <w:r w:rsidR="00DC4724" w:rsidRPr="00DC4724">
        <w:rPr>
          <w:lang w:val="pt"/>
        </w:rPr>
        <w:t>, Santiago, Chile.</w:t>
      </w:r>
    </w:p>
    <w:p w14:paraId="5D677A65" w14:textId="07600AC2" w:rsidR="00141961" w:rsidRPr="005C45D9" w:rsidRDefault="00483520" w:rsidP="00231C6F">
      <w:pPr>
        <w:spacing w:after="0" w:line="360" w:lineRule="auto"/>
      </w:pPr>
      <w:r w:rsidRPr="005C45D9">
        <w:rPr>
          <w:b/>
          <w:bCs/>
          <w:lang w:val="pt"/>
        </w:rPr>
        <w:t>Abreviaturas anatômicas:</w:t>
      </w:r>
      <w:r w:rsidR="000762A3">
        <w:rPr>
          <w:b/>
          <w:bCs/>
          <w:lang w:val="pt"/>
        </w:rPr>
        <w:t xml:space="preserve"> </w:t>
      </w:r>
      <w:proofErr w:type="spellStart"/>
      <w:r w:rsidR="000762A3">
        <w:rPr>
          <w:b/>
          <w:bCs/>
          <w:lang w:val="pt"/>
        </w:rPr>
        <w:t>acl</w:t>
      </w:r>
      <w:proofErr w:type="spellEnd"/>
      <w:r w:rsidR="000762A3">
        <w:rPr>
          <w:bCs/>
          <w:lang w:val="pt"/>
        </w:rPr>
        <w:t>: lamina acessório;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ACDL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centrodiapofiseal</w:t>
      </w:r>
      <w:proofErr w:type="spellEnd"/>
      <w:r w:rsidR="001F31C7" w:rsidRPr="005C45D9">
        <w:rPr>
          <w:lang w:val="pt"/>
        </w:rPr>
        <w:t xml:space="preserve"> anterior;</w:t>
      </w:r>
      <w:r>
        <w:rPr>
          <w:lang w:val="pt"/>
        </w:rPr>
        <w:t xml:space="preserve"> </w:t>
      </w:r>
      <w:proofErr w:type="spellStart"/>
      <w:r w:rsidR="005E75D4" w:rsidRPr="005E75D4">
        <w:rPr>
          <w:b/>
          <w:lang w:val="pt"/>
        </w:rPr>
        <w:t>afp</w:t>
      </w:r>
      <w:proofErr w:type="spellEnd"/>
      <w:r w:rsidR="005E75D4">
        <w:rPr>
          <w:lang w:val="pt"/>
        </w:rPr>
        <w:t xml:space="preserve">: processo </w:t>
      </w:r>
      <w:proofErr w:type="spellStart"/>
      <w:r w:rsidR="005E75D4">
        <w:rPr>
          <w:lang w:val="pt"/>
        </w:rPr>
        <w:t>aliform</w:t>
      </w:r>
      <w:proofErr w:type="spellEnd"/>
      <w:r w:rsidR="005E75D4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aSPDL</w:t>
      </w:r>
      <w:proofErr w:type="spellEnd"/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spinodiapophyseal</w:t>
      </w:r>
      <w:proofErr w:type="spellEnd"/>
      <w:r w:rsidR="001F31C7" w:rsidRPr="005C45D9">
        <w:rPr>
          <w:lang w:val="pt"/>
        </w:rPr>
        <w:t xml:space="preserve"> anterior;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CDF</w:t>
      </w:r>
      <w:r w:rsidR="001F31C7" w:rsidRPr="005C45D9">
        <w:rPr>
          <w:lang w:val="pt"/>
        </w:rPr>
        <w:t xml:space="preserve">: fossa </w:t>
      </w:r>
      <w:proofErr w:type="spellStart"/>
      <w:r w:rsidR="001F31C7" w:rsidRPr="005C45D9">
        <w:rPr>
          <w:lang w:val="pt"/>
        </w:rPr>
        <w:t>centrodiapophyseal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CPOL</w:t>
      </w:r>
      <w:r w:rsidR="001F31C7" w:rsidRPr="005C45D9">
        <w:rPr>
          <w:lang w:val="pt"/>
        </w:rPr>
        <w:t xml:space="preserve">: </w:t>
      </w:r>
      <w:proofErr w:type="spellStart"/>
      <w:r w:rsidR="001F31C7" w:rsidRPr="005C45D9">
        <w:rPr>
          <w:lang w:val="pt"/>
        </w:rPr>
        <w:t>centropostzygapophyseal</w:t>
      </w:r>
      <w:proofErr w:type="spellEnd"/>
      <w:r w:rsidR="001F31C7" w:rsidRPr="005C45D9">
        <w:rPr>
          <w:lang w:val="pt"/>
        </w:rPr>
        <w:t xml:space="preserve"> lamina;</w:t>
      </w:r>
      <w:r>
        <w:rPr>
          <w:lang w:val="pt"/>
        </w:rPr>
        <w:t xml:space="preserve"> </w:t>
      </w:r>
      <w:r w:rsidR="001F31C7" w:rsidRPr="005C45D9">
        <w:rPr>
          <w:b/>
          <w:lang w:val="pt"/>
        </w:rPr>
        <w:t>CPRF</w:t>
      </w:r>
      <w:r w:rsidR="001F31C7" w:rsidRPr="005C45D9">
        <w:rPr>
          <w:lang w:val="pt"/>
        </w:rPr>
        <w:t xml:space="preserve">: </w:t>
      </w:r>
      <w:r>
        <w:rPr>
          <w:lang w:val="pt"/>
        </w:rPr>
        <w:t xml:space="preserve"> </w:t>
      </w:r>
      <w:proofErr w:type="spellStart"/>
      <w:r w:rsidR="001F31C7" w:rsidRPr="005C45D9">
        <w:rPr>
          <w:sz w:val="24"/>
          <w:szCs w:val="24"/>
          <w:lang w:val="pt"/>
        </w:rPr>
        <w:t>centroprezygapophyseal</w:t>
      </w:r>
      <w:proofErr w:type="spellEnd"/>
      <w:r w:rsidR="001F31C7" w:rsidRPr="005C45D9">
        <w:rPr>
          <w:sz w:val="24"/>
          <w:szCs w:val="24"/>
          <w:lang w:val="pt"/>
        </w:rPr>
        <w:t xml:space="preserve"> fossa;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CPRL</w:t>
      </w:r>
      <w:r w:rsidR="001F31C7" w:rsidRPr="005C45D9">
        <w:rPr>
          <w:lang w:val="pt"/>
        </w:rPr>
        <w:t xml:space="preserve">: </w:t>
      </w:r>
      <w:proofErr w:type="spellStart"/>
      <w:r w:rsidR="001F31C7" w:rsidRPr="005C45D9">
        <w:rPr>
          <w:lang w:val="pt"/>
        </w:rPr>
        <w:t>centroprezygapophyseal</w:t>
      </w:r>
      <w:proofErr w:type="spellEnd"/>
      <w:r w:rsidR="001F31C7" w:rsidRPr="005C45D9">
        <w:rPr>
          <w:lang w:val="pt"/>
        </w:rPr>
        <w:t xml:space="preserve"> lamina;</w:t>
      </w:r>
      <w:r>
        <w:rPr>
          <w:lang w:val="pt"/>
        </w:rPr>
        <w:t xml:space="preserve"> </w:t>
      </w:r>
      <w:proofErr w:type="spellStart"/>
      <w:r w:rsidR="00150336" w:rsidRPr="00150336">
        <w:rPr>
          <w:b/>
          <w:lang w:val="pt"/>
        </w:rPr>
        <w:t>dof</w:t>
      </w:r>
      <w:proofErr w:type="spellEnd"/>
      <w:r w:rsidR="00150336">
        <w:rPr>
          <w:lang w:val="pt"/>
        </w:rPr>
        <w:t>: fossa dorsal;</w:t>
      </w:r>
      <w:r>
        <w:rPr>
          <w:lang w:val="pt"/>
        </w:rPr>
        <w:t xml:space="preserve"> </w:t>
      </w:r>
      <w:proofErr w:type="spellStart"/>
      <w:r w:rsidR="005E75D4" w:rsidRPr="005E75D4">
        <w:rPr>
          <w:b/>
          <w:lang w:val="pt"/>
        </w:rPr>
        <w:t>dp</w:t>
      </w:r>
      <w:proofErr w:type="spellEnd"/>
      <w:r w:rsidR="005E75D4">
        <w:rPr>
          <w:lang w:val="pt"/>
        </w:rPr>
        <w:t xml:space="preserve">: </w:t>
      </w:r>
      <w:proofErr w:type="spellStart"/>
      <w:r w:rsidR="005E75D4">
        <w:rPr>
          <w:lang w:val="pt"/>
        </w:rPr>
        <w:t>diafísica</w:t>
      </w:r>
      <w:proofErr w:type="spellEnd"/>
      <w:r w:rsidR="005E75D4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051729" w:rsidRPr="00051729">
        <w:rPr>
          <w:b/>
          <w:lang w:val="pt"/>
        </w:rPr>
        <w:t>laf</w:t>
      </w:r>
      <w:proofErr w:type="spellEnd"/>
      <w:r w:rsidR="00051729">
        <w:rPr>
          <w:lang w:val="pt"/>
        </w:rPr>
        <w:t>: fossa lateral;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mdCPRL</w:t>
      </w:r>
      <w:proofErr w:type="spellEnd"/>
      <w:r w:rsidR="001F31C7" w:rsidRPr="005C45D9">
        <w:rPr>
          <w:lang w:val="pt"/>
        </w:rPr>
        <w:t xml:space="preserve">: divisão medial da lamina </w:t>
      </w:r>
      <w:proofErr w:type="spellStart"/>
      <w:r w:rsidR="001F31C7" w:rsidRPr="005C45D9">
        <w:rPr>
          <w:lang w:val="pt"/>
        </w:rPr>
        <w:t>centroprezygapophyseal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150336" w:rsidRPr="00150336">
        <w:rPr>
          <w:b/>
          <w:lang w:val="pt"/>
        </w:rPr>
        <w:t>mtp</w:t>
      </w:r>
      <w:proofErr w:type="spellEnd"/>
      <w:r w:rsidR="00150336">
        <w:rPr>
          <w:lang w:val="pt"/>
        </w:rPr>
        <w:t xml:space="preserve">: </w:t>
      </w:r>
      <w:proofErr w:type="spellStart"/>
      <w:r w:rsidR="00150336">
        <w:rPr>
          <w:lang w:val="pt"/>
        </w:rPr>
        <w:t>metapophyse</w:t>
      </w:r>
      <w:proofErr w:type="spellEnd"/>
      <w:r w:rsidR="00150336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nc</w:t>
      </w:r>
      <w:proofErr w:type="spellEnd"/>
      <w:r w:rsidR="001F31C7" w:rsidRPr="005C45D9">
        <w:rPr>
          <w:lang w:val="pt"/>
        </w:rPr>
        <w:t>: canal neural;</w:t>
      </w:r>
      <w:r>
        <w:rPr>
          <w:lang w:val="pt"/>
        </w:rPr>
        <w:t xml:space="preserve"> </w:t>
      </w:r>
      <w:proofErr w:type="spellStart"/>
      <w:r w:rsidR="00150336" w:rsidRPr="00150336">
        <w:rPr>
          <w:b/>
          <w:lang w:val="pt"/>
        </w:rPr>
        <w:t>ns</w:t>
      </w:r>
      <w:proofErr w:type="spellEnd"/>
      <w:r w:rsidR="00150336">
        <w:rPr>
          <w:lang w:val="pt"/>
        </w:rPr>
        <w:t>: coluna neural;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PCDL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centrodiapofiseal</w:t>
      </w:r>
      <w:proofErr w:type="spellEnd"/>
      <w:r w:rsidR="001F31C7" w:rsidRPr="005C45D9">
        <w:rPr>
          <w:lang w:val="pt"/>
        </w:rPr>
        <w:t xml:space="preserve"> posterior;</w:t>
      </w:r>
      <w:r>
        <w:rPr>
          <w:lang w:val="pt"/>
        </w:rPr>
        <w:t xml:space="preserve"> </w:t>
      </w:r>
      <w:r w:rsidR="001F31C7" w:rsidRPr="005C45D9">
        <w:rPr>
          <w:b/>
          <w:lang w:val="pt"/>
        </w:rPr>
        <w:t>PCPL</w:t>
      </w:r>
      <w:r w:rsidR="001F31C7" w:rsidRPr="005C45D9">
        <w:rPr>
          <w:lang w:val="pt"/>
        </w:rPr>
        <w:t xml:space="preserve">: posterior </w:t>
      </w:r>
      <w:proofErr w:type="spellStart"/>
      <w:r w:rsidR="001F31C7" w:rsidRPr="005C45D9">
        <w:rPr>
          <w:lang w:val="pt"/>
        </w:rPr>
        <w:t>centroparapofia</w:t>
      </w:r>
      <w:proofErr w:type="spellEnd"/>
      <w:r w:rsidR="001F31C7" w:rsidRPr="005C45D9">
        <w:rPr>
          <w:lang w:val="pt"/>
        </w:rPr>
        <w:t xml:space="preserve"> lamina;</w:t>
      </w:r>
      <w:r>
        <w:rPr>
          <w:lang w:val="pt"/>
        </w:rPr>
        <w:t xml:space="preserve"> </w:t>
      </w:r>
      <w:proofErr w:type="spellStart"/>
      <w:r w:rsidR="005E75D4" w:rsidRPr="000762A3">
        <w:rPr>
          <w:b/>
          <w:lang w:val="pt"/>
        </w:rPr>
        <w:t>pnp</w:t>
      </w:r>
      <w:proofErr w:type="spellEnd"/>
      <w:r w:rsidR="005E75D4">
        <w:rPr>
          <w:lang w:val="pt"/>
        </w:rPr>
        <w:t xml:space="preserve">: </w:t>
      </w:r>
      <w:proofErr w:type="spellStart"/>
      <w:r w:rsidR="005E75D4">
        <w:rPr>
          <w:lang w:val="pt"/>
        </w:rPr>
        <w:t>pitting</w:t>
      </w:r>
      <w:proofErr w:type="spellEnd"/>
      <w:r w:rsidR="005E75D4">
        <w:rPr>
          <w:lang w:val="pt"/>
        </w:rPr>
        <w:t xml:space="preserve"> pneumático;</w:t>
      </w:r>
      <w:r>
        <w:rPr>
          <w:lang w:val="pt"/>
        </w:rPr>
        <w:t xml:space="preserve"> </w:t>
      </w:r>
      <w:r w:rsidR="001F31C7" w:rsidRPr="005C45D9">
        <w:rPr>
          <w:b/>
          <w:lang w:val="pt"/>
        </w:rPr>
        <w:t>POCDF</w:t>
      </w:r>
      <w:r w:rsidR="001F31C7" w:rsidRPr="005C45D9">
        <w:rPr>
          <w:lang w:val="pt"/>
        </w:rPr>
        <w:t xml:space="preserve">: fossa </w:t>
      </w:r>
      <w:proofErr w:type="spellStart"/>
      <w:r w:rsidR="001F31C7" w:rsidRPr="005C45D9">
        <w:rPr>
          <w:lang w:val="pt"/>
        </w:rPr>
        <w:t>centrodiapofiseal</w:t>
      </w:r>
      <w:proofErr w:type="spellEnd"/>
      <w:r w:rsidR="001F31C7" w:rsidRPr="005C45D9">
        <w:rPr>
          <w:lang w:val="pt"/>
        </w:rPr>
        <w:t xml:space="preserve"> pós-</w:t>
      </w:r>
      <w:proofErr w:type="spellStart"/>
      <w:r w:rsidR="001F31C7" w:rsidRPr="005C45D9">
        <w:rPr>
          <w:lang w:val="pt"/>
        </w:rPr>
        <w:t>zimofiseal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PODL</w:t>
      </w:r>
      <w:r w:rsidR="001F31C7" w:rsidRPr="005C45D9">
        <w:rPr>
          <w:lang w:val="pt"/>
        </w:rPr>
        <w:t>: lamina pós-</w:t>
      </w:r>
      <w:proofErr w:type="spellStart"/>
      <w:r w:rsidR="001F31C7" w:rsidRPr="005C45D9">
        <w:rPr>
          <w:lang w:val="pt"/>
        </w:rPr>
        <w:t>zigodiapophyseal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POSL</w:t>
      </w:r>
      <w:r w:rsidR="001F31C7" w:rsidRPr="005C45D9">
        <w:rPr>
          <w:lang w:val="pt"/>
        </w:rPr>
        <w:t>: lamina pós-pina;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poz</w:t>
      </w:r>
      <w:proofErr w:type="spellEnd"/>
      <w:r w:rsidR="001F31C7" w:rsidRPr="005C45D9">
        <w:rPr>
          <w:lang w:val="pt"/>
        </w:rPr>
        <w:t>: pós-</w:t>
      </w:r>
      <w:proofErr w:type="spellStart"/>
      <w:r w:rsidR="001F31C7" w:rsidRPr="005C45D9">
        <w:rPr>
          <w:lang w:val="pt"/>
        </w:rPr>
        <w:t>gaafofia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pp</w:t>
      </w:r>
      <w:r w:rsidR="001F31C7" w:rsidRPr="005C45D9">
        <w:rPr>
          <w:lang w:val="pt"/>
        </w:rPr>
        <w:t xml:space="preserve">: </w:t>
      </w:r>
      <w:proofErr w:type="spellStart"/>
      <w:r w:rsidR="001F31C7" w:rsidRPr="005C45D9">
        <w:rPr>
          <w:lang w:val="pt"/>
        </w:rPr>
        <w:t>parafofise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PPDL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paradiapofiseal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lang w:val="pt"/>
        </w:rPr>
        <w:t>PRCDF</w:t>
      </w:r>
      <w:r w:rsidR="001F31C7" w:rsidRPr="005C45D9">
        <w:rPr>
          <w:lang w:val="pt"/>
        </w:rPr>
        <w:t xml:space="preserve">: </w:t>
      </w:r>
      <w:proofErr w:type="spellStart"/>
      <w:r w:rsidR="001F31C7" w:rsidRPr="005C45D9">
        <w:rPr>
          <w:lang w:val="pt"/>
        </w:rPr>
        <w:t>pré-zigapophyseal</w:t>
      </w:r>
      <w:proofErr w:type="spellEnd"/>
      <w:r w:rsidR="001F31C7" w:rsidRPr="005C45D9">
        <w:rPr>
          <w:lang w:val="pt"/>
        </w:rPr>
        <w:t xml:space="preserve"> </w:t>
      </w:r>
      <w:proofErr w:type="spellStart"/>
      <w:r w:rsidR="001F31C7" w:rsidRPr="005C45D9">
        <w:rPr>
          <w:lang w:val="pt"/>
        </w:rPr>
        <w:t>centrodiapophyseal</w:t>
      </w:r>
      <w:proofErr w:type="spellEnd"/>
      <w:r w:rsidR="001F31C7" w:rsidRPr="005C45D9">
        <w:rPr>
          <w:lang w:val="pt"/>
        </w:rPr>
        <w:t xml:space="preserve"> fossa 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PRDL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prezigodiapophyseal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PRSL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pré-pinal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5E75D4" w:rsidRPr="005E75D4">
        <w:rPr>
          <w:b/>
          <w:lang w:val="pt"/>
        </w:rPr>
        <w:t>pse</w:t>
      </w:r>
      <w:proofErr w:type="spellEnd"/>
      <w:r w:rsidR="005E75D4">
        <w:rPr>
          <w:lang w:val="pt"/>
        </w:rPr>
        <w:t xml:space="preserve">: eminência </w:t>
      </w:r>
      <w:proofErr w:type="spellStart"/>
      <w:r w:rsidR="005E75D4">
        <w:rPr>
          <w:lang w:val="pt"/>
        </w:rPr>
        <w:t>pré-píspcional</w:t>
      </w:r>
      <w:proofErr w:type="spellEnd"/>
      <w:r w:rsidR="005E75D4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prz</w:t>
      </w:r>
      <w:proofErr w:type="spellEnd"/>
      <w:r w:rsidR="001F31C7" w:rsidRPr="005C45D9">
        <w:rPr>
          <w:lang w:val="pt"/>
        </w:rPr>
        <w:t xml:space="preserve">: </w:t>
      </w:r>
      <w:proofErr w:type="spellStart"/>
      <w:r w:rsidR="001F31C7" w:rsidRPr="005C45D9">
        <w:rPr>
          <w:lang w:val="pt"/>
        </w:rPr>
        <w:t>prezygapophysis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pSPDL</w:t>
      </w:r>
      <w:proofErr w:type="spellEnd"/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spinodiapophyseal</w:t>
      </w:r>
      <w:proofErr w:type="spellEnd"/>
      <w:r w:rsidR="001F31C7" w:rsidRPr="005C45D9">
        <w:rPr>
          <w:lang w:val="pt"/>
        </w:rPr>
        <w:t xml:space="preserve"> posterior;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SPOL</w:t>
      </w:r>
      <w:r w:rsidR="001F31C7" w:rsidRPr="005C45D9">
        <w:rPr>
          <w:lang w:val="pt"/>
        </w:rPr>
        <w:t xml:space="preserve">: </w:t>
      </w:r>
      <w:proofErr w:type="spellStart"/>
      <w:r w:rsidR="001F31C7" w:rsidRPr="005C45D9">
        <w:rPr>
          <w:lang w:val="pt"/>
        </w:rPr>
        <w:t>spinopostzygapophyseal</w:t>
      </w:r>
      <w:proofErr w:type="spellEnd"/>
      <w:r w:rsidR="001F31C7" w:rsidRPr="005C45D9">
        <w:rPr>
          <w:lang w:val="pt"/>
        </w:rPr>
        <w:t xml:space="preserve"> lamina;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SPRL</w:t>
      </w:r>
      <w:r w:rsidR="001F31C7" w:rsidRPr="005C45D9">
        <w:rPr>
          <w:lang w:val="pt"/>
        </w:rPr>
        <w:t xml:space="preserve">: </w:t>
      </w:r>
      <w:proofErr w:type="spellStart"/>
      <w:r w:rsidR="001F31C7" w:rsidRPr="005C45D9">
        <w:rPr>
          <w:lang w:val="pt"/>
        </w:rPr>
        <w:t>spinoprezygapophyseal</w:t>
      </w:r>
      <w:proofErr w:type="spellEnd"/>
      <w:r w:rsidR="001F31C7" w:rsidRPr="005C45D9">
        <w:rPr>
          <w:lang w:val="pt"/>
        </w:rPr>
        <w:t xml:space="preserve"> lamina;</w:t>
      </w:r>
      <w:r>
        <w:rPr>
          <w:lang w:val="pt"/>
        </w:rPr>
        <w:t xml:space="preserve"> </w:t>
      </w:r>
      <w:r w:rsidR="001F31C7" w:rsidRPr="005C45D9">
        <w:rPr>
          <w:b/>
          <w:lang w:val="pt"/>
        </w:rPr>
        <w:t>SPDL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spinodiapophyseal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sTPOL</w:t>
      </w:r>
      <w:proofErr w:type="spellEnd"/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interpostzygapophyseal</w:t>
      </w:r>
      <w:proofErr w:type="spellEnd"/>
      <w:r w:rsidR="001F31C7" w:rsidRPr="005C45D9">
        <w:rPr>
          <w:lang w:val="pt"/>
        </w:rPr>
        <w:t xml:space="preserve"> única;</w:t>
      </w:r>
      <w:r>
        <w:rPr>
          <w:lang w:val="pt"/>
        </w:rPr>
        <w:t xml:space="preserve"> </w:t>
      </w:r>
      <w:proofErr w:type="spellStart"/>
      <w:r w:rsidR="001F31C7" w:rsidRPr="005C45D9">
        <w:rPr>
          <w:b/>
          <w:bCs/>
          <w:lang w:val="pt"/>
        </w:rPr>
        <w:t>sTPRL</w:t>
      </w:r>
      <w:proofErr w:type="spellEnd"/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lastRenderedPageBreak/>
        <w:t>interprezygapophyseal</w:t>
      </w:r>
      <w:proofErr w:type="spellEnd"/>
      <w:r w:rsidR="001F31C7" w:rsidRPr="005C45D9">
        <w:rPr>
          <w:lang w:val="pt"/>
        </w:rPr>
        <w:t xml:space="preserve"> única;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TPOL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interpostzygapophyseal</w:t>
      </w:r>
      <w:proofErr w:type="spellEnd"/>
      <w:r w:rsidR="001F31C7" w:rsidRPr="005C45D9">
        <w:rPr>
          <w:lang w:val="pt"/>
        </w:rPr>
        <w:t>;</w:t>
      </w:r>
      <w:r>
        <w:rPr>
          <w:lang w:val="pt"/>
        </w:rPr>
        <w:t xml:space="preserve"> </w:t>
      </w:r>
      <w:r w:rsidR="001F31C7" w:rsidRPr="005C45D9">
        <w:rPr>
          <w:b/>
          <w:bCs/>
          <w:lang w:val="pt"/>
        </w:rPr>
        <w:t>TPRL</w:t>
      </w:r>
      <w:r w:rsidR="001F31C7" w:rsidRPr="005C45D9">
        <w:rPr>
          <w:lang w:val="pt"/>
        </w:rPr>
        <w:t xml:space="preserve">: lamina </w:t>
      </w:r>
      <w:proofErr w:type="spellStart"/>
      <w:r w:rsidR="001F31C7" w:rsidRPr="005C45D9">
        <w:rPr>
          <w:lang w:val="pt"/>
        </w:rPr>
        <w:t>interprezygapophyseal</w:t>
      </w:r>
      <w:proofErr w:type="spellEnd"/>
      <w:r w:rsidR="0030011E">
        <w:rPr>
          <w:lang w:val="pt"/>
        </w:rPr>
        <w:t>;</w:t>
      </w:r>
      <w:r>
        <w:rPr>
          <w:lang w:val="pt"/>
        </w:rPr>
        <w:t xml:space="preserve"> </w:t>
      </w:r>
      <w:proofErr w:type="spellStart"/>
      <w:r w:rsidR="00096F71" w:rsidRPr="00096F71">
        <w:rPr>
          <w:b/>
          <w:lang w:val="pt"/>
        </w:rPr>
        <w:t>vex</w:t>
      </w:r>
      <w:proofErr w:type="spellEnd"/>
      <w:r w:rsidR="00096F71">
        <w:rPr>
          <w:lang w:val="pt"/>
        </w:rPr>
        <w:t>: escavação ventral;</w:t>
      </w:r>
      <w:r>
        <w:rPr>
          <w:lang w:val="pt"/>
        </w:rPr>
        <w:t xml:space="preserve"> </w:t>
      </w:r>
      <w:proofErr w:type="spellStart"/>
      <w:r w:rsidR="0030011E" w:rsidRPr="0030011E">
        <w:rPr>
          <w:b/>
          <w:lang w:val="pt"/>
        </w:rPr>
        <w:t>vk</w:t>
      </w:r>
      <w:proofErr w:type="spellEnd"/>
      <w:r w:rsidR="0030011E">
        <w:rPr>
          <w:lang w:val="pt"/>
        </w:rPr>
        <w:t>: quilha ventral</w:t>
      </w:r>
    </w:p>
    <w:p w14:paraId="61528667" w14:textId="77777777" w:rsidR="008246E9" w:rsidRPr="005C45D9" w:rsidRDefault="008246E9" w:rsidP="00231C6F">
      <w:pPr>
        <w:spacing w:after="0" w:line="360" w:lineRule="auto"/>
        <w:rPr>
          <w:sz w:val="24"/>
          <w:szCs w:val="24"/>
        </w:rPr>
      </w:pPr>
    </w:p>
    <w:p w14:paraId="65CF5605" w14:textId="1471B216" w:rsidR="00141961" w:rsidRPr="00207A05" w:rsidRDefault="00141961" w:rsidP="00231C6F">
      <w:pPr>
        <w:pStyle w:val="PargrafodaLista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207A05">
        <w:rPr>
          <w:sz w:val="24"/>
          <w:szCs w:val="24"/>
          <w:lang w:val="pt"/>
        </w:rPr>
        <w:t>PALEONTOLOGIA SISTEMÁTICA</w:t>
      </w:r>
    </w:p>
    <w:p w14:paraId="7141E753" w14:textId="77777777" w:rsidR="00C01132" w:rsidRPr="005C45D9" w:rsidRDefault="00C01132" w:rsidP="00231C6F">
      <w:pPr>
        <w:spacing w:after="0" w:line="360" w:lineRule="auto"/>
        <w:rPr>
          <w:sz w:val="24"/>
          <w:szCs w:val="24"/>
        </w:rPr>
      </w:pPr>
    </w:p>
    <w:p w14:paraId="66223341" w14:textId="1BDF2327" w:rsidR="00141961" w:rsidRPr="005C45D9" w:rsidRDefault="00207A05" w:rsidP="00231C6F">
      <w:pPr>
        <w:spacing w:after="0" w:line="360" w:lineRule="auto"/>
        <w:ind w:firstLine="360"/>
        <w:rPr>
          <w:sz w:val="24"/>
          <w:szCs w:val="24"/>
        </w:rPr>
      </w:pPr>
      <w:r w:rsidRPr="00207A05">
        <w:rPr>
          <w:i/>
          <w:sz w:val="24"/>
          <w:szCs w:val="24"/>
          <w:lang w:val="pt"/>
        </w:rPr>
        <w:t>2.1.</w:t>
      </w:r>
      <w:r w:rsidR="005E3C0E">
        <w:rPr>
          <w:sz w:val="24"/>
          <w:szCs w:val="24"/>
          <w:lang w:val="pt"/>
        </w:rPr>
        <w:tab/>
      </w:r>
      <w:r w:rsidR="00141961" w:rsidRPr="005C45D9">
        <w:rPr>
          <w:sz w:val="24"/>
          <w:szCs w:val="24"/>
          <w:lang w:val="pt"/>
        </w:rPr>
        <w:t xml:space="preserve"> SAURISCHIA </w:t>
      </w:r>
      <w:proofErr w:type="spellStart"/>
      <w:r w:rsidR="00141961" w:rsidRPr="005C45D9">
        <w:rPr>
          <w:sz w:val="24"/>
          <w:szCs w:val="24"/>
          <w:lang w:val="pt"/>
        </w:rPr>
        <w:t>Seeley</w:t>
      </w:r>
      <w:proofErr w:type="spellEnd"/>
      <w:r w:rsidR="00141961" w:rsidRPr="005C45D9">
        <w:rPr>
          <w:sz w:val="24"/>
          <w:szCs w:val="24"/>
          <w:lang w:val="pt"/>
        </w:rPr>
        <w:t>, 1887</w:t>
      </w:r>
    </w:p>
    <w:p w14:paraId="49153EF9" w14:textId="77777777" w:rsidR="00141961" w:rsidRPr="005C45D9" w:rsidRDefault="00141961" w:rsidP="00231C6F">
      <w:pPr>
        <w:spacing w:after="0" w:line="360" w:lineRule="auto"/>
        <w:ind w:left="144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SAUROPODOMORPHA por </w:t>
      </w:r>
      <w:proofErr w:type="spellStart"/>
      <w:r w:rsidRPr="005C45D9">
        <w:rPr>
          <w:sz w:val="24"/>
          <w:szCs w:val="24"/>
          <w:lang w:val="pt"/>
        </w:rPr>
        <w:t>Huene</w:t>
      </w:r>
      <w:proofErr w:type="spellEnd"/>
      <w:r w:rsidRPr="005C45D9">
        <w:rPr>
          <w:sz w:val="24"/>
          <w:szCs w:val="24"/>
          <w:lang w:val="pt"/>
        </w:rPr>
        <w:t>, 1932</w:t>
      </w:r>
    </w:p>
    <w:p w14:paraId="4F1DA1AF" w14:textId="77777777" w:rsidR="00141961" w:rsidRPr="005C45D9" w:rsidRDefault="00141961" w:rsidP="00231C6F">
      <w:pPr>
        <w:spacing w:after="0" w:line="360" w:lineRule="auto"/>
        <w:ind w:left="216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SAUROPODA Marsh, 1878</w:t>
      </w:r>
    </w:p>
    <w:p w14:paraId="3ED09E80" w14:textId="2F52F072" w:rsidR="00141961" w:rsidRPr="005C45D9" w:rsidRDefault="00141961" w:rsidP="00231C6F">
      <w:pPr>
        <w:spacing w:after="0" w:line="360" w:lineRule="auto"/>
        <w:ind w:left="288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EUSAUROPODA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>, 1995</w:t>
      </w:r>
    </w:p>
    <w:p w14:paraId="5E23FC25" w14:textId="1D565C9E" w:rsidR="00141961" w:rsidRPr="005C45D9" w:rsidRDefault="009D2D4B" w:rsidP="00231C6F">
      <w:pPr>
        <w:spacing w:after="0"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Tonalidade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. </w:t>
      </w:r>
    </w:p>
    <w:p w14:paraId="2629B72D" w14:textId="77777777" w:rsidR="00E75268" w:rsidRPr="005C45D9" w:rsidRDefault="00E75268" w:rsidP="00231C6F">
      <w:pPr>
        <w:spacing w:line="360" w:lineRule="auto"/>
        <w:rPr>
          <w:sz w:val="24"/>
          <w:szCs w:val="24"/>
        </w:rPr>
      </w:pPr>
    </w:p>
    <w:p w14:paraId="666E859C" w14:textId="15D29449" w:rsidR="002144C2" w:rsidRPr="005C45D9" w:rsidRDefault="009D2D4B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Material</w:t>
      </w:r>
      <w:r w:rsidR="00D30AF3" w:rsidRPr="005C45D9">
        <w:rPr>
          <w:sz w:val="24"/>
          <w:szCs w:val="24"/>
          <w:lang w:val="pt"/>
        </w:rPr>
        <w:t xml:space="preserve">: AM 6125, vértebra dorsal </w:t>
      </w:r>
      <w:proofErr w:type="gramStart"/>
      <w:r w:rsidR="00D30AF3" w:rsidRPr="005C45D9">
        <w:rPr>
          <w:sz w:val="24"/>
          <w:szCs w:val="24"/>
          <w:lang w:val="pt"/>
        </w:rPr>
        <w:t>anterior</w:t>
      </w:r>
      <w:r>
        <w:rPr>
          <w:lang w:val="pt"/>
        </w:rPr>
        <w:t xml:space="preserve"> </w:t>
      </w:r>
      <w:r w:rsidR="00ED58B6">
        <w:rPr>
          <w:sz w:val="24"/>
          <w:szCs w:val="24"/>
          <w:lang w:val="pt"/>
        </w:rPr>
        <w:t xml:space="preserve"> (</w:t>
      </w:r>
      <w:proofErr w:type="gramEnd"/>
      <w:r w:rsidR="00ED58B6">
        <w:rPr>
          <w:sz w:val="24"/>
          <w:szCs w:val="24"/>
          <w:lang w:val="pt"/>
        </w:rPr>
        <w:t>Fig. 2, Fig. 3)</w:t>
      </w:r>
      <w:r w:rsidR="00D30AF3" w:rsidRPr="005C45D9">
        <w:rPr>
          <w:sz w:val="24"/>
          <w:szCs w:val="24"/>
          <w:lang w:val="pt"/>
        </w:rPr>
        <w:t>.</w:t>
      </w:r>
    </w:p>
    <w:p w14:paraId="59E2584E" w14:textId="0AA3B66E" w:rsidR="00183480" w:rsidRPr="005C45D9" w:rsidRDefault="00183480" w:rsidP="00231C6F">
      <w:pPr>
        <w:spacing w:line="360" w:lineRule="auto"/>
        <w:rPr>
          <w:sz w:val="24"/>
          <w:szCs w:val="24"/>
          <w:u w:val="single"/>
        </w:rPr>
      </w:pPr>
      <w:r w:rsidRPr="005C45D9">
        <w:rPr>
          <w:i/>
          <w:sz w:val="24"/>
          <w:szCs w:val="24"/>
          <w:lang w:val="pt"/>
        </w:rPr>
        <w:t>Localidade e Horizonte</w:t>
      </w:r>
      <w:r w:rsidRPr="005C45D9">
        <w:rPr>
          <w:sz w:val="24"/>
          <w:szCs w:val="24"/>
          <w:lang w:val="pt"/>
        </w:rPr>
        <w:t xml:space="preserve">: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(menor</w:t>
      </w:r>
      <w:del w:id="99" w:author="Blair McPhee" w:date="2015-10-27T12:18:00Z">
        <w:r w:rsidR="00E75268" w:rsidRPr="005C45D9" w:rsidDel="00FE040C">
          <w:rPr>
            <w:sz w:val="24"/>
            <w:szCs w:val="24"/>
            <w:lang w:val="pt"/>
          </w:rPr>
          <w:delText xml:space="preserve">earliest </w:delText>
        </w:r>
      </w:del>
      <w:r>
        <w:rPr>
          <w:lang w:val="pt"/>
        </w:rPr>
        <w:t xml:space="preserve"> </w:t>
      </w:r>
      <w:r w:rsidR="00E75268" w:rsidRPr="005C45D9">
        <w:rPr>
          <w:sz w:val="24"/>
          <w:szCs w:val="24"/>
          <w:lang w:val="pt"/>
        </w:rPr>
        <w:t xml:space="preserve"> </w:t>
      </w:r>
      <w:proofErr w:type="gramStart"/>
      <w:r w:rsidR="00E75268" w:rsidRPr="005C45D9">
        <w:rPr>
          <w:sz w:val="24"/>
          <w:szCs w:val="24"/>
          <w:lang w:val="pt"/>
        </w:rPr>
        <w:t>Cretáceo</w:t>
      </w:r>
      <w:r>
        <w:rPr>
          <w:lang w:val="pt"/>
        </w:rPr>
        <w:t>,</w:t>
      </w:r>
      <w:ins w:id="100" w:author="Blair McPhee" w:date="2015-10-27T12:19:00Z">
        <w:r w:rsidR="00CD7870">
          <w:rPr>
            <w:sz w:val="24"/>
            <w:szCs w:val="24"/>
            <w:lang w:val="pt"/>
          </w:rPr>
          <w:t>?</w:t>
        </w:r>
        <w:proofErr w:type="gramEnd"/>
        <w:r w:rsidR="00CD7870">
          <w:rPr>
            <w:sz w:val="24"/>
            <w:szCs w:val="24"/>
            <w:lang w:val="pt"/>
          </w:rPr>
          <w:t xml:space="preserve"> </w:t>
        </w:r>
        <w:proofErr w:type="spellStart"/>
        <w:r w:rsidR="00CD7870">
          <w:rPr>
            <w:sz w:val="24"/>
            <w:szCs w:val="24"/>
            <w:lang w:val="pt"/>
          </w:rPr>
          <w:t>Berriasian</w:t>
        </w:r>
      </w:ins>
      <w:proofErr w:type="spellEnd"/>
      <w:ins w:id="101" w:author="Blair McPhee" w:date="2015-10-27T12:20:00Z">
        <w:r w:rsidR="00CD7870">
          <w:rPr>
            <w:sz w:val="24"/>
            <w:szCs w:val="24"/>
            <w:lang w:val="pt"/>
          </w:rPr>
          <w:t>–</w:t>
        </w:r>
      </w:ins>
      <w:proofErr w:type="spellStart"/>
      <w:ins w:id="102" w:author="Blair McPhee" w:date="2015-10-27T12:51:00Z">
        <w:r w:rsidR="005A6566">
          <w:rPr>
            <w:sz w:val="24"/>
            <w:szCs w:val="24"/>
            <w:lang w:val="pt"/>
          </w:rPr>
          <w:t>Hauterivian</w:t>
        </w:r>
      </w:ins>
      <w:proofErr w:type="spellEnd"/>
      <w:r w:rsidR="00E75268" w:rsidRPr="005C45D9">
        <w:rPr>
          <w:sz w:val="24"/>
          <w:szCs w:val="24"/>
          <w:lang w:val="pt"/>
        </w:rPr>
        <w:t xml:space="preserve">) na </w:t>
      </w:r>
      <w:proofErr w:type="spellStart"/>
      <w:r w:rsidR="00E75268" w:rsidRPr="005C45D9">
        <w:rPr>
          <w:sz w:val="24"/>
          <w:szCs w:val="24"/>
          <w:lang w:val="pt"/>
        </w:rPr>
        <w:t>Umlilo</w:t>
      </w:r>
      <w:proofErr w:type="spellEnd"/>
      <w:r w:rsidR="00E75268" w:rsidRPr="005C45D9">
        <w:rPr>
          <w:sz w:val="24"/>
          <w:szCs w:val="24"/>
          <w:lang w:val="pt"/>
        </w:rPr>
        <w:t xml:space="preserve"> Game </w:t>
      </w:r>
      <w:proofErr w:type="spellStart"/>
      <w:r w:rsidR="00E75268" w:rsidRPr="005C45D9">
        <w:rPr>
          <w:sz w:val="24"/>
          <w:szCs w:val="24"/>
          <w:lang w:val="pt"/>
        </w:rPr>
        <w:t>Farm</w:t>
      </w:r>
      <w:proofErr w:type="spellEnd"/>
      <w:r w:rsidR="00E75268" w:rsidRPr="005C45D9">
        <w:rPr>
          <w:sz w:val="24"/>
          <w:szCs w:val="24"/>
          <w:lang w:val="pt"/>
        </w:rPr>
        <w:t>, Cabo Oriental, África do Sul. Encontrado dentro de um arenito de canal de grãos médios a grosseiro.</w:t>
      </w:r>
    </w:p>
    <w:p w14:paraId="5347A3A1" w14:textId="288EB81E" w:rsidR="00B72A18" w:rsidRPr="005C45D9" w:rsidRDefault="00B3735C" w:rsidP="00231C6F">
      <w:pPr>
        <w:spacing w:line="360" w:lineRule="auto"/>
        <w:rPr>
          <w:i/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Descrição:</w:t>
      </w:r>
      <w:r w:rsidR="001F31C7" w:rsidRPr="005C45D9">
        <w:rPr>
          <w:sz w:val="24"/>
          <w:szCs w:val="24"/>
          <w:lang w:val="pt"/>
        </w:rPr>
        <w:t xml:space="preserve"> A vértebra está faltando o </w:t>
      </w:r>
      <w:proofErr w:type="spellStart"/>
      <w:r w:rsidR="001F31C7" w:rsidRPr="005C45D9">
        <w:rPr>
          <w:sz w:val="24"/>
          <w:szCs w:val="24"/>
          <w:lang w:val="pt"/>
        </w:rPr>
        <w:t>termini</w:t>
      </w:r>
      <w:proofErr w:type="spellEnd"/>
      <w:r w:rsidR="001F31C7" w:rsidRPr="005C45D9">
        <w:rPr>
          <w:sz w:val="24"/>
          <w:szCs w:val="24"/>
          <w:lang w:val="pt"/>
        </w:rPr>
        <w:t xml:space="preserve"> distal das </w:t>
      </w:r>
      <w:proofErr w:type="spellStart"/>
      <w:r w:rsidR="001F31C7" w:rsidRPr="005C45D9">
        <w:rPr>
          <w:sz w:val="24"/>
          <w:szCs w:val="24"/>
          <w:lang w:val="pt"/>
        </w:rPr>
        <w:t>prezygapophyses</w:t>
      </w:r>
      <w:proofErr w:type="spellEnd"/>
      <w:r w:rsidR="001F31C7" w:rsidRPr="005C45D9">
        <w:rPr>
          <w:sz w:val="24"/>
          <w:szCs w:val="24"/>
          <w:lang w:val="pt"/>
        </w:rPr>
        <w:t>, as pós-</w:t>
      </w:r>
      <w:proofErr w:type="spellStart"/>
      <w:r w:rsidR="001F31C7" w:rsidRPr="005C45D9">
        <w:rPr>
          <w:sz w:val="24"/>
          <w:szCs w:val="24"/>
          <w:lang w:val="pt"/>
        </w:rPr>
        <w:t>zigasfias</w:t>
      </w:r>
      <w:proofErr w:type="spellEnd"/>
      <w:r w:rsidR="001F31C7" w:rsidRPr="005C45D9">
        <w:rPr>
          <w:sz w:val="24"/>
          <w:szCs w:val="24"/>
          <w:lang w:val="pt"/>
        </w:rPr>
        <w:t xml:space="preserve">, as </w:t>
      </w:r>
      <w:proofErr w:type="spellStart"/>
      <w:r w:rsidR="001F31C7" w:rsidRPr="005C45D9">
        <w:rPr>
          <w:sz w:val="24"/>
          <w:szCs w:val="24"/>
          <w:lang w:val="pt"/>
        </w:rPr>
        <w:t>diafofíses</w:t>
      </w:r>
      <w:proofErr w:type="spellEnd"/>
      <w:r w:rsidR="001F31C7" w:rsidRPr="005C45D9">
        <w:rPr>
          <w:sz w:val="24"/>
          <w:szCs w:val="24"/>
          <w:lang w:val="pt"/>
        </w:rPr>
        <w:t xml:space="preserve">, a maioria da coluna neural, e a maioria do lado esquerdo do arco neural. É provavelmente um D2 ou D3, baseado na posição da </w:t>
      </w:r>
      <w:proofErr w:type="spellStart"/>
      <w:r w:rsidR="001F31C7" w:rsidRPr="005C45D9">
        <w:rPr>
          <w:sz w:val="24"/>
          <w:szCs w:val="24"/>
          <w:lang w:val="pt"/>
        </w:rPr>
        <w:t>parafofise</w:t>
      </w:r>
      <w:proofErr w:type="spellEnd"/>
      <w:r w:rsidR="001F31C7" w:rsidRPr="005C45D9">
        <w:rPr>
          <w:sz w:val="24"/>
          <w:szCs w:val="24"/>
          <w:lang w:val="pt"/>
        </w:rPr>
        <w:t xml:space="preserve"> no canto </w:t>
      </w:r>
      <w:proofErr w:type="spellStart"/>
      <w:r w:rsidR="001F31C7" w:rsidRPr="005C45D9">
        <w:rPr>
          <w:sz w:val="24"/>
          <w:szCs w:val="24"/>
          <w:lang w:val="pt"/>
        </w:rPr>
        <w:t>anterodorsal</w:t>
      </w:r>
      <w:proofErr w:type="spellEnd"/>
      <w:r w:rsidR="001F31C7" w:rsidRPr="005C45D9">
        <w:rPr>
          <w:sz w:val="24"/>
          <w:szCs w:val="24"/>
          <w:lang w:val="pt"/>
        </w:rPr>
        <w:t xml:space="preserve"> da superfície lateral do </w:t>
      </w:r>
      <w:proofErr w:type="spellStart"/>
      <w:r w:rsidR="001F31C7" w:rsidRPr="005C45D9">
        <w:rPr>
          <w:sz w:val="24"/>
          <w:szCs w:val="24"/>
          <w:lang w:val="pt"/>
        </w:rPr>
        <w:t>centrum</w:t>
      </w:r>
      <w:proofErr w:type="spellEnd"/>
      <w:r w:rsidR="001F31C7" w:rsidRPr="005C45D9">
        <w:rPr>
          <w:sz w:val="24"/>
          <w:szCs w:val="24"/>
          <w:lang w:val="pt"/>
        </w:rPr>
        <w:t>.</w:t>
      </w:r>
    </w:p>
    <w:p w14:paraId="31C7A255" w14:textId="317CC789" w:rsidR="001C54BD" w:rsidRPr="005C45D9" w:rsidRDefault="00C16F7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Embora a superfície cortical da faceta articular anterior tenha sido principalmente erodida, a faceta, no entanto, preserva sua forma hemisférica original, anteriormente convexa. A evidência disso está na presença de osso trabecular em todo o hemisfério, como está presente nas superfícies internas das vértebras em geral. É, portanto, provável que esta vértebra tenha sido </w:t>
      </w:r>
      <w:proofErr w:type="spellStart"/>
      <w:r w:rsidRPr="005C45D9">
        <w:rPr>
          <w:sz w:val="24"/>
          <w:szCs w:val="24"/>
          <w:lang w:val="pt"/>
        </w:rPr>
        <w:t>opisthoceolous</w:t>
      </w:r>
      <w:proofErr w:type="spellEnd"/>
      <w:r w:rsidRPr="005C45D9">
        <w:rPr>
          <w:sz w:val="24"/>
          <w:szCs w:val="24"/>
          <w:lang w:val="pt"/>
        </w:rPr>
        <w:t xml:space="preserve">, como na vértebra dorsal </w:t>
      </w:r>
      <w:proofErr w:type="spellStart"/>
      <w:proofErr w:type="gramStart"/>
      <w:r w:rsidRPr="005C45D9">
        <w:rPr>
          <w:sz w:val="24"/>
          <w:szCs w:val="24"/>
          <w:lang w:val="pt"/>
        </w:rPr>
        <w:t>anterior</w:t>
      </w:r>
      <w:r w:rsidR="00BE75AF">
        <w:rPr>
          <w:sz w:val="24"/>
          <w:szCs w:val="24"/>
          <w:lang w:val="pt"/>
        </w:rPr>
        <w:t>e</w:t>
      </w:r>
      <w:proofErr w:type="spellEnd"/>
      <w:r>
        <w:rPr>
          <w:lang w:val="pt"/>
        </w:rPr>
        <w:t xml:space="preserve"> </w:t>
      </w:r>
      <w:r w:rsidR="001C54BD" w:rsidRPr="005C45D9">
        <w:rPr>
          <w:sz w:val="24"/>
          <w:szCs w:val="24"/>
          <w:lang w:val="pt"/>
        </w:rPr>
        <w:t xml:space="preserve"> de</w:t>
      </w:r>
      <w:proofErr w:type="gramEnd"/>
      <w:r w:rsidR="001C54BD" w:rsidRPr="005C45D9">
        <w:rPr>
          <w:sz w:val="24"/>
          <w:szCs w:val="24"/>
          <w:lang w:val="pt"/>
        </w:rPr>
        <w:t xml:space="preserve"> todos os </w:t>
      </w:r>
      <w:proofErr w:type="spellStart"/>
      <w:r w:rsidR="001C54BD" w:rsidRPr="005C45D9">
        <w:rPr>
          <w:sz w:val="24"/>
          <w:szCs w:val="24"/>
          <w:lang w:val="pt"/>
        </w:rPr>
        <w:t>eusauropods</w:t>
      </w:r>
      <w:proofErr w:type="spellEnd"/>
      <w:r w:rsidR="001C54BD" w:rsidRPr="005C45D9">
        <w:rPr>
          <w:sz w:val="24"/>
          <w:szCs w:val="24"/>
          <w:lang w:val="pt"/>
        </w:rPr>
        <w:t xml:space="preserve"> (Wilson e Sereno, 1998; </w:t>
      </w:r>
      <w:proofErr w:type="spellStart"/>
      <w:r w:rsidR="001C54BD" w:rsidRPr="005C45D9">
        <w:rPr>
          <w:sz w:val="24"/>
          <w:szCs w:val="24"/>
          <w:lang w:val="pt"/>
        </w:rPr>
        <w:t>Upchurch</w:t>
      </w:r>
      <w:proofErr w:type="spellEnd"/>
      <w:r w:rsidR="001C54BD" w:rsidRPr="005C45D9">
        <w:rPr>
          <w:sz w:val="24"/>
          <w:szCs w:val="24"/>
          <w:lang w:val="pt"/>
        </w:rPr>
        <w:t xml:space="preserve"> et al., 2004). A faceta articular posterior foi, infelizmente, totalmente erodida, impedindo a avaliação das relações comprimento-altura do </w:t>
      </w:r>
      <w:proofErr w:type="spellStart"/>
      <w:r w:rsidR="001C54BD" w:rsidRPr="005C45D9">
        <w:rPr>
          <w:sz w:val="24"/>
          <w:szCs w:val="24"/>
          <w:lang w:val="pt"/>
        </w:rPr>
        <w:t>centrum</w:t>
      </w:r>
      <w:proofErr w:type="spellEnd"/>
      <w:r w:rsidR="001C54BD" w:rsidRPr="005C45D9">
        <w:rPr>
          <w:sz w:val="24"/>
          <w:szCs w:val="24"/>
          <w:lang w:val="pt"/>
        </w:rPr>
        <w:t xml:space="preserve">. </w:t>
      </w:r>
      <w:proofErr w:type="gramStart"/>
      <w:r w:rsidR="001C54BD" w:rsidRPr="005C45D9">
        <w:rPr>
          <w:sz w:val="24"/>
          <w:szCs w:val="24"/>
          <w:lang w:val="pt"/>
        </w:rPr>
        <w:t xml:space="preserve">Uma </w:t>
      </w:r>
      <w:r>
        <w:rPr>
          <w:lang w:val="pt"/>
        </w:rPr>
        <w:t xml:space="preserve"> </w:t>
      </w:r>
      <w:r w:rsidR="00B3735C" w:rsidRPr="005C45D9">
        <w:rPr>
          <w:bCs/>
          <w:sz w:val="24"/>
          <w:szCs w:val="24"/>
          <w:lang w:val="pt"/>
        </w:rPr>
        <w:t>fossa</w:t>
      </w:r>
      <w:proofErr w:type="gramEnd"/>
      <w:r w:rsidR="00B3735C" w:rsidRPr="005C45D9">
        <w:rPr>
          <w:bCs/>
          <w:sz w:val="24"/>
          <w:szCs w:val="24"/>
          <w:lang w:val="pt"/>
        </w:rPr>
        <w:t xml:space="preserve"> pneumática lateral profunda ('</w:t>
      </w:r>
      <w:proofErr w:type="spellStart"/>
      <w:r w:rsidR="00B3735C" w:rsidRPr="005C45D9">
        <w:rPr>
          <w:bCs/>
          <w:sz w:val="24"/>
          <w:szCs w:val="24"/>
          <w:lang w:val="pt"/>
        </w:rPr>
        <w:t>pleurocoel</w:t>
      </w:r>
      <w:proofErr w:type="spellEnd"/>
      <w:r w:rsidR="00B3735C" w:rsidRPr="005C45D9">
        <w:rPr>
          <w:bCs/>
          <w:sz w:val="24"/>
          <w:szCs w:val="24"/>
          <w:lang w:val="pt"/>
        </w:rPr>
        <w:t>')</w:t>
      </w:r>
      <w:r>
        <w:rPr>
          <w:lang w:val="pt"/>
        </w:rPr>
        <w:t xml:space="preserve"> </w:t>
      </w:r>
      <w:r w:rsidR="00BE75AF">
        <w:rPr>
          <w:bCs/>
          <w:sz w:val="24"/>
          <w:szCs w:val="24"/>
          <w:lang w:val="pt"/>
        </w:rPr>
        <w:t xml:space="preserve"> está presente na </w:t>
      </w:r>
      <w:r>
        <w:rPr>
          <w:lang w:val="pt"/>
        </w:rPr>
        <w:t xml:space="preserve">metade posterior da superfície lateral </w:t>
      </w:r>
      <w:r w:rsidR="001C54BD" w:rsidRPr="005C45D9">
        <w:rPr>
          <w:bCs/>
          <w:sz w:val="24"/>
          <w:szCs w:val="24"/>
          <w:lang w:val="pt"/>
        </w:rPr>
        <w:t xml:space="preserve">do </w:t>
      </w:r>
      <w:proofErr w:type="spellStart"/>
      <w:r w:rsidR="001C54BD" w:rsidRPr="005C45D9">
        <w:rPr>
          <w:bCs/>
          <w:sz w:val="24"/>
          <w:szCs w:val="24"/>
          <w:lang w:val="pt"/>
        </w:rPr>
        <w:t>centrum</w:t>
      </w:r>
      <w:proofErr w:type="spellEnd"/>
      <w:r w:rsidR="001C54BD" w:rsidRPr="005C45D9">
        <w:rPr>
          <w:bCs/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r w:rsidR="00B43176" w:rsidRPr="005C45D9">
        <w:rPr>
          <w:sz w:val="24"/>
          <w:szCs w:val="24"/>
          <w:lang w:val="pt"/>
        </w:rPr>
        <w:t xml:space="preserve">É possível que a fossa lateral possa ter sido mais extensa, potencialmente expandindo-se como uma fossa mais ampla em direção à borda anterior do </w:t>
      </w:r>
      <w:proofErr w:type="spellStart"/>
      <w:r w:rsidR="00B43176" w:rsidRPr="005C45D9">
        <w:rPr>
          <w:sz w:val="24"/>
          <w:szCs w:val="24"/>
          <w:lang w:val="pt"/>
        </w:rPr>
        <w:t>centrum</w:t>
      </w:r>
      <w:proofErr w:type="spellEnd"/>
      <w:r w:rsidR="00B43176" w:rsidRPr="005C45D9">
        <w:rPr>
          <w:sz w:val="24"/>
          <w:szCs w:val="24"/>
          <w:lang w:val="pt"/>
        </w:rPr>
        <w:t xml:space="preserve"> (com base no aparecimento </w:t>
      </w:r>
      <w:proofErr w:type="spellStart"/>
      <w:r w:rsidR="00B43176" w:rsidRPr="005C45D9">
        <w:rPr>
          <w:sz w:val="24"/>
          <w:szCs w:val="24"/>
          <w:lang w:val="pt"/>
        </w:rPr>
        <w:t>semi-deprimido</w:t>
      </w:r>
      <w:proofErr w:type="spellEnd"/>
      <w:r w:rsidR="00B43176" w:rsidRPr="005C45D9">
        <w:rPr>
          <w:sz w:val="24"/>
          <w:szCs w:val="24"/>
          <w:lang w:val="pt"/>
        </w:rPr>
        <w:t xml:space="preserve"> desta parte do </w:t>
      </w:r>
      <w:proofErr w:type="spellStart"/>
      <w:r w:rsidR="00B43176" w:rsidRPr="005C45D9">
        <w:rPr>
          <w:sz w:val="24"/>
          <w:szCs w:val="24"/>
          <w:lang w:val="pt"/>
        </w:rPr>
        <w:t>centrum</w:t>
      </w:r>
      <w:proofErr w:type="spellEnd"/>
      <w:r w:rsidR="00B43176" w:rsidRPr="005C45D9">
        <w:rPr>
          <w:sz w:val="24"/>
          <w:szCs w:val="24"/>
          <w:lang w:val="pt"/>
        </w:rPr>
        <w:t xml:space="preserve">), </w:t>
      </w:r>
      <w:r w:rsidR="00B43176" w:rsidRPr="005C45D9">
        <w:rPr>
          <w:sz w:val="24"/>
          <w:szCs w:val="24"/>
          <w:lang w:val="pt"/>
        </w:rPr>
        <w:lastRenderedPageBreak/>
        <w:t xml:space="preserve">mas isso não pode ser confirmado por causa da má preservação. Embora a margem posterior da abertura seja parcialmente obscurecida devido à preservação incompleta (lado direito) e ao esmagamento (lado esquerdo), é claro que foi </w:t>
      </w:r>
      <w:proofErr w:type="gramStart"/>
      <w:r w:rsidR="00B43176" w:rsidRPr="005C45D9">
        <w:rPr>
          <w:sz w:val="24"/>
          <w:szCs w:val="24"/>
          <w:lang w:val="pt"/>
        </w:rPr>
        <w:t xml:space="preserve">mais </w:t>
      </w:r>
      <w:r>
        <w:rPr>
          <w:lang w:val="pt"/>
        </w:rPr>
        <w:t xml:space="preserve"> </w:t>
      </w:r>
      <w:r w:rsidR="00C32124">
        <w:rPr>
          <w:sz w:val="24"/>
          <w:szCs w:val="24"/>
          <w:lang w:val="pt"/>
        </w:rPr>
        <w:t>arredondado</w:t>
      </w:r>
      <w:proofErr w:type="gramEnd"/>
      <w:r>
        <w:rPr>
          <w:lang w:val="pt"/>
        </w:rPr>
        <w:t xml:space="preserve"> </w:t>
      </w:r>
      <w:r w:rsidR="00D31C01" w:rsidRPr="005C45D9">
        <w:rPr>
          <w:sz w:val="24"/>
          <w:szCs w:val="24"/>
          <w:lang w:val="pt"/>
        </w:rPr>
        <w:t xml:space="preserve"> do que a margem anterior comparativamente aguda. A seção transversal da extremidade posterior ausente sugere uma estrutura interna relativamente sólida para esta região do </w:t>
      </w:r>
      <w:proofErr w:type="spellStart"/>
      <w:r w:rsidR="00D31C01" w:rsidRPr="005C45D9">
        <w:rPr>
          <w:sz w:val="24"/>
          <w:szCs w:val="24"/>
          <w:lang w:val="pt"/>
        </w:rPr>
        <w:t>centrum</w:t>
      </w:r>
      <w:proofErr w:type="spellEnd"/>
      <w:r w:rsidR="00C32124">
        <w:rPr>
          <w:sz w:val="24"/>
          <w:szCs w:val="24"/>
          <w:lang w:val="pt"/>
        </w:rPr>
        <w:t>, embora</w:t>
      </w:r>
      <w:r>
        <w:rPr>
          <w:lang w:val="pt"/>
        </w:rPr>
        <w:t xml:space="preserve"> o</w:t>
      </w:r>
      <w:r w:rsidR="00F41B56" w:rsidRPr="005C45D9">
        <w:rPr>
          <w:sz w:val="24"/>
          <w:szCs w:val="24"/>
          <w:lang w:val="pt"/>
        </w:rPr>
        <w:t xml:space="preserve"> sedimento no enchimento obscureça uma avaliação mais detalhada de sua morfologia interna.</w:t>
      </w:r>
      <w:r>
        <w:rPr>
          <w:lang w:val="pt"/>
        </w:rPr>
        <w:t xml:space="preserve"> </w:t>
      </w:r>
      <w:r w:rsidR="00C32124">
        <w:rPr>
          <w:sz w:val="24"/>
          <w:szCs w:val="24"/>
          <w:lang w:val="pt"/>
        </w:rPr>
        <w:t xml:space="preserve">No entanto, áreas do </w:t>
      </w:r>
      <w:proofErr w:type="spellStart"/>
      <w:r w:rsidR="00C32124">
        <w:rPr>
          <w:sz w:val="24"/>
          <w:szCs w:val="24"/>
          <w:lang w:val="pt"/>
        </w:rPr>
        <w:t>centrum</w:t>
      </w:r>
      <w:proofErr w:type="spellEnd"/>
      <w:r w:rsidR="00C32124">
        <w:rPr>
          <w:sz w:val="24"/>
          <w:szCs w:val="24"/>
          <w:lang w:val="pt"/>
        </w:rPr>
        <w:t xml:space="preserve"> mostram escavações '</w:t>
      </w:r>
      <w:proofErr w:type="spellStart"/>
      <w:r w:rsidR="00C32124">
        <w:rPr>
          <w:sz w:val="24"/>
          <w:szCs w:val="24"/>
          <w:lang w:val="pt"/>
        </w:rPr>
        <w:t>pocket'-like</w:t>
      </w:r>
      <w:proofErr w:type="spellEnd"/>
      <w:r w:rsidR="00C32124">
        <w:rPr>
          <w:sz w:val="24"/>
          <w:szCs w:val="24"/>
          <w:lang w:val="pt"/>
        </w:rPr>
        <w:t xml:space="preserve"> que provavelmente indicam a presença de câmeras pneumáticas, como na maioria dos </w:t>
      </w:r>
      <w:proofErr w:type="spellStart"/>
      <w:r w:rsidR="00C32124">
        <w:rPr>
          <w:sz w:val="24"/>
          <w:szCs w:val="24"/>
          <w:lang w:val="pt"/>
        </w:rPr>
        <w:t>eusauropods</w:t>
      </w:r>
      <w:proofErr w:type="spellEnd"/>
      <w:r w:rsidR="00C32124">
        <w:rPr>
          <w:sz w:val="24"/>
          <w:szCs w:val="24"/>
          <w:lang w:val="pt"/>
        </w:rPr>
        <w:t xml:space="preserve"> (</w:t>
      </w:r>
      <w:proofErr w:type="spellStart"/>
      <w:r w:rsidR="00C32124">
        <w:rPr>
          <w:sz w:val="24"/>
          <w:szCs w:val="24"/>
          <w:lang w:val="pt"/>
        </w:rPr>
        <w:t>Wedel</w:t>
      </w:r>
      <w:proofErr w:type="spellEnd"/>
      <w:r w:rsidR="00C32124">
        <w:rPr>
          <w:sz w:val="24"/>
          <w:szCs w:val="24"/>
          <w:lang w:val="pt"/>
        </w:rPr>
        <w:t xml:space="preserve"> 2003).</w:t>
      </w:r>
      <w:r>
        <w:rPr>
          <w:lang w:val="pt"/>
        </w:rPr>
        <w:t xml:space="preserve"> </w:t>
      </w:r>
      <w:r w:rsidR="001C54BD" w:rsidRPr="005C45D9">
        <w:rPr>
          <w:sz w:val="24"/>
          <w:szCs w:val="24"/>
          <w:lang w:val="pt"/>
        </w:rPr>
        <w:t xml:space="preserve">As </w:t>
      </w:r>
      <w:proofErr w:type="spellStart"/>
      <w:r w:rsidR="001C54BD" w:rsidRPr="005C45D9">
        <w:rPr>
          <w:sz w:val="24"/>
          <w:szCs w:val="24"/>
          <w:lang w:val="pt"/>
        </w:rPr>
        <w:t>parapofofísicas</w:t>
      </w:r>
      <w:proofErr w:type="spellEnd"/>
      <w:r w:rsidR="001C54BD" w:rsidRPr="005C45D9">
        <w:rPr>
          <w:sz w:val="24"/>
          <w:szCs w:val="24"/>
          <w:lang w:val="pt"/>
        </w:rPr>
        <w:t xml:space="preserve"> estão presentes no canto </w:t>
      </w:r>
      <w:proofErr w:type="spellStart"/>
      <w:r w:rsidR="001C54BD" w:rsidRPr="005C45D9">
        <w:rPr>
          <w:sz w:val="24"/>
          <w:szCs w:val="24"/>
          <w:lang w:val="pt"/>
        </w:rPr>
        <w:t>anterodorsal</w:t>
      </w:r>
      <w:proofErr w:type="spellEnd"/>
      <w:r w:rsidR="001C54BD" w:rsidRPr="005C45D9">
        <w:rPr>
          <w:sz w:val="24"/>
          <w:szCs w:val="24"/>
          <w:lang w:val="pt"/>
        </w:rPr>
        <w:t xml:space="preserve"> do </w:t>
      </w:r>
      <w:proofErr w:type="spellStart"/>
      <w:r w:rsidR="001C54BD" w:rsidRPr="005C45D9">
        <w:rPr>
          <w:sz w:val="24"/>
          <w:szCs w:val="24"/>
          <w:lang w:val="pt"/>
        </w:rPr>
        <w:t>centrum</w:t>
      </w:r>
      <w:proofErr w:type="spellEnd"/>
      <w:r w:rsidR="001C54BD" w:rsidRPr="005C45D9">
        <w:rPr>
          <w:sz w:val="24"/>
          <w:szCs w:val="24"/>
          <w:lang w:val="pt"/>
        </w:rPr>
        <w:t xml:space="preserve"> como elevadas, </w:t>
      </w:r>
      <w:proofErr w:type="spellStart"/>
      <w:r w:rsidR="001C54BD" w:rsidRPr="005C45D9">
        <w:rPr>
          <w:sz w:val="24"/>
          <w:szCs w:val="24"/>
          <w:lang w:val="pt"/>
        </w:rPr>
        <w:t>rugose</w:t>
      </w:r>
      <w:proofErr w:type="spellEnd"/>
      <w:r w:rsidR="001C54BD" w:rsidRPr="005C45D9">
        <w:rPr>
          <w:sz w:val="24"/>
          <w:szCs w:val="24"/>
          <w:lang w:val="pt"/>
        </w:rPr>
        <w:t xml:space="preserve"> áreas de osso diretamente </w:t>
      </w:r>
      <w:proofErr w:type="spellStart"/>
      <w:r w:rsidR="001C54BD" w:rsidRPr="005C45D9">
        <w:rPr>
          <w:sz w:val="24"/>
          <w:szCs w:val="24"/>
          <w:lang w:val="pt"/>
        </w:rPr>
        <w:t>anterodorsal</w:t>
      </w:r>
      <w:proofErr w:type="spellEnd"/>
      <w:r w:rsidR="001C54BD" w:rsidRPr="005C45D9">
        <w:rPr>
          <w:sz w:val="24"/>
          <w:szCs w:val="24"/>
          <w:lang w:val="pt"/>
        </w:rPr>
        <w:t xml:space="preserve"> para a fossa lateral. A abertura lateral é coberta dorsalmente por um cume mal desenvolvido que corre posteriormente da </w:t>
      </w:r>
      <w:proofErr w:type="spellStart"/>
      <w:r w:rsidR="001C54BD" w:rsidRPr="005C45D9">
        <w:rPr>
          <w:sz w:val="24"/>
          <w:szCs w:val="24"/>
          <w:lang w:val="pt"/>
        </w:rPr>
        <w:t>parapopohysis</w:t>
      </w:r>
      <w:proofErr w:type="spellEnd"/>
      <w:r w:rsidR="001C54BD" w:rsidRPr="005C45D9">
        <w:rPr>
          <w:sz w:val="24"/>
          <w:szCs w:val="24"/>
          <w:lang w:val="pt"/>
        </w:rPr>
        <w:t xml:space="preserve"> – aqui interpretada como uma </w:t>
      </w:r>
      <w:proofErr w:type="gramStart"/>
      <w:r w:rsidR="001C54BD" w:rsidRPr="005C45D9">
        <w:rPr>
          <w:sz w:val="24"/>
          <w:szCs w:val="24"/>
          <w:lang w:val="pt"/>
        </w:rPr>
        <w:t>lamina</w:t>
      </w:r>
      <w:proofErr w:type="gramEnd"/>
      <w:r w:rsidR="001C54BD" w:rsidRPr="005C45D9">
        <w:rPr>
          <w:sz w:val="24"/>
          <w:szCs w:val="24"/>
          <w:lang w:val="pt"/>
        </w:rPr>
        <w:t xml:space="preserve"> </w:t>
      </w:r>
      <w:proofErr w:type="spellStart"/>
      <w:r w:rsidR="001C54BD" w:rsidRPr="005C45D9">
        <w:rPr>
          <w:sz w:val="24"/>
          <w:szCs w:val="24"/>
          <w:lang w:val="pt"/>
        </w:rPr>
        <w:t>centroparapofiseal</w:t>
      </w:r>
      <w:proofErr w:type="spellEnd"/>
      <w:r w:rsidR="001C54BD" w:rsidRPr="005C45D9">
        <w:rPr>
          <w:sz w:val="24"/>
          <w:szCs w:val="24"/>
          <w:lang w:val="pt"/>
        </w:rPr>
        <w:t xml:space="preserve"> posterior incipiente (PCPL). A superfície ventral do </w:t>
      </w:r>
      <w:proofErr w:type="spellStart"/>
      <w:r w:rsidR="001C54BD" w:rsidRPr="005C45D9">
        <w:rPr>
          <w:sz w:val="24"/>
          <w:szCs w:val="24"/>
          <w:lang w:val="pt"/>
        </w:rPr>
        <w:t>centrum</w:t>
      </w:r>
      <w:proofErr w:type="spellEnd"/>
      <w:r w:rsidR="001C54BD" w:rsidRPr="005C45D9">
        <w:rPr>
          <w:sz w:val="24"/>
          <w:szCs w:val="24"/>
          <w:lang w:val="pt"/>
        </w:rPr>
        <w:t xml:space="preserve"> é fortemente convexa transversalmente, mas relativamente plana </w:t>
      </w:r>
      <w:proofErr w:type="spellStart"/>
      <w:r w:rsidR="001C54BD" w:rsidRPr="005C45D9">
        <w:rPr>
          <w:sz w:val="24"/>
          <w:szCs w:val="24"/>
          <w:lang w:val="pt"/>
        </w:rPr>
        <w:t>anteroposteriorly</w:t>
      </w:r>
      <w:proofErr w:type="spellEnd"/>
      <w:r w:rsidR="001C54BD" w:rsidRPr="005C45D9">
        <w:rPr>
          <w:sz w:val="24"/>
          <w:szCs w:val="24"/>
          <w:lang w:val="pt"/>
        </w:rPr>
        <w:t xml:space="preserve">; Este último é uma condição atípica para </w:t>
      </w:r>
      <w:proofErr w:type="spellStart"/>
      <w:r w:rsidR="001C54BD" w:rsidRPr="005C45D9">
        <w:rPr>
          <w:sz w:val="24"/>
          <w:szCs w:val="24"/>
          <w:lang w:val="pt"/>
        </w:rPr>
        <w:t>Sauropoda</w:t>
      </w:r>
      <w:proofErr w:type="spellEnd"/>
      <w:r w:rsidR="001C54BD" w:rsidRPr="005C45D9">
        <w:rPr>
          <w:sz w:val="24"/>
          <w:szCs w:val="24"/>
          <w:lang w:val="pt"/>
        </w:rPr>
        <w:t xml:space="preserve"> </w:t>
      </w:r>
      <w:proofErr w:type="gramStart"/>
      <w:r w:rsidR="001C54BD" w:rsidRPr="005C45D9">
        <w:rPr>
          <w:sz w:val="24"/>
          <w:szCs w:val="24"/>
          <w:lang w:val="pt"/>
        </w:rPr>
        <w:t xml:space="preserve">e </w:t>
      </w:r>
      <w:r>
        <w:rPr>
          <w:lang w:val="pt"/>
        </w:rPr>
        <w:t xml:space="preserve"> </w:t>
      </w:r>
      <w:r w:rsidR="00C32124">
        <w:rPr>
          <w:sz w:val="24"/>
          <w:szCs w:val="24"/>
          <w:lang w:val="pt"/>
        </w:rPr>
        <w:t>é</w:t>
      </w:r>
      <w:proofErr w:type="gramEnd"/>
      <w:r w:rsidR="00C32124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possivelmente devido a processos </w:t>
      </w:r>
      <w:proofErr w:type="spellStart"/>
      <w:r w:rsidR="00046262" w:rsidRPr="005C45D9">
        <w:rPr>
          <w:sz w:val="24"/>
          <w:szCs w:val="24"/>
          <w:lang w:val="pt"/>
        </w:rPr>
        <w:t>diagenéticos</w:t>
      </w:r>
      <w:proofErr w:type="spellEnd"/>
      <w:r w:rsidR="00046262" w:rsidRPr="005C45D9">
        <w:rPr>
          <w:sz w:val="24"/>
          <w:szCs w:val="24"/>
          <w:lang w:val="pt"/>
        </w:rPr>
        <w:t xml:space="preserve"> (embora ver </w:t>
      </w:r>
      <w:r>
        <w:rPr>
          <w:lang w:val="pt"/>
        </w:rPr>
        <w:t xml:space="preserve"> </w:t>
      </w:r>
      <w:proofErr w:type="spellStart"/>
      <w:r w:rsidR="00050DD7" w:rsidRPr="005C45D9">
        <w:rPr>
          <w:i/>
          <w:sz w:val="24"/>
          <w:szCs w:val="24"/>
          <w:lang w:val="pt"/>
        </w:rPr>
        <w:t>Tehuelchesaurus</w:t>
      </w:r>
      <w:proofErr w:type="spellEnd"/>
      <w:r>
        <w:rPr>
          <w:lang w:val="pt"/>
        </w:rPr>
        <w:t xml:space="preserve"> </w:t>
      </w:r>
      <w:r w:rsidR="00F4750A" w:rsidRPr="005C45D9">
        <w:rPr>
          <w:sz w:val="24"/>
          <w:szCs w:val="24"/>
          <w:lang w:val="pt"/>
        </w:rPr>
        <w:t xml:space="preserve"> [</w:t>
      </w:r>
      <w:proofErr w:type="spellStart"/>
      <w:r w:rsidR="00F4750A" w:rsidRPr="005C45D9">
        <w:rPr>
          <w:sz w:val="24"/>
          <w:szCs w:val="24"/>
          <w:lang w:val="pt"/>
        </w:rPr>
        <w:t>Carballido</w:t>
      </w:r>
      <w:proofErr w:type="spellEnd"/>
      <w:r w:rsidR="00F4750A" w:rsidRPr="005C45D9">
        <w:rPr>
          <w:sz w:val="24"/>
          <w:szCs w:val="24"/>
          <w:lang w:val="pt"/>
        </w:rPr>
        <w:t xml:space="preserve"> et al., 2011a: </w:t>
      </w:r>
      <w:proofErr w:type="spellStart"/>
      <w:r w:rsidR="00F4750A" w:rsidRPr="005C45D9">
        <w:rPr>
          <w:sz w:val="24"/>
          <w:szCs w:val="24"/>
          <w:lang w:val="pt"/>
        </w:rPr>
        <w:t>fig</w:t>
      </w:r>
      <w:proofErr w:type="spellEnd"/>
      <w:r w:rsidR="00F4750A" w:rsidRPr="005C45D9">
        <w:rPr>
          <w:sz w:val="24"/>
          <w:szCs w:val="24"/>
          <w:lang w:val="pt"/>
        </w:rPr>
        <w:t xml:space="preserve"> 3]).</w:t>
      </w:r>
    </w:p>
    <w:p w14:paraId="253160A9" w14:textId="1AFF9F80" w:rsidR="00A34B01" w:rsidRPr="005C45D9" w:rsidRDefault="00E77E95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arco neural é recuado da borda anterior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embora 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se estendam além do </w:t>
      </w:r>
      <w:proofErr w:type="spellStart"/>
      <w:r w:rsidRPr="005C45D9">
        <w:rPr>
          <w:sz w:val="24"/>
          <w:szCs w:val="24"/>
          <w:lang w:val="pt"/>
        </w:rPr>
        <w:t>condíle</w:t>
      </w:r>
      <w:proofErr w:type="spellEnd"/>
      <w:r w:rsidRPr="005C45D9">
        <w:rPr>
          <w:sz w:val="24"/>
          <w:szCs w:val="24"/>
          <w:lang w:val="pt"/>
        </w:rPr>
        <w:t>. As proporções gerais do arco neural provavelmente foram semelhantes às de</w:t>
      </w:r>
      <w:r w:rsidR="00F1475A" w:rsidRPr="005C45D9">
        <w:rPr>
          <w:i/>
          <w:sz w:val="24"/>
          <w:szCs w:val="24"/>
          <w:lang w:val="pt"/>
        </w:rPr>
        <w:t xml:space="preserve"> </w:t>
      </w:r>
      <w:proofErr w:type="spellStart"/>
      <w:proofErr w:type="gramStart"/>
      <w:r w:rsidR="00F1475A" w:rsidRPr="005C45D9">
        <w:rPr>
          <w:i/>
          <w:sz w:val="24"/>
          <w:szCs w:val="24"/>
          <w:lang w:val="pt"/>
        </w:rPr>
        <w:t>Tehuelchesaurus</w:t>
      </w:r>
      <w:proofErr w:type="spellEnd"/>
      <w:r>
        <w:rPr>
          <w:lang w:val="pt"/>
        </w:rPr>
        <w:t xml:space="preserve"> </w:t>
      </w:r>
      <w:r w:rsidR="00F1475A" w:rsidRPr="005C45D9">
        <w:rPr>
          <w:sz w:val="24"/>
          <w:szCs w:val="24"/>
          <w:lang w:val="pt"/>
        </w:rPr>
        <w:t xml:space="preserve"> (</w:t>
      </w:r>
      <w:proofErr w:type="spellStart"/>
      <w:proofErr w:type="gramEnd"/>
      <w:r w:rsidR="00F1475A" w:rsidRPr="005C45D9">
        <w:rPr>
          <w:sz w:val="24"/>
          <w:szCs w:val="24"/>
          <w:lang w:val="pt"/>
        </w:rPr>
        <w:t>Carballido</w:t>
      </w:r>
      <w:proofErr w:type="spellEnd"/>
      <w:r w:rsidR="00F1475A" w:rsidRPr="005C45D9">
        <w:rPr>
          <w:sz w:val="24"/>
          <w:szCs w:val="24"/>
          <w:lang w:val="pt"/>
        </w:rPr>
        <w:t xml:space="preserve"> et al., 2011a), sendo </w:t>
      </w:r>
      <w:proofErr w:type="spellStart"/>
      <w:r w:rsidR="00F1475A" w:rsidRPr="005C45D9">
        <w:rPr>
          <w:sz w:val="24"/>
          <w:szCs w:val="24"/>
          <w:lang w:val="pt"/>
        </w:rPr>
        <w:t>subequal-to-lower</w:t>
      </w:r>
      <w:proofErr w:type="spellEnd"/>
      <w:r w:rsidR="00F1475A" w:rsidRPr="005C45D9">
        <w:rPr>
          <w:sz w:val="24"/>
          <w:szCs w:val="24"/>
          <w:lang w:val="pt"/>
        </w:rPr>
        <w:t xml:space="preserve"> do que a altura dorsoventral do </w:t>
      </w:r>
      <w:proofErr w:type="spellStart"/>
      <w:r w:rsidR="00F1475A" w:rsidRPr="005C45D9">
        <w:rPr>
          <w:sz w:val="24"/>
          <w:szCs w:val="24"/>
          <w:lang w:val="pt"/>
        </w:rPr>
        <w:t>centrum</w:t>
      </w:r>
      <w:proofErr w:type="spellEnd"/>
      <w:r w:rsidR="00F1475A" w:rsidRPr="005C45D9">
        <w:rPr>
          <w:sz w:val="24"/>
          <w:szCs w:val="24"/>
          <w:lang w:val="pt"/>
        </w:rPr>
        <w:t xml:space="preserve"> quando medido a partir da sutura </w:t>
      </w:r>
      <w:proofErr w:type="spellStart"/>
      <w:r w:rsidR="00F1475A" w:rsidRPr="005C45D9">
        <w:rPr>
          <w:sz w:val="24"/>
          <w:szCs w:val="24"/>
          <w:lang w:val="pt"/>
        </w:rPr>
        <w:t>neurocentral</w:t>
      </w:r>
      <w:proofErr w:type="spellEnd"/>
      <w:r w:rsidR="00F1475A" w:rsidRPr="005C45D9">
        <w:rPr>
          <w:sz w:val="24"/>
          <w:szCs w:val="24"/>
          <w:lang w:val="pt"/>
        </w:rPr>
        <w:t xml:space="preserve"> à margem dorsal hipótese do processo transversal.  </w:t>
      </w:r>
    </w:p>
    <w:p w14:paraId="19E64607" w14:textId="251C6263" w:rsidR="003F2CC4" w:rsidRPr="005C45D9" w:rsidRDefault="00394B4C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são fortemente estendidas </w:t>
      </w:r>
      <w:proofErr w:type="spellStart"/>
      <w:r w:rsidRPr="005C45D9">
        <w:rPr>
          <w:sz w:val="24"/>
          <w:szCs w:val="24"/>
          <w:lang w:val="pt"/>
        </w:rPr>
        <w:t>anterodoramente</w:t>
      </w:r>
      <w:proofErr w:type="spellEnd"/>
      <w:r w:rsidRPr="005C45D9">
        <w:rPr>
          <w:sz w:val="24"/>
          <w:szCs w:val="24"/>
          <w:lang w:val="pt"/>
        </w:rPr>
        <w:t xml:space="preserve"> e parecem ter sido amplamente separadas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. Esta morfologia, embora típica das vértebras dorsais anteriores na maioria dos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derivados, parece ter sido especialmente marcada em </w:t>
      </w:r>
      <w:proofErr w:type="spellStart"/>
      <w:r w:rsidRPr="005C45D9">
        <w:rPr>
          <w:sz w:val="24"/>
          <w:szCs w:val="24"/>
          <w:lang w:val="pt"/>
        </w:rPr>
        <w:t>neosaurópodes</w:t>
      </w:r>
      <w:proofErr w:type="spellEnd"/>
      <w:r w:rsidRPr="005C45D9">
        <w:rPr>
          <w:sz w:val="24"/>
          <w:szCs w:val="24"/>
          <w:lang w:val="pt"/>
        </w:rPr>
        <w:t xml:space="preserve"> basais (ou taxa próxima de </w:t>
      </w:r>
      <w:proofErr w:type="spellStart"/>
      <w:r w:rsidRPr="005C45D9">
        <w:rPr>
          <w:sz w:val="24"/>
          <w:szCs w:val="24"/>
          <w:lang w:val="pt"/>
        </w:rPr>
        <w:t>Neosauropoda</w:t>
      </w:r>
      <w:proofErr w:type="spellEnd"/>
      <w:r w:rsidRPr="005C45D9">
        <w:rPr>
          <w:sz w:val="24"/>
          <w:szCs w:val="24"/>
          <w:lang w:val="pt"/>
        </w:rPr>
        <w:t xml:space="preserve">) como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Haplocanthosaurus</w:t>
      </w:r>
      <w:proofErr w:type="spellEnd"/>
      <w:r>
        <w:rPr>
          <w:lang w:val="pt"/>
        </w:rPr>
        <w:t xml:space="preserve"> </w:t>
      </w:r>
      <w:r w:rsidR="00DB264F" w:rsidRPr="005C45D9">
        <w:rPr>
          <w:sz w:val="24"/>
          <w:szCs w:val="24"/>
          <w:lang w:val="pt"/>
        </w:rPr>
        <w:t xml:space="preserve"> (</w:t>
      </w:r>
      <w:proofErr w:type="gramEnd"/>
      <w:r w:rsidR="00DB264F" w:rsidRPr="005C45D9">
        <w:rPr>
          <w:sz w:val="24"/>
          <w:szCs w:val="24"/>
          <w:lang w:val="pt"/>
        </w:rPr>
        <w:t xml:space="preserve">CM 572) 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Tehuelchesaurus</w:t>
      </w:r>
      <w:proofErr w:type="spellEnd"/>
      <w:r>
        <w:rPr>
          <w:lang w:val="pt"/>
        </w:rPr>
        <w:t xml:space="preserve"> </w:t>
      </w:r>
      <w:r w:rsidR="00DB264F" w:rsidRPr="005C45D9">
        <w:rPr>
          <w:sz w:val="24"/>
          <w:szCs w:val="24"/>
          <w:lang w:val="pt"/>
        </w:rPr>
        <w:t xml:space="preserve"> (</w:t>
      </w:r>
      <w:proofErr w:type="spellStart"/>
      <w:r w:rsidR="00DB264F" w:rsidRPr="005C45D9">
        <w:rPr>
          <w:sz w:val="24"/>
          <w:szCs w:val="24"/>
          <w:lang w:val="pt"/>
        </w:rPr>
        <w:t>Carballido</w:t>
      </w:r>
      <w:proofErr w:type="spellEnd"/>
      <w:r w:rsidR="00DB264F" w:rsidRPr="005C45D9">
        <w:rPr>
          <w:sz w:val="24"/>
          <w:szCs w:val="24"/>
          <w:lang w:val="pt"/>
        </w:rPr>
        <w:t xml:space="preserve"> et al., 2011a). A </w:t>
      </w:r>
      <w:proofErr w:type="gramStart"/>
      <w:r w:rsidR="00DB264F" w:rsidRPr="005C45D9">
        <w:rPr>
          <w:sz w:val="24"/>
          <w:szCs w:val="24"/>
          <w:lang w:val="pt"/>
        </w:rPr>
        <w:t>lamina</w:t>
      </w:r>
      <w:proofErr w:type="gramEnd"/>
      <w:r w:rsidR="00DB264F" w:rsidRPr="005C45D9">
        <w:rPr>
          <w:sz w:val="24"/>
          <w:szCs w:val="24"/>
          <w:lang w:val="pt"/>
        </w:rPr>
        <w:t xml:space="preserve"> </w:t>
      </w:r>
      <w:proofErr w:type="spellStart"/>
      <w:r w:rsidR="00DB264F" w:rsidRPr="005C45D9">
        <w:rPr>
          <w:sz w:val="24"/>
          <w:szCs w:val="24"/>
          <w:lang w:val="pt"/>
        </w:rPr>
        <w:t>centroprezygapophyseal</w:t>
      </w:r>
      <w:proofErr w:type="spellEnd"/>
      <w:r w:rsidR="00DB264F" w:rsidRPr="005C45D9">
        <w:rPr>
          <w:sz w:val="24"/>
          <w:szCs w:val="24"/>
          <w:lang w:val="pt"/>
        </w:rPr>
        <w:t xml:space="preserve"> (CPRL) é um suporte robusto que se estende do canto anterolateral do </w:t>
      </w:r>
      <w:proofErr w:type="spellStart"/>
      <w:r w:rsidR="00DB264F" w:rsidRPr="005C45D9">
        <w:rPr>
          <w:sz w:val="24"/>
          <w:szCs w:val="24"/>
          <w:lang w:val="pt"/>
        </w:rPr>
        <w:t>centrum</w:t>
      </w:r>
      <w:proofErr w:type="spellEnd"/>
      <w:r w:rsidR="00DB264F" w:rsidRPr="005C45D9">
        <w:rPr>
          <w:sz w:val="24"/>
          <w:szCs w:val="24"/>
          <w:lang w:val="pt"/>
        </w:rPr>
        <w:t xml:space="preserve"> (onde </w:t>
      </w:r>
      <w:proofErr w:type="spellStart"/>
      <w:r w:rsidR="00DB264F" w:rsidRPr="005C45D9">
        <w:rPr>
          <w:sz w:val="24"/>
          <w:szCs w:val="24"/>
          <w:lang w:val="pt"/>
        </w:rPr>
        <w:t>abuts</w:t>
      </w:r>
      <w:proofErr w:type="spellEnd"/>
      <w:r w:rsidR="00DB264F" w:rsidRPr="005C45D9">
        <w:rPr>
          <w:sz w:val="24"/>
          <w:szCs w:val="24"/>
          <w:lang w:val="pt"/>
        </w:rPr>
        <w:t xml:space="preserve"> o canto ventral da </w:t>
      </w:r>
      <w:proofErr w:type="spellStart"/>
      <w:r w:rsidR="00DB264F" w:rsidRPr="005C45D9">
        <w:rPr>
          <w:sz w:val="24"/>
          <w:szCs w:val="24"/>
          <w:lang w:val="pt"/>
        </w:rPr>
        <w:t>laminae</w:t>
      </w:r>
      <w:proofErr w:type="spellEnd"/>
      <w:r w:rsidR="00DB264F" w:rsidRPr="005C45D9">
        <w:rPr>
          <w:sz w:val="24"/>
          <w:szCs w:val="24"/>
          <w:lang w:val="pt"/>
        </w:rPr>
        <w:t xml:space="preserve"> </w:t>
      </w:r>
      <w:proofErr w:type="spellStart"/>
      <w:r w:rsidR="00DB264F" w:rsidRPr="005C45D9">
        <w:rPr>
          <w:sz w:val="24"/>
          <w:szCs w:val="24"/>
          <w:lang w:val="pt"/>
        </w:rPr>
        <w:t>centrodiapophyseal</w:t>
      </w:r>
      <w:proofErr w:type="spellEnd"/>
      <w:r w:rsidR="00DB264F" w:rsidRPr="005C45D9">
        <w:rPr>
          <w:sz w:val="24"/>
          <w:szCs w:val="24"/>
          <w:lang w:val="pt"/>
        </w:rPr>
        <w:t xml:space="preserve"> anterior [ACDL]) antes de se transformar em uma ampla, dorsalmente orientada, lavoura de folha laminar de ambos os lados pelas </w:t>
      </w:r>
      <w:proofErr w:type="spellStart"/>
      <w:r w:rsidR="00DB264F" w:rsidRPr="005C45D9">
        <w:rPr>
          <w:sz w:val="24"/>
          <w:szCs w:val="24"/>
          <w:lang w:val="pt"/>
        </w:rPr>
        <w:t>preceuras</w:t>
      </w:r>
      <w:proofErr w:type="spellEnd"/>
      <w:r w:rsidR="00DB264F" w:rsidRPr="005C45D9">
        <w:rPr>
          <w:sz w:val="24"/>
          <w:szCs w:val="24"/>
          <w:lang w:val="pt"/>
        </w:rPr>
        <w:t xml:space="preserve">. Embora as margens dorsais das </w:t>
      </w:r>
      <w:proofErr w:type="spellStart"/>
      <w:r w:rsidR="00DB264F" w:rsidRPr="005C45D9">
        <w:rPr>
          <w:sz w:val="24"/>
          <w:szCs w:val="24"/>
          <w:lang w:val="pt"/>
        </w:rPr>
        <w:t>prezigapophyses</w:t>
      </w:r>
      <w:proofErr w:type="spellEnd"/>
      <w:r w:rsidR="00DB264F" w:rsidRPr="005C45D9">
        <w:rPr>
          <w:sz w:val="24"/>
          <w:szCs w:val="24"/>
          <w:lang w:val="pt"/>
        </w:rPr>
        <w:t xml:space="preserve"> não sejam preservadas, é improvável que a CPRL tenha se dividido dorsalmente em componentes </w:t>
      </w:r>
      <w:r w:rsidR="00DB264F" w:rsidRPr="005C45D9">
        <w:rPr>
          <w:sz w:val="24"/>
          <w:szCs w:val="24"/>
          <w:lang w:val="pt"/>
        </w:rPr>
        <w:lastRenderedPageBreak/>
        <w:t xml:space="preserve">laterais e medial que ambos entrem em contato com a </w:t>
      </w:r>
      <w:proofErr w:type="spellStart"/>
      <w:r w:rsidR="00DB264F" w:rsidRPr="005C45D9">
        <w:rPr>
          <w:sz w:val="24"/>
          <w:szCs w:val="24"/>
          <w:lang w:val="pt"/>
        </w:rPr>
        <w:t>prezigafia</w:t>
      </w:r>
      <w:proofErr w:type="spellEnd"/>
      <w:r w:rsidR="00DB264F" w:rsidRPr="005C45D9">
        <w:rPr>
          <w:sz w:val="24"/>
          <w:szCs w:val="24"/>
          <w:lang w:val="pt"/>
        </w:rPr>
        <w:t xml:space="preserve">, como ocorre em todos os </w:t>
      </w:r>
      <w:proofErr w:type="spellStart"/>
      <w:r w:rsidR="00DB264F" w:rsidRPr="005C45D9">
        <w:rPr>
          <w:sz w:val="24"/>
          <w:szCs w:val="24"/>
          <w:lang w:val="pt"/>
        </w:rPr>
        <w:t>diplodocidas</w:t>
      </w:r>
      <w:proofErr w:type="spellEnd"/>
      <w:r w:rsidR="00DB264F" w:rsidRPr="005C45D9">
        <w:rPr>
          <w:sz w:val="24"/>
          <w:szCs w:val="24"/>
          <w:lang w:val="pt"/>
        </w:rPr>
        <w:t xml:space="preserve"> (</w:t>
      </w:r>
      <w:proofErr w:type="spellStart"/>
      <w:r w:rsidR="00DB264F" w:rsidRPr="005C45D9">
        <w:rPr>
          <w:sz w:val="24"/>
          <w:szCs w:val="24"/>
          <w:lang w:val="pt"/>
        </w:rPr>
        <w:t>Upchurch</w:t>
      </w:r>
      <w:proofErr w:type="spellEnd"/>
      <w:r w:rsidR="00DB264F" w:rsidRPr="005C45D9">
        <w:rPr>
          <w:sz w:val="24"/>
          <w:szCs w:val="24"/>
          <w:lang w:val="pt"/>
        </w:rPr>
        <w:t xml:space="preserve">, 1998; </w:t>
      </w:r>
      <w:proofErr w:type="spellStart"/>
      <w:r w:rsidR="00DB264F" w:rsidRPr="005C45D9">
        <w:rPr>
          <w:sz w:val="24"/>
          <w:szCs w:val="24"/>
          <w:lang w:val="pt"/>
        </w:rPr>
        <w:t>Tschopp</w:t>
      </w:r>
      <w:proofErr w:type="spellEnd"/>
      <w:r w:rsidR="00DB264F" w:rsidRPr="005C45D9">
        <w:rPr>
          <w:sz w:val="24"/>
          <w:szCs w:val="24"/>
          <w:lang w:val="pt"/>
        </w:rPr>
        <w:t xml:space="preserve"> et al. 2015; embora essa característica seja geralmente característica das vértebras dorsais médias-posteriores).</w:t>
      </w:r>
    </w:p>
    <w:p w14:paraId="219B44A6" w14:textId="4E503908" w:rsidR="004F4215" w:rsidRPr="005C45D9" w:rsidRDefault="00394B4C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pequeno canal neural circular é apoiado em ambos os lados por estruturas laminar pronunciadas que se estendem </w:t>
      </w:r>
      <w:proofErr w:type="spellStart"/>
      <w:r w:rsidRPr="005C45D9">
        <w:rPr>
          <w:sz w:val="24"/>
          <w:szCs w:val="24"/>
          <w:lang w:val="pt"/>
        </w:rPr>
        <w:t>dorsomely</w:t>
      </w:r>
      <w:proofErr w:type="spellEnd"/>
      <w:r w:rsidRPr="005C45D9">
        <w:rPr>
          <w:sz w:val="24"/>
          <w:szCs w:val="24"/>
          <w:lang w:val="pt"/>
        </w:rPr>
        <w:t xml:space="preserve"> da base da CPRL. Estes são interpretados como a divisão medial da CPRL (= </w:t>
      </w:r>
      <w:proofErr w:type="spellStart"/>
      <w:r w:rsidRPr="005C45D9">
        <w:rPr>
          <w:sz w:val="24"/>
          <w:szCs w:val="24"/>
          <w:lang w:val="pt"/>
        </w:rPr>
        <w:t>mdCPRL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gramStart"/>
      <w:r w:rsidRPr="005C45D9">
        <w:rPr>
          <w:i/>
          <w:sz w:val="24"/>
          <w:szCs w:val="24"/>
          <w:lang w:val="pt"/>
        </w:rPr>
        <w:t>sensu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Carballido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 e Sander, 2014), característica geralmente presente apenas nas vértebras cervicais de um número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(por exemplo, </w:t>
      </w:r>
      <w:r>
        <w:rPr>
          <w:lang w:val="pt"/>
        </w:rPr>
        <w:t xml:space="preserve"> </w:t>
      </w:r>
      <w:proofErr w:type="spellStart"/>
      <w:r w:rsidR="008055A4" w:rsidRPr="005C45D9">
        <w:rPr>
          <w:i/>
          <w:sz w:val="24"/>
          <w:szCs w:val="24"/>
          <w:lang w:val="pt"/>
        </w:rPr>
        <w:t>Camarasaurus</w:t>
      </w:r>
      <w:proofErr w:type="spellEnd"/>
      <w:r w:rsidR="008055A4" w:rsidRPr="005C45D9">
        <w:rPr>
          <w:sz w:val="24"/>
          <w:szCs w:val="24"/>
          <w:lang w:val="pt"/>
        </w:rPr>
        <w:t>;</w:t>
      </w:r>
      <w:r>
        <w:rPr>
          <w:lang w:val="pt"/>
        </w:rPr>
        <w:t xml:space="preserve"> </w:t>
      </w:r>
      <w:proofErr w:type="spellStart"/>
      <w:r w:rsidR="008055A4" w:rsidRPr="005C45D9">
        <w:rPr>
          <w:i/>
          <w:sz w:val="24"/>
          <w:szCs w:val="24"/>
          <w:lang w:val="pt"/>
        </w:rPr>
        <w:t>Europasaurus</w:t>
      </w:r>
      <w:proofErr w:type="spellEnd"/>
      <w:r w:rsidR="008055A4" w:rsidRPr="005C45D9">
        <w:rPr>
          <w:sz w:val="24"/>
          <w:szCs w:val="24"/>
          <w:lang w:val="pt"/>
        </w:rPr>
        <w:t xml:space="preserve">). Parece ter havido uma distinta, </w:t>
      </w:r>
      <w:proofErr w:type="spellStart"/>
      <w:r w:rsidR="008055A4" w:rsidRPr="005C45D9">
        <w:rPr>
          <w:sz w:val="24"/>
          <w:szCs w:val="24"/>
          <w:lang w:val="pt"/>
        </w:rPr>
        <w:t>dorsoventrally</w:t>
      </w:r>
      <w:proofErr w:type="spellEnd"/>
      <w:r w:rsidR="008055A4" w:rsidRPr="005C45D9">
        <w:rPr>
          <w:sz w:val="24"/>
          <w:szCs w:val="24"/>
          <w:lang w:val="pt"/>
        </w:rPr>
        <w:t xml:space="preserve"> alongar, elíptica </w:t>
      </w:r>
      <w:proofErr w:type="spellStart"/>
      <w:r w:rsidR="008055A4" w:rsidRPr="005C45D9">
        <w:rPr>
          <w:sz w:val="24"/>
          <w:szCs w:val="24"/>
          <w:lang w:val="pt"/>
        </w:rPr>
        <w:t>centroprezygapophyseal</w:t>
      </w:r>
      <w:proofErr w:type="spellEnd"/>
      <w:r w:rsidR="008055A4" w:rsidRPr="005C45D9">
        <w:rPr>
          <w:sz w:val="24"/>
          <w:szCs w:val="24"/>
          <w:lang w:val="pt"/>
        </w:rPr>
        <w:t xml:space="preserve"> fossa (CPRF) localizada entre o </w:t>
      </w:r>
      <w:proofErr w:type="spellStart"/>
      <w:r w:rsidR="008055A4" w:rsidRPr="005C45D9">
        <w:rPr>
          <w:sz w:val="24"/>
          <w:szCs w:val="24"/>
          <w:lang w:val="pt"/>
        </w:rPr>
        <w:t>mdCPRL</w:t>
      </w:r>
      <w:proofErr w:type="spellEnd"/>
      <w:r w:rsidR="008055A4" w:rsidRPr="005C45D9">
        <w:rPr>
          <w:sz w:val="24"/>
          <w:szCs w:val="24"/>
          <w:lang w:val="pt"/>
        </w:rPr>
        <w:t xml:space="preserve"> e o CPRL, embora a preservação incompleta e o enchimento matricial obscureçam todo o desenvolvimento desta fossa. Um pequeno e delicado acessório </w:t>
      </w:r>
      <w:proofErr w:type="gramStart"/>
      <w:r w:rsidR="008055A4" w:rsidRPr="005C45D9">
        <w:rPr>
          <w:sz w:val="24"/>
          <w:szCs w:val="24"/>
          <w:lang w:val="pt"/>
        </w:rPr>
        <w:t>lamina</w:t>
      </w:r>
      <w:proofErr w:type="gramEnd"/>
      <w:r w:rsidR="008055A4" w:rsidRPr="005C45D9">
        <w:rPr>
          <w:sz w:val="24"/>
          <w:szCs w:val="24"/>
          <w:lang w:val="pt"/>
        </w:rPr>
        <w:t xml:space="preserve"> se ramifica fora da CPRL e estende-se </w:t>
      </w:r>
      <w:proofErr w:type="spellStart"/>
      <w:r w:rsidR="008055A4" w:rsidRPr="005C45D9">
        <w:rPr>
          <w:sz w:val="24"/>
          <w:szCs w:val="24"/>
          <w:lang w:val="pt"/>
        </w:rPr>
        <w:t>posteroventrally</w:t>
      </w:r>
      <w:proofErr w:type="spellEnd"/>
      <w:r w:rsidR="008055A4" w:rsidRPr="005C45D9">
        <w:rPr>
          <w:sz w:val="24"/>
          <w:szCs w:val="24"/>
          <w:lang w:val="pt"/>
        </w:rPr>
        <w:t xml:space="preserve"> para a fossa </w:t>
      </w:r>
      <w:proofErr w:type="spellStart"/>
      <w:r w:rsidR="008055A4" w:rsidRPr="005C45D9">
        <w:rPr>
          <w:sz w:val="24"/>
          <w:szCs w:val="24"/>
          <w:lang w:val="pt"/>
        </w:rPr>
        <w:t>centrodiapophyseal</w:t>
      </w:r>
      <w:proofErr w:type="spellEnd"/>
      <w:r w:rsidR="008055A4" w:rsidRPr="005C45D9">
        <w:rPr>
          <w:sz w:val="24"/>
          <w:szCs w:val="24"/>
          <w:lang w:val="pt"/>
        </w:rPr>
        <w:t xml:space="preserve"> </w:t>
      </w:r>
      <w:proofErr w:type="spellStart"/>
      <w:r w:rsidR="008055A4" w:rsidRPr="005C45D9">
        <w:rPr>
          <w:sz w:val="24"/>
          <w:szCs w:val="24"/>
          <w:lang w:val="pt"/>
        </w:rPr>
        <w:t>pré-zigapophyseal</w:t>
      </w:r>
      <w:proofErr w:type="spellEnd"/>
      <w:r w:rsidR="008055A4" w:rsidRPr="005C45D9">
        <w:rPr>
          <w:sz w:val="24"/>
          <w:szCs w:val="24"/>
          <w:lang w:val="pt"/>
        </w:rPr>
        <w:t xml:space="preserve"> (RPC), delimitada pela CPRL e pela ACDL. A ausência de osso dorsal preservado ao canal neural impede a determinação de se uma lâmina vertical (a única lamina </w:t>
      </w:r>
      <w:proofErr w:type="spellStart"/>
      <w:r w:rsidR="008055A4" w:rsidRPr="005C45D9">
        <w:rPr>
          <w:sz w:val="24"/>
          <w:szCs w:val="24"/>
          <w:lang w:val="pt"/>
        </w:rPr>
        <w:t>interprezygapophyseal</w:t>
      </w:r>
      <w:proofErr w:type="spellEnd"/>
      <w:r w:rsidR="008055A4" w:rsidRPr="005C45D9">
        <w:rPr>
          <w:sz w:val="24"/>
          <w:szCs w:val="24"/>
          <w:lang w:val="pt"/>
        </w:rPr>
        <w:t xml:space="preserve"> [</w:t>
      </w:r>
      <w:proofErr w:type="spellStart"/>
      <w:r w:rsidR="008055A4" w:rsidRPr="005C45D9">
        <w:rPr>
          <w:sz w:val="24"/>
          <w:szCs w:val="24"/>
          <w:lang w:val="pt"/>
        </w:rPr>
        <w:t>sTPRL</w:t>
      </w:r>
      <w:proofErr w:type="spellEnd"/>
      <w:r w:rsidR="008055A4" w:rsidRPr="005C45D9">
        <w:rPr>
          <w:sz w:val="24"/>
          <w:szCs w:val="24"/>
          <w:lang w:val="pt"/>
        </w:rPr>
        <w:t xml:space="preserve">] de </w:t>
      </w:r>
      <w:proofErr w:type="spellStart"/>
      <w:r w:rsidR="008055A4" w:rsidRPr="005C45D9">
        <w:rPr>
          <w:sz w:val="24"/>
          <w:szCs w:val="24"/>
          <w:lang w:val="pt"/>
        </w:rPr>
        <w:t>Carballido</w:t>
      </w:r>
      <w:proofErr w:type="spellEnd"/>
      <w:r w:rsidR="008055A4" w:rsidRPr="005C45D9">
        <w:rPr>
          <w:sz w:val="24"/>
          <w:szCs w:val="24"/>
          <w:lang w:val="pt"/>
        </w:rPr>
        <w:t xml:space="preserve"> e Sander, 2014) estendido entre a lamina </w:t>
      </w:r>
      <w:proofErr w:type="spellStart"/>
      <w:r w:rsidR="008055A4" w:rsidRPr="005C45D9">
        <w:rPr>
          <w:sz w:val="24"/>
          <w:szCs w:val="24"/>
          <w:lang w:val="pt"/>
        </w:rPr>
        <w:t>interprezygapophyseal</w:t>
      </w:r>
      <w:proofErr w:type="spellEnd"/>
      <w:r w:rsidR="008055A4" w:rsidRPr="005C45D9">
        <w:rPr>
          <w:sz w:val="24"/>
          <w:szCs w:val="24"/>
          <w:lang w:val="pt"/>
        </w:rPr>
        <w:t xml:space="preserve"> (TPRL) e a abertura do canal neural anterior, como a observada nas vértebras dorsais anteriores </w:t>
      </w:r>
      <w:proofErr w:type="gramStart"/>
      <w:r w:rsidR="008055A4"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proofErr w:type="spellStart"/>
      <w:r w:rsidR="00E748B1" w:rsidRPr="005C45D9">
        <w:rPr>
          <w:i/>
          <w:sz w:val="24"/>
          <w:szCs w:val="24"/>
          <w:lang w:val="pt"/>
        </w:rPr>
        <w:t>Europasaurus</w:t>
      </w:r>
      <w:proofErr w:type="spellEnd"/>
      <w:proofErr w:type="gramEnd"/>
      <w:r>
        <w:rPr>
          <w:lang w:val="pt"/>
        </w:rPr>
        <w:t xml:space="preserve"> </w:t>
      </w:r>
      <w:r w:rsidR="00E748B1"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="00E748B1" w:rsidRPr="005C45D9">
        <w:rPr>
          <w:i/>
          <w:sz w:val="24"/>
          <w:szCs w:val="24"/>
          <w:lang w:val="pt"/>
        </w:rPr>
        <w:t>Camarasaurus</w:t>
      </w:r>
      <w:proofErr w:type="spellEnd"/>
      <w:r>
        <w:rPr>
          <w:lang w:val="pt"/>
        </w:rPr>
        <w:t xml:space="preserve"> </w:t>
      </w:r>
      <w:r w:rsidR="00E748B1" w:rsidRPr="005C45D9">
        <w:rPr>
          <w:sz w:val="24"/>
          <w:szCs w:val="24"/>
          <w:lang w:val="pt"/>
        </w:rPr>
        <w:t xml:space="preserve"> (</w:t>
      </w:r>
      <w:proofErr w:type="spellStart"/>
      <w:r w:rsidR="00E748B1" w:rsidRPr="005C45D9">
        <w:rPr>
          <w:sz w:val="24"/>
          <w:szCs w:val="24"/>
          <w:lang w:val="pt"/>
        </w:rPr>
        <w:t>Carballido</w:t>
      </w:r>
      <w:proofErr w:type="spellEnd"/>
      <w:r w:rsidR="00E748B1" w:rsidRPr="005C45D9">
        <w:rPr>
          <w:sz w:val="24"/>
          <w:szCs w:val="24"/>
          <w:lang w:val="pt"/>
        </w:rPr>
        <w:t xml:space="preserve"> e Sander 2014).</w:t>
      </w:r>
    </w:p>
    <w:p w14:paraId="53A16491" w14:textId="76A8D214" w:rsidR="008C0318" w:rsidRPr="005C45D9" w:rsidRDefault="00A34B01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ACDL é fino e mais finamente desenvolvido do que 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centrodiapofiseal</w:t>
      </w:r>
      <w:proofErr w:type="spellEnd"/>
      <w:r w:rsidRPr="005C45D9">
        <w:rPr>
          <w:sz w:val="24"/>
          <w:szCs w:val="24"/>
          <w:lang w:val="pt"/>
        </w:rPr>
        <w:t xml:space="preserve"> posterior relativamente robusta (PCDL). O PCDL é angulado em cerca de 45 graus (estendendo-se </w:t>
      </w:r>
      <w:proofErr w:type="spellStart"/>
      <w:r w:rsidRPr="005C45D9">
        <w:rPr>
          <w:sz w:val="24"/>
          <w:szCs w:val="24"/>
          <w:lang w:val="pt"/>
        </w:rPr>
        <w:t>anterodoralmente</w:t>
      </w:r>
      <w:proofErr w:type="spellEnd"/>
      <w:r w:rsidRPr="005C45D9">
        <w:rPr>
          <w:sz w:val="24"/>
          <w:szCs w:val="24"/>
          <w:lang w:val="pt"/>
        </w:rPr>
        <w:t xml:space="preserve"> para </w:t>
      </w:r>
      <w:proofErr w:type="spellStart"/>
      <w:r w:rsidRPr="005C45D9">
        <w:rPr>
          <w:sz w:val="24"/>
          <w:szCs w:val="24"/>
          <w:lang w:val="pt"/>
        </w:rPr>
        <w:t>posteroventrally</w:t>
      </w:r>
      <w:proofErr w:type="spellEnd"/>
      <w:proofErr w:type="gramStart"/>
      <w:r w:rsidRPr="005C45D9">
        <w:rPr>
          <w:sz w:val="24"/>
          <w:szCs w:val="24"/>
          <w:lang w:val="pt"/>
        </w:rPr>
        <w:t>)</w:t>
      </w:r>
      <w:r w:rsidR="0046304A">
        <w:rPr>
          <w:sz w:val="24"/>
          <w:szCs w:val="24"/>
          <w:lang w:val="pt"/>
        </w:rPr>
        <w:t>,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enquanto</w:t>
      </w:r>
      <w:proofErr w:type="gramEnd"/>
      <w:r w:rsidRPr="005C45D9">
        <w:rPr>
          <w:sz w:val="24"/>
          <w:szCs w:val="24"/>
          <w:lang w:val="pt"/>
        </w:rPr>
        <w:t xml:space="preserve"> o ACDL é angular apenas ligeiramente anteriormente da vertical. A fossa </w:t>
      </w:r>
      <w:proofErr w:type="spellStart"/>
      <w:r w:rsidRPr="005C45D9">
        <w:rPr>
          <w:sz w:val="24"/>
          <w:szCs w:val="24"/>
          <w:lang w:val="pt"/>
        </w:rPr>
        <w:t>centrodiapophyseal</w:t>
      </w:r>
      <w:proofErr w:type="spellEnd"/>
      <w:r w:rsidRPr="005C45D9">
        <w:rPr>
          <w:sz w:val="24"/>
          <w:szCs w:val="24"/>
          <w:lang w:val="pt"/>
        </w:rPr>
        <w:t xml:space="preserve"> (CDF) delimitada por essas lâminas parece ter sido de profundidade considerável, impactando profundamente no arco neural. A única porção preservada das </w:t>
      </w:r>
      <w:proofErr w:type="spellStart"/>
      <w:r w:rsidRPr="005C45D9">
        <w:rPr>
          <w:sz w:val="24"/>
          <w:szCs w:val="24"/>
          <w:lang w:val="pt"/>
        </w:rPr>
        <w:t>diapofísicas</w:t>
      </w:r>
      <w:proofErr w:type="spellEnd"/>
      <w:r w:rsidRPr="005C45D9">
        <w:rPr>
          <w:sz w:val="24"/>
          <w:szCs w:val="24"/>
          <w:lang w:val="pt"/>
        </w:rPr>
        <w:t xml:space="preserve"> é a base do lado direito. Isso está presente como um curso sinuoso de osso cortical que é lateralmente corroído de modo a expor o osso trabecular e a matriz preservada dentro. Esta geometria se estende do ápice ACDL</w:t>
      </w:r>
      <w:r w:rsidR="00FF4692" w:rsidRPr="005C45D9">
        <w:rPr>
          <w:sz w:val="24"/>
          <w:szCs w:val="24"/>
          <w:lang w:val="pt"/>
        </w:rPr>
        <w:t xml:space="preserve">–PCDL a pouco menos da </w:t>
      </w:r>
      <w:proofErr w:type="spellStart"/>
      <w:r w:rsidR="00FF4692" w:rsidRPr="005C45D9">
        <w:rPr>
          <w:sz w:val="24"/>
          <w:szCs w:val="24"/>
          <w:lang w:val="pt"/>
        </w:rPr>
        <w:t>prezigapse</w:t>
      </w:r>
      <w:proofErr w:type="spellEnd"/>
      <w:r w:rsidR="00FF4692" w:rsidRPr="005C45D9">
        <w:rPr>
          <w:sz w:val="24"/>
          <w:szCs w:val="24"/>
          <w:lang w:val="pt"/>
        </w:rPr>
        <w:t xml:space="preserve">, com a porção anterior preservada como uma cavidade erodida dentro da superfície lateral da </w:t>
      </w:r>
      <w:proofErr w:type="gramStart"/>
      <w:r w:rsidR="00FF4692" w:rsidRPr="005C45D9">
        <w:rPr>
          <w:sz w:val="24"/>
          <w:szCs w:val="24"/>
          <w:lang w:val="pt"/>
        </w:rPr>
        <w:t>lamina</w:t>
      </w:r>
      <w:proofErr w:type="gramEnd"/>
      <w:r w:rsidR="00FF4692" w:rsidRPr="005C45D9">
        <w:rPr>
          <w:sz w:val="24"/>
          <w:szCs w:val="24"/>
          <w:lang w:val="pt"/>
        </w:rPr>
        <w:t xml:space="preserve"> </w:t>
      </w:r>
      <w:proofErr w:type="spellStart"/>
      <w:r w:rsidR="00FF4692" w:rsidRPr="005C45D9">
        <w:rPr>
          <w:sz w:val="24"/>
          <w:szCs w:val="24"/>
          <w:lang w:val="pt"/>
        </w:rPr>
        <w:t>pré-zigodiapolíase</w:t>
      </w:r>
      <w:proofErr w:type="spellEnd"/>
      <w:r w:rsidR="00FF4692" w:rsidRPr="005C45D9">
        <w:rPr>
          <w:sz w:val="24"/>
          <w:szCs w:val="24"/>
          <w:lang w:val="pt"/>
        </w:rPr>
        <w:t xml:space="preserve"> (PRDL). Embora incompleto, parece que as </w:t>
      </w:r>
      <w:proofErr w:type="spellStart"/>
      <w:r w:rsidR="00FF4692" w:rsidRPr="005C45D9">
        <w:rPr>
          <w:sz w:val="24"/>
          <w:szCs w:val="24"/>
          <w:lang w:val="pt"/>
        </w:rPr>
        <w:t>diafofísicas</w:t>
      </w:r>
      <w:proofErr w:type="spellEnd"/>
      <w:r w:rsidR="00FF4692" w:rsidRPr="005C45D9">
        <w:rPr>
          <w:sz w:val="24"/>
          <w:szCs w:val="24"/>
          <w:lang w:val="pt"/>
        </w:rPr>
        <w:t xml:space="preserve"> projetadas principalmente lateralmente.</w:t>
      </w:r>
    </w:p>
    <w:p w14:paraId="4B51D9C2" w14:textId="5B96A4F9" w:rsidR="002F2FE2" w:rsidRPr="005C45D9" w:rsidRDefault="00FF4692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As pós-</w:t>
      </w:r>
      <w:proofErr w:type="spellStart"/>
      <w:r w:rsidRPr="005C45D9">
        <w:rPr>
          <w:sz w:val="24"/>
          <w:szCs w:val="24"/>
          <w:lang w:val="pt"/>
        </w:rPr>
        <w:t>zigafífises</w:t>
      </w:r>
      <w:proofErr w:type="spellEnd"/>
      <w:r w:rsidRPr="005C45D9">
        <w:rPr>
          <w:sz w:val="24"/>
          <w:szCs w:val="24"/>
          <w:lang w:val="pt"/>
        </w:rPr>
        <w:t xml:space="preserve"> estão faltando da superfície posterior do arco neural, embora uma crista lateralmente expandida na base da porção preservada da coluna neural possivelmente </w:t>
      </w:r>
      <w:r w:rsidRPr="005C45D9">
        <w:rPr>
          <w:sz w:val="24"/>
          <w:szCs w:val="24"/>
          <w:lang w:val="pt"/>
        </w:rPr>
        <w:lastRenderedPageBreak/>
        <w:t xml:space="preserve">represente os remanescentes da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interpostzygapophyseal</w:t>
      </w:r>
      <w:proofErr w:type="spellEnd"/>
      <w:r w:rsidRPr="005C45D9">
        <w:rPr>
          <w:sz w:val="24"/>
          <w:szCs w:val="24"/>
          <w:lang w:val="pt"/>
        </w:rPr>
        <w:t xml:space="preserve"> (TPOL). Abaixo deste cume, o osso periosteal dá lugar a um sulco amorfo (aproximadamente 2cm de altura) contendo numerosos poços e </w:t>
      </w:r>
      <w:proofErr w:type="spellStart"/>
      <w:r w:rsidRPr="005C45D9">
        <w:rPr>
          <w:sz w:val="24"/>
          <w:szCs w:val="24"/>
          <w:lang w:val="pt"/>
        </w:rPr>
        <w:t>divots</w:t>
      </w:r>
      <w:proofErr w:type="spellEnd"/>
      <w:r w:rsidRPr="005C45D9">
        <w:rPr>
          <w:sz w:val="24"/>
          <w:szCs w:val="24"/>
          <w:lang w:val="pt"/>
        </w:rPr>
        <w:t xml:space="preserve"> de possível origem pneumática (veja abaixo). Embora a extensão anterior deste sulco preserve algum osso cortical, não pode ser determinado se esta é uma superfície natural ou colapsada. Imediatamente ventral para este sulco na superfície posterior do arco é um cume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 estreito, em forma de Y que parece ter se estendido à margem dorsal do canal neural. Os braços </w:t>
      </w:r>
      <w:proofErr w:type="spellStart"/>
      <w:r w:rsidRPr="005C45D9">
        <w:rPr>
          <w:sz w:val="24"/>
          <w:szCs w:val="24"/>
          <w:lang w:val="pt"/>
        </w:rPr>
        <w:t>dorsolateralmente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forking</w:t>
      </w:r>
      <w:proofErr w:type="spellEnd"/>
      <w:r w:rsidRPr="005C45D9">
        <w:rPr>
          <w:sz w:val="24"/>
          <w:szCs w:val="24"/>
          <w:lang w:val="pt"/>
        </w:rPr>
        <w:t xml:space="preserve"> deste 'Y' são interpretados como a continuação ventral do TPOL, que o suporte mediano abaixo deles é provavelmente o </w:t>
      </w:r>
      <w:proofErr w:type="spellStart"/>
      <w:r w:rsidRPr="005C45D9">
        <w:rPr>
          <w:sz w:val="24"/>
          <w:szCs w:val="24"/>
          <w:lang w:val="pt"/>
        </w:rPr>
        <w:t>sTPOL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gramStart"/>
      <w:r w:rsidRPr="005C45D9">
        <w:rPr>
          <w:i/>
          <w:sz w:val="24"/>
          <w:szCs w:val="24"/>
          <w:lang w:val="pt"/>
        </w:rPr>
        <w:t>sensu</w:t>
      </w:r>
      <w:r>
        <w:rPr>
          <w:lang w:val="pt"/>
        </w:rPr>
        <w:t xml:space="preserve"> </w:t>
      </w:r>
      <w:r w:rsidR="008C0318" w:rsidRPr="005C45D9">
        <w:rPr>
          <w:sz w:val="24"/>
          <w:szCs w:val="24"/>
          <w:lang w:val="pt"/>
        </w:rPr>
        <w:t xml:space="preserve"> </w:t>
      </w:r>
      <w:proofErr w:type="spellStart"/>
      <w:r w:rsidR="008C0318" w:rsidRPr="005C45D9">
        <w:rPr>
          <w:sz w:val="24"/>
          <w:szCs w:val="24"/>
          <w:lang w:val="pt"/>
        </w:rPr>
        <w:t>Carballido</w:t>
      </w:r>
      <w:proofErr w:type="spellEnd"/>
      <w:proofErr w:type="gramEnd"/>
      <w:r w:rsidR="008C0318" w:rsidRPr="005C45D9">
        <w:rPr>
          <w:sz w:val="24"/>
          <w:szCs w:val="24"/>
          <w:lang w:val="pt"/>
        </w:rPr>
        <w:t xml:space="preserve"> e Sander, 2014), que está presente nas vértebras dorsais anteriores de uma ampla gama de </w:t>
      </w:r>
      <w:proofErr w:type="spellStart"/>
      <w:r w:rsidR="008C0318" w:rsidRPr="005C45D9">
        <w:rPr>
          <w:sz w:val="24"/>
          <w:szCs w:val="24"/>
          <w:lang w:val="pt"/>
        </w:rPr>
        <w:t>eusauropods</w:t>
      </w:r>
      <w:proofErr w:type="spellEnd"/>
      <w:r w:rsidR="008C0318" w:rsidRPr="005C45D9">
        <w:rPr>
          <w:sz w:val="24"/>
          <w:szCs w:val="24"/>
          <w:lang w:val="pt"/>
        </w:rPr>
        <w:t xml:space="preserve"> (por exemplo, </w:t>
      </w:r>
      <w:r>
        <w:rPr>
          <w:lang w:val="pt"/>
        </w:rPr>
        <w:t xml:space="preserve"> </w:t>
      </w:r>
      <w:proofErr w:type="spellStart"/>
      <w:r w:rsidR="008C0318" w:rsidRPr="005C45D9">
        <w:rPr>
          <w:i/>
          <w:sz w:val="24"/>
          <w:szCs w:val="24"/>
          <w:lang w:val="pt"/>
        </w:rPr>
        <w:t>Apatosaurus</w:t>
      </w:r>
      <w:proofErr w:type="spellEnd"/>
      <w:r w:rsidR="008C0318" w:rsidRPr="005C45D9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="008C0318" w:rsidRPr="005C45D9">
        <w:rPr>
          <w:i/>
          <w:sz w:val="24"/>
          <w:szCs w:val="24"/>
          <w:lang w:val="pt"/>
        </w:rPr>
        <w:t>Camarasaurus</w:t>
      </w:r>
      <w:r w:rsidR="008C0318" w:rsidRPr="005C45D9">
        <w:rPr>
          <w:sz w:val="24"/>
          <w:szCs w:val="24"/>
          <w:lang w:val="pt"/>
        </w:rPr>
        <w:t>e</w:t>
      </w:r>
      <w:proofErr w:type="spellEnd"/>
      <w:r w:rsidR="008C0318"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="008C0318" w:rsidRPr="005C45D9">
        <w:rPr>
          <w:i/>
          <w:sz w:val="24"/>
          <w:szCs w:val="24"/>
          <w:lang w:val="pt"/>
        </w:rPr>
        <w:t>Rapetosaurus</w:t>
      </w:r>
      <w:proofErr w:type="spellEnd"/>
      <w:r>
        <w:rPr>
          <w:lang w:val="pt"/>
        </w:rPr>
        <w:t xml:space="preserve"> </w:t>
      </w:r>
      <w:r w:rsidR="008C0318" w:rsidRPr="005C45D9">
        <w:rPr>
          <w:sz w:val="24"/>
          <w:szCs w:val="24"/>
          <w:lang w:val="pt"/>
        </w:rPr>
        <w:t xml:space="preserve"> [</w:t>
      </w:r>
      <w:r w:rsidR="00C60EE0">
        <w:rPr>
          <w:sz w:val="24"/>
          <w:szCs w:val="24"/>
          <w:lang w:val="pt"/>
        </w:rPr>
        <w:t xml:space="preserve">Curry </w:t>
      </w:r>
      <w:r>
        <w:rPr>
          <w:lang w:val="pt"/>
        </w:rPr>
        <w:t xml:space="preserve"> </w:t>
      </w:r>
      <w:r w:rsidR="008C0318" w:rsidRPr="005C45D9">
        <w:rPr>
          <w:sz w:val="24"/>
          <w:szCs w:val="24"/>
          <w:lang w:val="pt"/>
        </w:rPr>
        <w:t xml:space="preserve">Rogers, 2005; </w:t>
      </w:r>
      <w:proofErr w:type="spellStart"/>
      <w:r w:rsidR="008C0318" w:rsidRPr="005C45D9">
        <w:rPr>
          <w:sz w:val="24"/>
          <w:szCs w:val="24"/>
          <w:lang w:val="pt"/>
        </w:rPr>
        <w:t>Carballido</w:t>
      </w:r>
      <w:proofErr w:type="spellEnd"/>
      <w:r w:rsidR="008C0318" w:rsidRPr="005C45D9">
        <w:rPr>
          <w:sz w:val="24"/>
          <w:szCs w:val="24"/>
          <w:lang w:val="pt"/>
        </w:rPr>
        <w:t xml:space="preserve"> e Sander, 2014</w:t>
      </w:r>
      <w:r w:rsidR="00BE75AF">
        <w:rPr>
          <w:sz w:val="24"/>
          <w:szCs w:val="24"/>
          <w:lang w:val="pt"/>
        </w:rPr>
        <w:t>]</w:t>
      </w:r>
      <w:r w:rsidR="008C0318" w:rsidRPr="005C45D9">
        <w:rPr>
          <w:sz w:val="24"/>
          <w:szCs w:val="24"/>
          <w:lang w:val="pt"/>
        </w:rPr>
        <w:t xml:space="preserve">). Este processo é colocado centralmente dentro de um pilar estreito do osso que se separa </w:t>
      </w:r>
      <w:proofErr w:type="spellStart"/>
      <w:r w:rsidR="008C0318" w:rsidRPr="005C45D9">
        <w:rPr>
          <w:sz w:val="24"/>
          <w:szCs w:val="24"/>
          <w:lang w:val="pt"/>
        </w:rPr>
        <w:t>ventrally</w:t>
      </w:r>
      <w:proofErr w:type="spellEnd"/>
      <w:r w:rsidR="008C0318" w:rsidRPr="005C45D9">
        <w:rPr>
          <w:sz w:val="24"/>
          <w:szCs w:val="24"/>
          <w:lang w:val="pt"/>
        </w:rPr>
        <w:t xml:space="preserve"> de modo a se calar em ambos os lados do canal neural. Esses cumes laterais são provavelmente homólogos do </w:t>
      </w:r>
      <w:proofErr w:type="spellStart"/>
      <w:r w:rsidR="008C0318" w:rsidRPr="005C45D9">
        <w:rPr>
          <w:sz w:val="24"/>
          <w:szCs w:val="24"/>
          <w:lang w:val="pt"/>
        </w:rPr>
        <w:t>centropostzygapophyseal</w:t>
      </w:r>
      <w:proofErr w:type="spellEnd"/>
      <w:r w:rsidR="008C0318" w:rsidRPr="005C45D9">
        <w:rPr>
          <w:sz w:val="24"/>
          <w:szCs w:val="24"/>
          <w:lang w:val="pt"/>
        </w:rPr>
        <w:t xml:space="preserve"> </w:t>
      </w:r>
      <w:proofErr w:type="spellStart"/>
      <w:r w:rsidR="008C0318" w:rsidRPr="005C45D9">
        <w:rPr>
          <w:sz w:val="24"/>
          <w:szCs w:val="24"/>
          <w:lang w:val="pt"/>
        </w:rPr>
        <w:t>laminae</w:t>
      </w:r>
      <w:proofErr w:type="spellEnd"/>
      <w:r w:rsidR="008C0318" w:rsidRPr="005C45D9">
        <w:rPr>
          <w:sz w:val="24"/>
          <w:szCs w:val="24"/>
          <w:lang w:val="pt"/>
        </w:rPr>
        <w:t xml:space="preserve"> (</w:t>
      </w:r>
      <w:proofErr w:type="spellStart"/>
      <w:r w:rsidR="008C0318" w:rsidRPr="005C45D9">
        <w:rPr>
          <w:sz w:val="24"/>
          <w:szCs w:val="24"/>
          <w:lang w:val="pt"/>
        </w:rPr>
        <w:t>CPOLs</w:t>
      </w:r>
      <w:proofErr w:type="spellEnd"/>
      <w:r w:rsidR="008C0318" w:rsidRPr="005C45D9">
        <w:rPr>
          <w:sz w:val="24"/>
          <w:szCs w:val="24"/>
          <w:lang w:val="pt"/>
        </w:rPr>
        <w:t xml:space="preserve">), embora não sejam tão acentuadamente delineados como na maioria dos </w:t>
      </w:r>
      <w:proofErr w:type="spellStart"/>
      <w:r w:rsidR="008C0318" w:rsidRPr="005C45D9">
        <w:rPr>
          <w:sz w:val="24"/>
          <w:szCs w:val="24"/>
          <w:lang w:val="pt"/>
        </w:rPr>
        <w:t>saurópodes</w:t>
      </w:r>
      <w:proofErr w:type="spellEnd"/>
      <w:r w:rsidR="008C0318" w:rsidRPr="005C45D9">
        <w:rPr>
          <w:sz w:val="24"/>
          <w:szCs w:val="24"/>
          <w:lang w:val="pt"/>
        </w:rPr>
        <w:t xml:space="preserve">.  </w:t>
      </w:r>
    </w:p>
    <w:p w14:paraId="518D6E6F" w14:textId="6F6EA729" w:rsidR="00D46D2E" w:rsidRPr="005C45D9" w:rsidRDefault="00DD0A49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componente </w:t>
      </w:r>
      <w:proofErr w:type="spellStart"/>
      <w:r w:rsidRPr="005C45D9">
        <w:rPr>
          <w:sz w:val="24"/>
          <w:szCs w:val="24"/>
          <w:lang w:val="pt"/>
        </w:rPr>
        <w:t>pré-zigapophyseal</w:t>
      </w:r>
      <w:proofErr w:type="spellEnd"/>
      <w:r w:rsidRPr="005C45D9">
        <w:rPr>
          <w:sz w:val="24"/>
          <w:szCs w:val="24"/>
          <w:lang w:val="pt"/>
        </w:rPr>
        <w:t xml:space="preserve"> da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spinoprezygapophyseal</w:t>
      </w:r>
      <w:proofErr w:type="spellEnd"/>
      <w:r w:rsidRPr="005C45D9">
        <w:rPr>
          <w:sz w:val="24"/>
          <w:szCs w:val="24"/>
          <w:lang w:val="pt"/>
        </w:rPr>
        <w:t xml:space="preserve"> (SPRL) é bem preservado e se estende </w:t>
      </w:r>
      <w:proofErr w:type="spellStart"/>
      <w:r w:rsidRPr="005C45D9">
        <w:rPr>
          <w:sz w:val="24"/>
          <w:szCs w:val="24"/>
          <w:lang w:val="pt"/>
        </w:rPr>
        <w:t>anterolateralmente</w:t>
      </w:r>
      <w:proofErr w:type="spellEnd"/>
      <w:r w:rsidRPr="005C45D9">
        <w:rPr>
          <w:sz w:val="24"/>
          <w:szCs w:val="24"/>
          <w:lang w:val="pt"/>
        </w:rPr>
        <w:t xml:space="preserve"> como um suporte de osso fortemente desenvolvido e </w:t>
      </w:r>
      <w:proofErr w:type="spellStart"/>
      <w:r w:rsidRPr="005C45D9">
        <w:rPr>
          <w:sz w:val="24"/>
          <w:szCs w:val="24"/>
          <w:lang w:val="pt"/>
        </w:rPr>
        <w:t>semi-côncavo</w:t>
      </w:r>
      <w:proofErr w:type="spellEnd"/>
      <w:r w:rsidRPr="005C45D9">
        <w:rPr>
          <w:sz w:val="24"/>
          <w:szCs w:val="24"/>
          <w:lang w:val="pt"/>
        </w:rPr>
        <w:t xml:space="preserve"> da base da coluna neural até a borda posterior da </w:t>
      </w:r>
      <w:proofErr w:type="spellStart"/>
      <w:r w:rsidRPr="005C45D9">
        <w:rPr>
          <w:sz w:val="24"/>
          <w:szCs w:val="24"/>
          <w:lang w:val="pt"/>
        </w:rPr>
        <w:t>pré-zigapophysis</w:t>
      </w:r>
      <w:proofErr w:type="spellEnd"/>
      <w:r w:rsidRPr="005C45D9">
        <w:rPr>
          <w:sz w:val="24"/>
          <w:szCs w:val="24"/>
          <w:lang w:val="pt"/>
        </w:rPr>
        <w:t xml:space="preserve">.  Infelizmente, a má preservação da coluna neural significa que a morfologia do componente espinhal do SPRL é desconhecida. Logo após o SPRL, a base de </w:t>
      </w:r>
      <w:proofErr w:type="gramStart"/>
      <w:r w:rsidR="00BE75AF">
        <w:rPr>
          <w:sz w:val="24"/>
          <w:szCs w:val="24"/>
          <w:lang w:val="pt"/>
        </w:rPr>
        <w:t>uma</w:t>
      </w:r>
      <w:r>
        <w:rPr>
          <w:lang w:val="pt"/>
        </w:rPr>
        <w:t xml:space="preserve"> </w:t>
      </w:r>
      <w:r w:rsidR="0073691C" w:rsidRPr="005C45D9">
        <w:rPr>
          <w:sz w:val="24"/>
          <w:szCs w:val="24"/>
          <w:lang w:val="pt"/>
        </w:rPr>
        <w:t xml:space="preserve"> grande</w:t>
      </w:r>
      <w:proofErr w:type="gramEnd"/>
      <w:r w:rsidR="0073691C" w:rsidRPr="005C45D9">
        <w:rPr>
          <w:sz w:val="24"/>
          <w:szCs w:val="24"/>
          <w:lang w:val="pt"/>
        </w:rPr>
        <w:t xml:space="preserve"> lâmina </w:t>
      </w:r>
      <w:proofErr w:type="spellStart"/>
      <w:r w:rsidR="0073691C" w:rsidRPr="005C45D9">
        <w:rPr>
          <w:sz w:val="24"/>
          <w:szCs w:val="24"/>
          <w:lang w:val="pt"/>
        </w:rPr>
        <w:t>diapófise</w:t>
      </w:r>
      <w:proofErr w:type="spellEnd"/>
      <w:r w:rsidR="0073691C" w:rsidRPr="005C45D9">
        <w:rPr>
          <w:sz w:val="24"/>
          <w:szCs w:val="24"/>
          <w:lang w:val="pt"/>
        </w:rPr>
        <w:t xml:space="preserve"> está presente como um cume preservado irregularmente que corre paralelamente ao SPRL antes de possivelmente se juntar ao SPRL na base da coluna neural. Como o termo dorsal desta lamina não está preservado, não pode ser determinado se representa a lamina pós-</w:t>
      </w:r>
      <w:proofErr w:type="spellStart"/>
      <w:r w:rsidR="0073691C" w:rsidRPr="005C45D9">
        <w:rPr>
          <w:sz w:val="24"/>
          <w:szCs w:val="24"/>
          <w:lang w:val="pt"/>
        </w:rPr>
        <w:t>zigodiapophyseal</w:t>
      </w:r>
      <w:proofErr w:type="spellEnd"/>
      <w:r w:rsidR="0073691C" w:rsidRPr="005C45D9">
        <w:rPr>
          <w:sz w:val="24"/>
          <w:szCs w:val="24"/>
          <w:lang w:val="pt"/>
        </w:rPr>
        <w:t xml:space="preserve"> (PODL: nesse caso, </w:t>
      </w:r>
      <w:proofErr w:type="gramStart"/>
      <w:r w:rsidR="0073691C" w:rsidRPr="005C45D9">
        <w:rPr>
          <w:sz w:val="24"/>
          <w:szCs w:val="24"/>
          <w:lang w:val="pt"/>
        </w:rPr>
        <w:t>a</w:t>
      </w:r>
      <w:r>
        <w:rPr>
          <w:lang w:val="pt"/>
        </w:rPr>
        <w:t xml:space="preserve"> </w:t>
      </w:r>
      <w:r w:rsidR="00BA4667">
        <w:rPr>
          <w:sz w:val="24"/>
          <w:szCs w:val="24"/>
          <w:lang w:val="pt"/>
        </w:rPr>
        <w:t xml:space="preserve"> </w:t>
      </w:r>
      <w:proofErr w:type="spellStart"/>
      <w:r w:rsidR="00BA4667">
        <w:rPr>
          <w:sz w:val="24"/>
          <w:szCs w:val="24"/>
          <w:lang w:val="pt"/>
        </w:rPr>
        <w:t>spinodiapophyseal</w:t>
      </w:r>
      <w:proofErr w:type="spellEnd"/>
      <w:proofErr w:type="gramEnd"/>
      <w:r>
        <w:rPr>
          <w:lang w:val="pt"/>
        </w:rPr>
        <w:t xml:space="preserve"> </w:t>
      </w:r>
      <w:r w:rsidR="00BA4667">
        <w:rPr>
          <w:sz w:val="24"/>
          <w:szCs w:val="24"/>
          <w:lang w:val="pt"/>
        </w:rPr>
        <w:t xml:space="preserve"> [</w:t>
      </w:r>
      <w:r w:rsidR="001A1678" w:rsidRPr="005C45D9">
        <w:rPr>
          <w:sz w:val="24"/>
          <w:szCs w:val="24"/>
          <w:lang w:val="pt"/>
        </w:rPr>
        <w:t>SPDL</w:t>
      </w:r>
      <w:r w:rsidR="00BA4667">
        <w:rPr>
          <w:sz w:val="24"/>
          <w:szCs w:val="24"/>
          <w:lang w:val="pt"/>
        </w:rPr>
        <w:t>]</w:t>
      </w:r>
      <w:r>
        <w:rPr>
          <w:lang w:val="pt"/>
        </w:rPr>
        <w:t xml:space="preserve"> representaria a lamina</w:t>
      </w:r>
      <w:r w:rsidR="00EF4C51" w:rsidRPr="005C45D9">
        <w:rPr>
          <w:sz w:val="24"/>
          <w:szCs w:val="24"/>
          <w:lang w:val="pt"/>
        </w:rPr>
        <w:t xml:space="preserve"> menor,</w:t>
      </w:r>
      <w:r>
        <w:rPr>
          <w:lang w:val="pt"/>
        </w:rPr>
        <w:t xml:space="preserve"> </w:t>
      </w:r>
      <w:r w:rsidR="00BA4667">
        <w:rPr>
          <w:sz w:val="24"/>
          <w:szCs w:val="24"/>
          <w:lang w:val="pt"/>
        </w:rPr>
        <w:t xml:space="preserve"> anteriormente</w:t>
      </w:r>
      <w:r>
        <w:rPr>
          <w:lang w:val="pt"/>
        </w:rPr>
        <w:t xml:space="preserve"> </w:t>
      </w:r>
      <w:r w:rsidR="00EF4C51" w:rsidRPr="005C45D9">
        <w:rPr>
          <w:sz w:val="24"/>
          <w:szCs w:val="24"/>
          <w:lang w:val="pt"/>
        </w:rPr>
        <w:t xml:space="preserve"> ramificada, por exemplo, </w:t>
      </w:r>
      <w:r>
        <w:rPr>
          <w:lang w:val="pt"/>
        </w:rPr>
        <w:t xml:space="preserve"> </w:t>
      </w:r>
      <w:proofErr w:type="spellStart"/>
      <w:r w:rsidR="00F57486" w:rsidRPr="005C45D9">
        <w:rPr>
          <w:i/>
          <w:sz w:val="24"/>
          <w:szCs w:val="24"/>
          <w:lang w:val="pt"/>
        </w:rPr>
        <w:t>Apatosaurus</w:t>
      </w:r>
      <w:proofErr w:type="spellEnd"/>
      <w:r w:rsidR="00F57486" w:rsidRPr="005C45D9">
        <w:rPr>
          <w:sz w:val="24"/>
          <w:szCs w:val="24"/>
          <w:lang w:val="pt"/>
        </w:rPr>
        <w:t>;</w:t>
      </w:r>
      <w:r>
        <w:rPr>
          <w:lang w:val="pt"/>
        </w:rPr>
        <w:t xml:space="preserve"> </w:t>
      </w:r>
      <w:proofErr w:type="spellStart"/>
      <w:r w:rsidR="00F57486" w:rsidRPr="005C45D9">
        <w:rPr>
          <w:i/>
          <w:sz w:val="24"/>
          <w:szCs w:val="24"/>
          <w:lang w:val="pt"/>
        </w:rPr>
        <w:t>Diplodocus</w:t>
      </w:r>
      <w:proofErr w:type="spellEnd"/>
      <w:r w:rsidR="00F57486" w:rsidRPr="005C45D9">
        <w:rPr>
          <w:sz w:val="24"/>
          <w:szCs w:val="24"/>
          <w:lang w:val="pt"/>
        </w:rPr>
        <w:t xml:space="preserve">) ou a lamina </w:t>
      </w:r>
      <w:proofErr w:type="spellStart"/>
      <w:r w:rsidR="00F57486" w:rsidRPr="005C45D9">
        <w:rPr>
          <w:sz w:val="24"/>
          <w:szCs w:val="24"/>
          <w:lang w:val="pt"/>
        </w:rPr>
        <w:t>spinodiapophyseal</w:t>
      </w:r>
      <w:proofErr w:type="spellEnd"/>
      <w:r w:rsidR="00F57486" w:rsidRPr="005C45D9">
        <w:rPr>
          <w:sz w:val="24"/>
          <w:szCs w:val="24"/>
          <w:lang w:val="pt"/>
        </w:rPr>
        <w:t xml:space="preserve"> (SPDL: nesse caso a situação é invertida, por exemplo, </w:t>
      </w:r>
      <w:r>
        <w:rPr>
          <w:lang w:val="pt"/>
        </w:rPr>
        <w:t xml:space="preserve"> </w:t>
      </w:r>
      <w:proofErr w:type="spellStart"/>
      <w:r w:rsidR="00F57486" w:rsidRPr="005C45D9">
        <w:rPr>
          <w:i/>
          <w:sz w:val="24"/>
          <w:szCs w:val="24"/>
          <w:lang w:val="pt"/>
        </w:rPr>
        <w:t>Camarasaurus</w:t>
      </w:r>
      <w:proofErr w:type="spellEnd"/>
      <w:r w:rsidR="00990761" w:rsidRPr="005C45D9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="00990761" w:rsidRPr="005C45D9">
        <w:rPr>
          <w:i/>
          <w:sz w:val="24"/>
          <w:szCs w:val="24"/>
          <w:lang w:val="pt"/>
        </w:rPr>
        <w:t>Europasaurus</w:t>
      </w:r>
      <w:proofErr w:type="spellEnd"/>
      <w:r w:rsidR="007F2C7D" w:rsidRPr="005C45D9">
        <w:rPr>
          <w:sz w:val="24"/>
          <w:szCs w:val="24"/>
          <w:lang w:val="pt"/>
        </w:rPr>
        <w:t xml:space="preserve">). A colocação relativamente anterior desta lâmina </w:t>
      </w:r>
      <w:proofErr w:type="spellStart"/>
      <w:r w:rsidR="007F2C7D" w:rsidRPr="005C45D9">
        <w:rPr>
          <w:sz w:val="24"/>
          <w:szCs w:val="24"/>
          <w:lang w:val="pt"/>
        </w:rPr>
        <w:t>diafísica</w:t>
      </w:r>
      <w:proofErr w:type="spellEnd"/>
      <w:r w:rsidR="007F2C7D" w:rsidRPr="005C45D9">
        <w:rPr>
          <w:sz w:val="24"/>
          <w:szCs w:val="24"/>
          <w:lang w:val="pt"/>
        </w:rPr>
        <w:t xml:space="preserve"> tão próxima ao SPRL resulta em uma grande extensão de osso relativamente sem características na face posterior do arco neural que se classifica acentuadamente da lâmina até a borda </w:t>
      </w:r>
      <w:proofErr w:type="spellStart"/>
      <w:r w:rsidR="007F2C7D" w:rsidRPr="005C45D9">
        <w:rPr>
          <w:sz w:val="24"/>
          <w:szCs w:val="24"/>
          <w:lang w:val="pt"/>
        </w:rPr>
        <w:t>posterodorsal</w:t>
      </w:r>
      <w:proofErr w:type="spellEnd"/>
      <w:r w:rsidR="007F2C7D" w:rsidRPr="005C45D9">
        <w:rPr>
          <w:sz w:val="24"/>
          <w:szCs w:val="24"/>
          <w:lang w:val="pt"/>
        </w:rPr>
        <w:t xml:space="preserve"> do </w:t>
      </w:r>
      <w:proofErr w:type="spellStart"/>
      <w:r w:rsidR="007F2C7D" w:rsidRPr="005C45D9">
        <w:rPr>
          <w:sz w:val="24"/>
          <w:szCs w:val="24"/>
          <w:lang w:val="pt"/>
        </w:rPr>
        <w:t>centrum</w:t>
      </w:r>
      <w:proofErr w:type="spellEnd"/>
      <w:r w:rsidR="007F2C7D" w:rsidRPr="005C45D9">
        <w:rPr>
          <w:sz w:val="24"/>
          <w:szCs w:val="24"/>
          <w:lang w:val="pt"/>
        </w:rPr>
        <w:t xml:space="preserve">. No entanto, beirar a borda medial desta extensão (onde teria se fundido com a coluna neural dentro do espaço </w:t>
      </w:r>
      <w:proofErr w:type="spellStart"/>
      <w:r w:rsidR="007F2C7D" w:rsidRPr="005C45D9">
        <w:rPr>
          <w:sz w:val="24"/>
          <w:szCs w:val="24"/>
          <w:lang w:val="pt"/>
        </w:rPr>
        <w:t>infrapostzygapophyseal</w:t>
      </w:r>
      <w:proofErr w:type="spellEnd"/>
      <w:r w:rsidR="007F2C7D" w:rsidRPr="005C45D9">
        <w:rPr>
          <w:sz w:val="24"/>
          <w:szCs w:val="24"/>
          <w:lang w:val="pt"/>
        </w:rPr>
        <w:t xml:space="preserve">) é um </w:t>
      </w:r>
      <w:r w:rsidR="007F2C7D" w:rsidRPr="005C45D9">
        <w:rPr>
          <w:sz w:val="24"/>
          <w:szCs w:val="24"/>
          <w:lang w:val="pt"/>
        </w:rPr>
        <w:lastRenderedPageBreak/>
        <w:t>elaborado, pneumático(?) complexo fossa-</w:t>
      </w:r>
      <w:proofErr w:type="spellStart"/>
      <w:r w:rsidR="007F2C7D" w:rsidRPr="005C45D9">
        <w:rPr>
          <w:sz w:val="24"/>
          <w:szCs w:val="24"/>
          <w:lang w:val="pt"/>
        </w:rPr>
        <w:t>subfossae</w:t>
      </w:r>
      <w:proofErr w:type="spellEnd"/>
      <w:r w:rsidR="007F2C7D" w:rsidRPr="005C45D9">
        <w:rPr>
          <w:sz w:val="24"/>
          <w:szCs w:val="24"/>
          <w:lang w:val="pt"/>
        </w:rPr>
        <w:t xml:space="preserve"> que é composto principalmente de uma fossa </w:t>
      </w:r>
      <w:proofErr w:type="spellStart"/>
      <w:r w:rsidR="007F2C7D" w:rsidRPr="005C45D9">
        <w:rPr>
          <w:sz w:val="24"/>
          <w:szCs w:val="24"/>
          <w:lang w:val="pt"/>
        </w:rPr>
        <w:t>centrodiapofiseal</w:t>
      </w:r>
      <w:proofErr w:type="spellEnd"/>
      <w:r w:rsidR="007F2C7D" w:rsidRPr="005C45D9">
        <w:rPr>
          <w:sz w:val="24"/>
          <w:szCs w:val="24"/>
          <w:lang w:val="pt"/>
        </w:rPr>
        <w:t xml:space="preserve"> pós-</w:t>
      </w:r>
      <w:proofErr w:type="spellStart"/>
      <w:r w:rsidR="007F2C7D" w:rsidRPr="005C45D9">
        <w:rPr>
          <w:sz w:val="24"/>
          <w:szCs w:val="24"/>
          <w:lang w:val="pt"/>
        </w:rPr>
        <w:t>zifísica</w:t>
      </w:r>
      <w:proofErr w:type="spellEnd"/>
      <w:r w:rsidR="007F2C7D" w:rsidRPr="005C45D9">
        <w:rPr>
          <w:sz w:val="24"/>
          <w:szCs w:val="24"/>
          <w:lang w:val="pt"/>
        </w:rPr>
        <w:t xml:space="preserve"> rasa (POCDF) dividida por duas </w:t>
      </w:r>
      <w:proofErr w:type="gramStart"/>
      <w:r w:rsidR="007F2C7D" w:rsidRPr="005C45D9">
        <w:rPr>
          <w:sz w:val="24"/>
          <w:szCs w:val="24"/>
          <w:lang w:val="pt"/>
        </w:rPr>
        <w:t>laminas</w:t>
      </w:r>
      <w:proofErr w:type="gramEnd"/>
      <w:r w:rsidR="007F2C7D" w:rsidRPr="005C45D9">
        <w:rPr>
          <w:sz w:val="24"/>
          <w:szCs w:val="24"/>
          <w:lang w:val="pt"/>
        </w:rPr>
        <w:t xml:space="preserve"> finas que se juntam à margem anterior da fossa de modo a se assemelhar amplamente a um osso do desejo no aspecto dorsal. Este complexo pneumático, que parece ter sido natural, pode ter se comunicado com a série irregular de poços e depressões que penetram no cume dorsal do CPOL, como descrito acima.</w:t>
      </w:r>
    </w:p>
    <w:p w14:paraId="2ADA2871" w14:textId="6CE0A103" w:rsidR="0047505C" w:rsidRPr="005C45D9" w:rsidRDefault="00207A05" w:rsidP="00231C6F">
      <w:pPr>
        <w:spacing w:line="360" w:lineRule="auto"/>
        <w:ind w:firstLine="720"/>
        <w:rPr>
          <w:sz w:val="24"/>
          <w:szCs w:val="24"/>
        </w:rPr>
      </w:pPr>
      <w:r>
        <w:rPr>
          <w:i/>
          <w:sz w:val="24"/>
          <w:szCs w:val="24"/>
          <w:lang w:val="pt"/>
        </w:rPr>
        <w:t xml:space="preserve">2.1.1. </w:t>
      </w:r>
      <w:r w:rsidR="0047505C" w:rsidRPr="005C45D9">
        <w:rPr>
          <w:i/>
          <w:sz w:val="24"/>
          <w:szCs w:val="24"/>
          <w:lang w:val="pt"/>
        </w:rPr>
        <w:t>Possíveis afinidades taxonômicas de AM 6125</w:t>
      </w:r>
      <w:r w:rsidR="0047505C" w:rsidRPr="005C45D9">
        <w:rPr>
          <w:sz w:val="24"/>
          <w:szCs w:val="24"/>
          <w:lang w:val="pt"/>
        </w:rPr>
        <w:t xml:space="preserve">: </w:t>
      </w:r>
    </w:p>
    <w:p w14:paraId="4C9CB3E2" w14:textId="468D5B82" w:rsidR="00B50531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coluna neural incompletamente preservada e as facetas </w:t>
      </w:r>
      <w:proofErr w:type="spellStart"/>
      <w:r w:rsidRPr="005C45D9">
        <w:rPr>
          <w:sz w:val="24"/>
          <w:szCs w:val="24"/>
          <w:lang w:val="pt"/>
        </w:rPr>
        <w:t>pophyseais</w:t>
      </w:r>
      <w:proofErr w:type="spellEnd"/>
      <w:r w:rsidRPr="005C45D9">
        <w:rPr>
          <w:sz w:val="24"/>
          <w:szCs w:val="24"/>
          <w:lang w:val="pt"/>
        </w:rPr>
        <w:t xml:space="preserve"> de AM 6125 dificultam a avaliação de suas afinidades taxonômicas. Essa dúvida é exacerbada por uma escassez de material vertebral representativo da série anterior-mais dorsal de taxa que faz fronteira com o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="00616378" w:rsidRPr="005C45D9">
        <w:rPr>
          <w:sz w:val="24"/>
          <w:szCs w:val="24"/>
          <w:lang w:val="pt"/>
        </w:rPr>
        <w:t>–</w:t>
      </w:r>
      <w:proofErr w:type="spellStart"/>
      <w:r w:rsidR="00616378" w:rsidRPr="005C45D9">
        <w:rPr>
          <w:sz w:val="24"/>
          <w:szCs w:val="24"/>
          <w:lang w:val="pt"/>
        </w:rPr>
        <w:t>neosaurópode</w:t>
      </w:r>
      <w:proofErr w:type="spellEnd"/>
      <w:r w:rsidR="00616378" w:rsidRPr="005C45D9">
        <w:rPr>
          <w:sz w:val="24"/>
          <w:szCs w:val="24"/>
          <w:lang w:val="pt"/>
        </w:rPr>
        <w:t xml:space="preserve"> e </w:t>
      </w:r>
      <w:proofErr w:type="spellStart"/>
      <w:r w:rsidR="00616378" w:rsidRPr="005C45D9">
        <w:rPr>
          <w:sz w:val="24"/>
          <w:szCs w:val="24"/>
          <w:lang w:val="pt"/>
        </w:rPr>
        <w:t>macronário</w:t>
      </w:r>
      <w:proofErr w:type="spellEnd"/>
      <w:r w:rsidR="00616378" w:rsidRPr="005C45D9">
        <w:rPr>
          <w:sz w:val="24"/>
          <w:szCs w:val="24"/>
          <w:lang w:val="pt"/>
        </w:rPr>
        <w:t>–</w:t>
      </w:r>
      <w:r w:rsidR="004B6910">
        <w:rPr>
          <w:sz w:val="24"/>
          <w:szCs w:val="24"/>
          <w:lang w:val="pt"/>
        </w:rPr>
        <w:t xml:space="preserve"> </w:t>
      </w:r>
      <w:proofErr w:type="spellStart"/>
      <w:proofErr w:type="gramStart"/>
      <w:r w:rsidR="004B6910">
        <w:rPr>
          <w:sz w:val="24"/>
          <w:szCs w:val="24"/>
          <w:lang w:val="pt"/>
        </w:rPr>
        <w:t>transição</w:t>
      </w:r>
      <w:r w:rsidR="00616378" w:rsidRPr="005C45D9">
        <w:rPr>
          <w:sz w:val="24"/>
          <w:szCs w:val="24"/>
          <w:lang w:val="pt"/>
        </w:rPr>
        <w:t>titanosauriforme</w:t>
      </w:r>
      <w:proofErr w:type="spellEnd"/>
      <w:r>
        <w:rPr>
          <w:lang w:val="pt"/>
        </w:rPr>
        <w:t xml:space="preserve"> </w:t>
      </w:r>
      <w:r w:rsidR="00DF5B4A" w:rsidRPr="005C45D9">
        <w:rPr>
          <w:sz w:val="24"/>
          <w:szCs w:val="24"/>
          <w:lang w:val="pt"/>
        </w:rPr>
        <w:t>.</w:t>
      </w:r>
      <w:proofErr w:type="gramEnd"/>
      <w:r w:rsidR="00DF5B4A" w:rsidRPr="005C45D9">
        <w:rPr>
          <w:sz w:val="24"/>
          <w:szCs w:val="24"/>
          <w:lang w:val="pt"/>
        </w:rPr>
        <w:t xml:space="preserve"> Essas preocupações à parte, discute-se aqui a possível posição taxonômica do AM 6125.</w:t>
      </w:r>
    </w:p>
    <w:p w14:paraId="68801FF1" w14:textId="0B4CABF6" w:rsidR="00EA1D08" w:rsidRPr="005C45D9" w:rsidRDefault="0079469C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Além do </w:t>
      </w:r>
      <w:proofErr w:type="spellStart"/>
      <w:r w:rsidRPr="005C45D9">
        <w:rPr>
          <w:sz w:val="24"/>
          <w:szCs w:val="24"/>
          <w:lang w:val="pt"/>
        </w:rPr>
        <w:t>condíle</w:t>
      </w:r>
      <w:proofErr w:type="spellEnd"/>
      <w:r w:rsidRPr="005C45D9">
        <w:rPr>
          <w:sz w:val="24"/>
          <w:szCs w:val="24"/>
          <w:lang w:val="pt"/>
        </w:rPr>
        <w:t xml:space="preserve"> anterior proeminentemente desenvolvido, a presença de uma abertura pneumática profunda na superfície lateral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indica que o AM 6125 é um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 perto da radiação </w:t>
      </w:r>
      <w:proofErr w:type="spellStart"/>
      <w:r w:rsidRPr="005C45D9">
        <w:rPr>
          <w:sz w:val="24"/>
          <w:szCs w:val="24"/>
          <w:lang w:val="pt"/>
        </w:rPr>
        <w:t>neosaurópode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1998), mas sugere que é improvável representar um </w:t>
      </w:r>
      <w:proofErr w:type="spellStart"/>
      <w:r w:rsidRPr="005C45D9">
        <w:rPr>
          <w:sz w:val="24"/>
          <w:szCs w:val="24"/>
          <w:lang w:val="pt"/>
        </w:rPr>
        <w:t>dicraeossaurídeo</w:t>
      </w:r>
      <w:proofErr w:type="spellEnd"/>
      <w:r w:rsidRPr="005C45D9">
        <w:rPr>
          <w:sz w:val="24"/>
          <w:szCs w:val="24"/>
          <w:lang w:val="pt"/>
        </w:rPr>
        <w:t>, que tende a ter apenas escavações muito rasas (</w:t>
      </w:r>
      <w:proofErr w:type="spellStart"/>
      <w:r w:rsidRPr="005C45D9">
        <w:rPr>
          <w:sz w:val="24"/>
          <w:szCs w:val="24"/>
          <w:lang w:val="pt"/>
        </w:rPr>
        <w:t>Whitlock</w:t>
      </w:r>
      <w:proofErr w:type="spellEnd"/>
      <w:r w:rsidRPr="005C45D9">
        <w:rPr>
          <w:sz w:val="24"/>
          <w:szCs w:val="24"/>
          <w:lang w:val="pt"/>
        </w:rPr>
        <w:t xml:space="preserve"> 2011</w:t>
      </w:r>
      <w:r w:rsidR="005B061D">
        <w:rPr>
          <w:sz w:val="24"/>
          <w:szCs w:val="24"/>
          <w:lang w:val="pt"/>
        </w:rPr>
        <w:t>a</w:t>
      </w:r>
      <w:r w:rsidRPr="005C45D9">
        <w:rPr>
          <w:sz w:val="24"/>
          <w:szCs w:val="24"/>
          <w:lang w:val="pt"/>
        </w:rPr>
        <w:t xml:space="preserve">).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, em contraste, tendem a exibir aberturas laterais que ocupam uma proporção muito maior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do que a observada na AM 6125 (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al., 2015). A incomum superfície ventral </w:t>
      </w:r>
      <w:proofErr w:type="spellStart"/>
      <w:r w:rsidRPr="005C45D9">
        <w:rPr>
          <w:sz w:val="24"/>
          <w:szCs w:val="24"/>
          <w:lang w:val="pt"/>
        </w:rPr>
        <w:t>anteroposteriorly</w:t>
      </w:r>
      <w:proofErr w:type="spellEnd"/>
      <w:r w:rsidRPr="005C45D9">
        <w:rPr>
          <w:sz w:val="24"/>
          <w:szCs w:val="24"/>
          <w:lang w:val="pt"/>
        </w:rPr>
        <w:t xml:space="preserve"> plana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mostra algumas semelhanças com as vértebras dorsais do </w:t>
      </w:r>
      <w:proofErr w:type="spellStart"/>
      <w:r w:rsidRPr="005C45D9">
        <w:rPr>
          <w:sz w:val="24"/>
          <w:szCs w:val="24"/>
          <w:lang w:val="pt"/>
        </w:rPr>
        <w:t>macronário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gramStart"/>
      <w:r w:rsidRPr="005C45D9">
        <w:rPr>
          <w:sz w:val="24"/>
          <w:szCs w:val="24"/>
          <w:lang w:val="pt"/>
        </w:rPr>
        <w:t xml:space="preserve">basal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Tehuelchesaurus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Carballido</w:t>
      </w:r>
      <w:proofErr w:type="spellEnd"/>
      <w:r w:rsidRPr="005C45D9">
        <w:rPr>
          <w:sz w:val="24"/>
          <w:szCs w:val="24"/>
          <w:lang w:val="pt"/>
        </w:rPr>
        <w:t xml:space="preserve"> et al. 2011</w:t>
      </w:r>
      <w:r w:rsidR="005B061D">
        <w:rPr>
          <w:sz w:val="24"/>
          <w:szCs w:val="24"/>
          <w:lang w:val="pt"/>
        </w:rPr>
        <w:t>a</w:t>
      </w:r>
      <w:r>
        <w:rPr>
          <w:lang w:val="pt"/>
        </w:rPr>
        <w:t xml:space="preserve">), mas em ambos </w:t>
      </w:r>
      <w:proofErr w:type="spellStart"/>
      <w:r>
        <w:rPr>
          <w:lang w:val="pt"/>
        </w:rPr>
        <w:t>os</w:t>
      </w:r>
      <w:r w:rsidRPr="005C45D9">
        <w:rPr>
          <w:sz w:val="24"/>
          <w:szCs w:val="24"/>
          <w:lang w:val="pt"/>
        </w:rPr>
        <w:t>impostos</w:t>
      </w:r>
      <w:proofErr w:type="spellEnd"/>
      <w:r w:rsidRPr="005C45D9">
        <w:rPr>
          <w:sz w:val="24"/>
          <w:szCs w:val="24"/>
          <w:lang w:val="pt"/>
        </w:rPr>
        <w:t xml:space="preserve"> as vértebras experimentaram esmagamento que poderia ter contribuído para essa morfologia. Uma posição mais derivada do que a </w:t>
      </w:r>
      <w:proofErr w:type="spellStart"/>
      <w:r w:rsidRPr="005C45D9">
        <w:rPr>
          <w:sz w:val="24"/>
          <w:szCs w:val="24"/>
          <w:lang w:val="pt"/>
        </w:rPr>
        <w:t>Macronaria</w:t>
      </w:r>
      <w:proofErr w:type="spellEnd"/>
      <w:r w:rsidRPr="005C45D9">
        <w:rPr>
          <w:sz w:val="24"/>
          <w:szCs w:val="24"/>
          <w:lang w:val="pt"/>
        </w:rPr>
        <w:t xml:space="preserve"> basal (ou seja, </w:t>
      </w:r>
      <w:proofErr w:type="spellStart"/>
      <w:r w:rsidRPr="005C45D9">
        <w:rPr>
          <w:sz w:val="24"/>
          <w:szCs w:val="24"/>
          <w:lang w:val="pt"/>
        </w:rPr>
        <w:t>Titanosauriformes</w:t>
      </w:r>
      <w:proofErr w:type="spellEnd"/>
      <w:r w:rsidRPr="005C45D9">
        <w:rPr>
          <w:sz w:val="24"/>
          <w:szCs w:val="24"/>
          <w:lang w:val="pt"/>
        </w:rPr>
        <w:t xml:space="preserve">) para a AM 6125 é considerada improvável dada a ausência de espaços aéreos inequivocamente </w:t>
      </w:r>
      <w:proofErr w:type="spellStart"/>
      <w:r w:rsidRPr="005C45D9">
        <w:rPr>
          <w:sz w:val="24"/>
          <w:szCs w:val="24"/>
          <w:lang w:val="pt"/>
        </w:rPr>
        <w:t>camelados</w:t>
      </w:r>
      <w:proofErr w:type="spellEnd"/>
      <w:r w:rsidRPr="005C45D9">
        <w:rPr>
          <w:sz w:val="24"/>
          <w:szCs w:val="24"/>
          <w:lang w:val="pt"/>
        </w:rPr>
        <w:t xml:space="preserve"> dentro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embora nossa identificação de tais </w:t>
      </w:r>
      <w:proofErr w:type="gramStart"/>
      <w:r w:rsidRPr="005C45D9">
        <w:rPr>
          <w:sz w:val="24"/>
          <w:szCs w:val="24"/>
          <w:lang w:val="pt"/>
        </w:rPr>
        <w:t>estruturas internas possa</w:t>
      </w:r>
      <w:proofErr w:type="gramEnd"/>
      <w:r w:rsidRPr="005C45D9">
        <w:rPr>
          <w:sz w:val="24"/>
          <w:szCs w:val="24"/>
          <w:lang w:val="pt"/>
        </w:rPr>
        <w:t xml:space="preserve"> ser obscurecida por enchimento matricial e má preservação.</w:t>
      </w:r>
    </w:p>
    <w:p w14:paraId="351D698E" w14:textId="3B3962A4" w:rsidR="009913D6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Uma posição </w:t>
      </w:r>
      <w:proofErr w:type="spellStart"/>
      <w:r w:rsidRPr="005C45D9">
        <w:rPr>
          <w:sz w:val="24"/>
          <w:szCs w:val="24"/>
          <w:lang w:val="pt"/>
        </w:rPr>
        <w:t>diplodocóida</w:t>
      </w:r>
      <w:proofErr w:type="spellEnd"/>
      <w:r w:rsidRPr="005C45D9">
        <w:rPr>
          <w:sz w:val="24"/>
          <w:szCs w:val="24"/>
          <w:lang w:val="pt"/>
        </w:rPr>
        <w:t xml:space="preserve"> para AM 6125 pode ser ainda mais descartada principalmente no que diz respeito à configuração laminar de sua superfície posterior, bem como sua posse de um SPRL claramente definido e lateralmente flamejante. Esta última lamina é apenas minimamente desenvolvida nas vértebras dorsais anteriores da maioria dos </w:t>
      </w:r>
      <w:proofErr w:type="spellStart"/>
      <w:r w:rsidRPr="005C45D9">
        <w:rPr>
          <w:sz w:val="24"/>
          <w:szCs w:val="24"/>
          <w:lang w:val="pt"/>
        </w:rPr>
        <w:t>diplodocoides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 w:rsidRPr="005C45D9">
        <w:rPr>
          <w:sz w:val="24"/>
          <w:szCs w:val="24"/>
          <w:lang w:val="pt"/>
        </w:rPr>
        <w:lastRenderedPageBreak/>
        <w:t>ou situada muito mais perto da linha média anterior (geralmente em combinação com um distinto ventral-</w:t>
      </w:r>
      <w:proofErr w:type="spellStart"/>
      <w:r w:rsidRPr="005C45D9">
        <w:rPr>
          <w:sz w:val="24"/>
          <w:szCs w:val="24"/>
          <w:lang w:val="pt"/>
        </w:rPr>
        <w:t>dip</w:t>
      </w:r>
      <w:proofErr w:type="spellEnd"/>
      <w:r w:rsidRPr="005C45D9">
        <w:rPr>
          <w:sz w:val="24"/>
          <w:szCs w:val="24"/>
          <w:lang w:val="pt"/>
        </w:rPr>
        <w:t xml:space="preserve"> imediatamente posterior às </w:t>
      </w:r>
      <w:proofErr w:type="spellStart"/>
      <w:r w:rsidRPr="005C45D9">
        <w:rPr>
          <w:sz w:val="24"/>
          <w:szCs w:val="24"/>
          <w:lang w:val="pt"/>
        </w:rPr>
        <w:t>prezigapofias</w:t>
      </w:r>
      <w:proofErr w:type="spellEnd"/>
      <w:r w:rsidRPr="005C45D9">
        <w:rPr>
          <w:sz w:val="24"/>
          <w:szCs w:val="24"/>
          <w:lang w:val="pt"/>
        </w:rPr>
        <w:t>), por exemplo,</w:t>
      </w:r>
      <w:r w:rsidR="004C3ABB" w:rsidRPr="005C45D9">
        <w:rPr>
          <w:i/>
          <w:sz w:val="24"/>
          <w:szCs w:val="24"/>
          <w:lang w:val="pt"/>
        </w:rPr>
        <w:t xml:space="preserve"> </w:t>
      </w:r>
      <w:proofErr w:type="spellStart"/>
      <w:proofErr w:type="gramStart"/>
      <w:r w:rsidR="004C3ABB" w:rsidRPr="005C45D9">
        <w:rPr>
          <w:i/>
          <w:sz w:val="24"/>
          <w:szCs w:val="24"/>
          <w:lang w:val="pt"/>
        </w:rPr>
        <w:t>Apatasaurus</w:t>
      </w:r>
      <w:proofErr w:type="spellEnd"/>
      <w:r>
        <w:rPr>
          <w:lang w:val="pt"/>
        </w:rPr>
        <w:t xml:space="preserve"> </w:t>
      </w:r>
      <w:r w:rsidR="008653AD" w:rsidRPr="005C45D9">
        <w:rPr>
          <w:sz w:val="24"/>
          <w:szCs w:val="24"/>
          <w:lang w:val="pt"/>
        </w:rPr>
        <w:t xml:space="preserve"> (</w:t>
      </w:r>
      <w:proofErr w:type="gramEnd"/>
      <w:r w:rsidR="008653AD" w:rsidRPr="005C45D9">
        <w:rPr>
          <w:sz w:val="24"/>
          <w:szCs w:val="24"/>
          <w:lang w:val="pt"/>
        </w:rPr>
        <w:t xml:space="preserve">AMNH 550). O CPOL e o TPOL de ambos </w:t>
      </w:r>
      <w:proofErr w:type="spellStart"/>
      <w:r w:rsidR="008653AD" w:rsidRPr="005C45D9">
        <w:rPr>
          <w:sz w:val="24"/>
          <w:szCs w:val="24"/>
          <w:lang w:val="pt"/>
        </w:rPr>
        <w:t>diplodocoides</w:t>
      </w:r>
      <w:proofErr w:type="spellEnd"/>
      <w:r w:rsidR="008653AD" w:rsidRPr="005C45D9">
        <w:rPr>
          <w:sz w:val="24"/>
          <w:szCs w:val="24"/>
          <w:lang w:val="pt"/>
        </w:rPr>
        <w:t xml:space="preserve"> </w:t>
      </w:r>
      <w:proofErr w:type="gramStart"/>
      <w:r w:rsidR="008653AD" w:rsidRPr="005C45D9">
        <w:rPr>
          <w:sz w:val="24"/>
          <w:szCs w:val="24"/>
          <w:lang w:val="pt"/>
        </w:rPr>
        <w:t xml:space="preserve">e </w:t>
      </w:r>
      <w:r>
        <w:rPr>
          <w:lang w:val="pt"/>
        </w:rPr>
        <w:t xml:space="preserve"> </w:t>
      </w:r>
      <w:proofErr w:type="spellStart"/>
      <w:r w:rsidR="008F0827" w:rsidRPr="005C45D9">
        <w:rPr>
          <w:i/>
          <w:sz w:val="24"/>
          <w:szCs w:val="24"/>
          <w:lang w:val="pt"/>
        </w:rPr>
        <w:t>Haplocanthosaurus</w:t>
      </w:r>
      <w:proofErr w:type="spellEnd"/>
      <w:proofErr w:type="gramEnd"/>
      <w:r w:rsidR="008F0827" w:rsidRPr="005C45D9">
        <w:rPr>
          <w:i/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217DB6" w:rsidRPr="005C45D9">
        <w:rPr>
          <w:sz w:val="24"/>
          <w:szCs w:val="24"/>
          <w:lang w:val="pt"/>
        </w:rPr>
        <w:t xml:space="preserve">são geralmente processos posteriormente expansivos e finamente delineados que são </w:t>
      </w:r>
      <w:proofErr w:type="spellStart"/>
      <w:r w:rsidR="00217DB6" w:rsidRPr="005C45D9">
        <w:rPr>
          <w:sz w:val="24"/>
          <w:szCs w:val="24"/>
          <w:lang w:val="pt"/>
        </w:rPr>
        <w:t>anteroposteriorly</w:t>
      </w:r>
      <w:proofErr w:type="spellEnd"/>
      <w:r w:rsidR="00217DB6" w:rsidRPr="005C45D9">
        <w:rPr>
          <w:sz w:val="24"/>
          <w:szCs w:val="24"/>
          <w:lang w:val="pt"/>
        </w:rPr>
        <w:t xml:space="preserve"> profundos e </w:t>
      </w:r>
      <w:proofErr w:type="spellStart"/>
      <w:r w:rsidR="00217DB6" w:rsidRPr="005C45D9">
        <w:rPr>
          <w:sz w:val="24"/>
          <w:szCs w:val="24"/>
          <w:lang w:val="pt"/>
        </w:rPr>
        <w:t>mediolateralmente</w:t>
      </w:r>
      <w:proofErr w:type="spellEnd"/>
      <w:r w:rsidR="00217DB6" w:rsidRPr="005C45D9">
        <w:rPr>
          <w:sz w:val="24"/>
          <w:szCs w:val="24"/>
          <w:lang w:val="pt"/>
        </w:rPr>
        <w:t xml:space="preserve"> comprimidos. Em contraste acentuado com esses impostos, os </w:t>
      </w:r>
      <w:proofErr w:type="spellStart"/>
      <w:r w:rsidR="00217DB6" w:rsidRPr="005C45D9">
        <w:rPr>
          <w:sz w:val="24"/>
          <w:szCs w:val="24"/>
          <w:lang w:val="pt"/>
        </w:rPr>
        <w:t>CPOLs</w:t>
      </w:r>
      <w:proofErr w:type="spellEnd"/>
      <w:r w:rsidR="00217DB6" w:rsidRPr="005C45D9">
        <w:rPr>
          <w:sz w:val="24"/>
          <w:szCs w:val="24"/>
          <w:lang w:val="pt"/>
        </w:rPr>
        <w:t xml:space="preserve"> baixos, semelhantes a colunas de AM 6125 são essencialmente não-laminar, enquanto o </w:t>
      </w:r>
      <w:proofErr w:type="spellStart"/>
      <w:r w:rsidR="00217DB6" w:rsidRPr="005C45D9">
        <w:rPr>
          <w:sz w:val="24"/>
          <w:szCs w:val="24"/>
          <w:lang w:val="pt"/>
        </w:rPr>
        <w:t>sTPOL</w:t>
      </w:r>
      <w:proofErr w:type="spellEnd"/>
      <w:r w:rsidR="00217DB6" w:rsidRPr="005C45D9">
        <w:rPr>
          <w:sz w:val="24"/>
          <w:szCs w:val="24"/>
          <w:lang w:val="pt"/>
        </w:rPr>
        <w:t xml:space="preserve"> é apenas fracamente desenvolvido. Além do laminado posterior, o AM 6125 pode ser distinguido ainda </w:t>
      </w:r>
      <w:proofErr w:type="gramStart"/>
      <w:r w:rsidR="00217DB6" w:rsidRPr="005C45D9">
        <w:rPr>
          <w:sz w:val="24"/>
          <w:szCs w:val="24"/>
          <w:lang w:val="pt"/>
        </w:rPr>
        <w:t>do</w:t>
      </w:r>
      <w:r>
        <w:rPr>
          <w:lang w:val="pt"/>
        </w:rPr>
        <w:t xml:space="preserve"> </w:t>
      </w:r>
      <w:r w:rsidR="008F0827" w:rsidRPr="005C45D9">
        <w:rPr>
          <w:i/>
          <w:sz w:val="24"/>
          <w:szCs w:val="24"/>
          <w:lang w:val="pt"/>
        </w:rPr>
        <w:t xml:space="preserve"> </w:t>
      </w:r>
      <w:proofErr w:type="spellStart"/>
      <w:r w:rsidR="008F0827" w:rsidRPr="005C45D9">
        <w:rPr>
          <w:i/>
          <w:sz w:val="24"/>
          <w:szCs w:val="24"/>
          <w:lang w:val="pt"/>
        </w:rPr>
        <w:t>Haplocanthosaurus</w:t>
      </w:r>
      <w:proofErr w:type="spellEnd"/>
      <w:proofErr w:type="gramEnd"/>
      <w:r>
        <w:rPr>
          <w:lang w:val="pt"/>
        </w:rPr>
        <w:t xml:space="preserve"> </w:t>
      </w:r>
      <w:r w:rsidR="00106B4E" w:rsidRPr="005C45D9">
        <w:rPr>
          <w:sz w:val="24"/>
          <w:szCs w:val="24"/>
          <w:lang w:val="pt"/>
        </w:rPr>
        <w:t xml:space="preserve"> em relação ao seu bem desenvolvido ACDL.</w:t>
      </w:r>
    </w:p>
    <w:p w14:paraId="1562F819" w14:textId="37FC6544" w:rsidR="007D1F7B" w:rsidRPr="005C45D9" w:rsidRDefault="002F33E7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CPOL fracamente desenvolvido (ou seja, a porção </w:t>
      </w:r>
      <w:proofErr w:type="spellStart"/>
      <w:r w:rsidRPr="005C45D9">
        <w:rPr>
          <w:sz w:val="24"/>
          <w:szCs w:val="24"/>
          <w:lang w:val="pt"/>
        </w:rPr>
        <w:t>posteroventral</w:t>
      </w:r>
      <w:proofErr w:type="spellEnd"/>
      <w:r w:rsidRPr="005C45D9">
        <w:rPr>
          <w:sz w:val="24"/>
          <w:szCs w:val="24"/>
          <w:lang w:val="pt"/>
        </w:rPr>
        <w:t xml:space="preserve"> do arco neural acima do canal neural) de AM 6125 é uma reminiscência das vértebras dorsais anteriores de taxas </w:t>
      </w:r>
      <w:proofErr w:type="spellStart"/>
      <w:r w:rsidRPr="005C45D9">
        <w:rPr>
          <w:sz w:val="24"/>
          <w:szCs w:val="24"/>
          <w:lang w:val="pt"/>
        </w:rPr>
        <w:t>macronarianas</w:t>
      </w:r>
      <w:proofErr w:type="spellEnd"/>
      <w:r w:rsidRPr="005C45D9">
        <w:rPr>
          <w:sz w:val="24"/>
          <w:szCs w:val="24"/>
          <w:lang w:val="pt"/>
        </w:rPr>
        <w:t xml:space="preserve"> basais como </w:t>
      </w:r>
      <w:proofErr w:type="spellStart"/>
      <w:proofErr w:type="gramStart"/>
      <w:r w:rsidR="00D760CF" w:rsidRPr="005C45D9">
        <w:rPr>
          <w:i/>
          <w:sz w:val="24"/>
          <w:szCs w:val="24"/>
          <w:lang w:val="pt"/>
        </w:rPr>
        <w:t>Camarasaurus</w:t>
      </w:r>
      <w:proofErr w:type="spellEnd"/>
      <w:r>
        <w:rPr>
          <w:lang w:val="pt"/>
        </w:rPr>
        <w:t xml:space="preserve"> </w:t>
      </w:r>
      <w:r w:rsidR="00D760CF" w:rsidRPr="005C45D9">
        <w:rPr>
          <w:sz w:val="24"/>
          <w:szCs w:val="24"/>
          <w:lang w:val="pt"/>
        </w:rPr>
        <w:t xml:space="preserve"> e</w:t>
      </w:r>
      <w:proofErr w:type="gramEnd"/>
      <w:r w:rsidR="00D760CF"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="00D760CF" w:rsidRPr="005C45D9">
        <w:rPr>
          <w:i/>
          <w:sz w:val="24"/>
          <w:szCs w:val="24"/>
          <w:lang w:val="pt"/>
        </w:rPr>
        <w:t>Europasaurus</w:t>
      </w:r>
      <w:proofErr w:type="spellEnd"/>
      <w:r>
        <w:rPr>
          <w:lang w:val="pt"/>
        </w:rPr>
        <w:t xml:space="preserve"> </w:t>
      </w:r>
      <w:r w:rsidR="00563F70" w:rsidRPr="005C45D9">
        <w:rPr>
          <w:sz w:val="24"/>
          <w:szCs w:val="24"/>
          <w:lang w:val="pt"/>
        </w:rPr>
        <w:t xml:space="preserve"> (</w:t>
      </w:r>
      <w:proofErr w:type="spellStart"/>
      <w:r w:rsidR="00563F70" w:rsidRPr="005C45D9">
        <w:rPr>
          <w:sz w:val="24"/>
          <w:szCs w:val="24"/>
          <w:lang w:val="pt"/>
        </w:rPr>
        <w:t>Carballido</w:t>
      </w:r>
      <w:proofErr w:type="spellEnd"/>
      <w:r w:rsidR="00563F70" w:rsidRPr="005C45D9">
        <w:rPr>
          <w:sz w:val="24"/>
          <w:szCs w:val="24"/>
          <w:lang w:val="pt"/>
        </w:rPr>
        <w:t xml:space="preserve"> e Sander, 2014), bem como uma série de </w:t>
      </w:r>
      <w:proofErr w:type="spellStart"/>
      <w:r w:rsidR="00563F70" w:rsidRPr="005C45D9">
        <w:rPr>
          <w:sz w:val="24"/>
          <w:szCs w:val="24"/>
          <w:lang w:val="pt"/>
        </w:rPr>
        <w:t>macronarianos</w:t>
      </w:r>
      <w:proofErr w:type="spellEnd"/>
      <w:r w:rsidR="00563F70" w:rsidRPr="005C45D9">
        <w:rPr>
          <w:sz w:val="24"/>
          <w:szCs w:val="24"/>
          <w:lang w:val="pt"/>
        </w:rPr>
        <w:t xml:space="preserve"> mais derivados (por exemplo,</w:t>
      </w:r>
      <w:r>
        <w:rPr>
          <w:lang w:val="pt"/>
        </w:rPr>
        <w:t xml:space="preserve"> </w:t>
      </w:r>
      <w:r w:rsidR="000C334D" w:rsidRPr="005C45D9">
        <w:rPr>
          <w:i/>
          <w:sz w:val="24"/>
          <w:szCs w:val="24"/>
          <w:lang w:val="pt"/>
        </w:rPr>
        <w:t xml:space="preserve"> </w:t>
      </w:r>
      <w:proofErr w:type="spellStart"/>
      <w:r w:rsidR="000C334D" w:rsidRPr="005C45D9">
        <w:rPr>
          <w:i/>
          <w:sz w:val="24"/>
          <w:szCs w:val="24"/>
          <w:lang w:val="pt"/>
        </w:rPr>
        <w:t>Sauroposeidon</w:t>
      </w:r>
      <w:proofErr w:type="spellEnd"/>
      <w:r>
        <w:rPr>
          <w:lang w:val="pt"/>
        </w:rPr>
        <w:t xml:space="preserve"> </w:t>
      </w:r>
      <w:r w:rsidR="00092F48"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="00092F48" w:rsidRPr="005C45D9">
        <w:rPr>
          <w:i/>
          <w:sz w:val="24"/>
          <w:szCs w:val="24"/>
          <w:lang w:val="pt"/>
        </w:rPr>
        <w:t>Malawisaurus</w:t>
      </w:r>
      <w:proofErr w:type="spellEnd"/>
      <w:r>
        <w:rPr>
          <w:lang w:val="pt"/>
        </w:rPr>
        <w:t xml:space="preserve">), que também exibem CPOL </w:t>
      </w:r>
      <w:proofErr w:type="spellStart"/>
      <w:r>
        <w:rPr>
          <w:lang w:val="pt"/>
        </w:rPr>
        <w:t>não</w:t>
      </w:r>
      <w:r w:rsidR="00F15F8A" w:rsidRPr="005C45D9">
        <w:rPr>
          <w:sz w:val="24"/>
          <w:szCs w:val="24"/>
          <w:lang w:val="pt"/>
        </w:rPr>
        <w:t>desenvolvidas</w:t>
      </w:r>
      <w:proofErr w:type="spellEnd"/>
      <w:r w:rsidR="00F15F8A" w:rsidRPr="005C45D9">
        <w:rPr>
          <w:sz w:val="24"/>
          <w:szCs w:val="24"/>
          <w:lang w:val="pt"/>
        </w:rPr>
        <w:t xml:space="preserve"> similarmente</w:t>
      </w:r>
      <w:r w:rsidR="00DF5782" w:rsidRPr="005C45D9">
        <w:rPr>
          <w:sz w:val="24"/>
          <w:szCs w:val="24"/>
          <w:lang w:val="pt"/>
        </w:rPr>
        <w:t xml:space="preserve">. No </w:t>
      </w:r>
      <w:proofErr w:type="gramStart"/>
      <w:r w:rsidR="00DF5782" w:rsidRPr="005C45D9">
        <w:rPr>
          <w:sz w:val="24"/>
          <w:szCs w:val="24"/>
          <w:lang w:val="pt"/>
        </w:rPr>
        <w:t xml:space="preserve">entanto, </w:t>
      </w:r>
      <w:r>
        <w:rPr>
          <w:lang w:val="pt"/>
        </w:rPr>
        <w:t xml:space="preserve"> </w:t>
      </w:r>
      <w:proofErr w:type="spellStart"/>
      <w:r w:rsidR="00DF5782" w:rsidRPr="005C45D9">
        <w:rPr>
          <w:i/>
          <w:sz w:val="24"/>
          <w:szCs w:val="24"/>
          <w:lang w:val="pt"/>
        </w:rPr>
        <w:t>Camarasaurus</w:t>
      </w:r>
      <w:proofErr w:type="spellEnd"/>
      <w:proofErr w:type="gramEnd"/>
      <w:r>
        <w:rPr>
          <w:lang w:val="pt"/>
        </w:rPr>
        <w:t xml:space="preserve"> </w:t>
      </w:r>
      <w:r w:rsidR="00DF5782" w:rsidRPr="005C45D9">
        <w:rPr>
          <w:sz w:val="24"/>
          <w:szCs w:val="24"/>
          <w:lang w:val="pt"/>
        </w:rPr>
        <w:t xml:space="preserve"> é distinguível da AM 6125 em relação à ampla e </w:t>
      </w:r>
      <w:proofErr w:type="spellStart"/>
      <w:r w:rsidR="00DF5782" w:rsidRPr="005C45D9">
        <w:rPr>
          <w:sz w:val="24"/>
          <w:szCs w:val="24"/>
          <w:lang w:val="pt"/>
        </w:rPr>
        <w:t>mediolateral</w:t>
      </w:r>
      <w:proofErr w:type="spellEnd"/>
      <w:r w:rsidR="00DF5782" w:rsidRPr="005C45D9">
        <w:rPr>
          <w:sz w:val="24"/>
          <w:szCs w:val="24"/>
          <w:lang w:val="pt"/>
        </w:rPr>
        <w:t xml:space="preserve"> área do osso que delimita o canal neural, bem como a ausência de um </w:t>
      </w:r>
      <w:proofErr w:type="spellStart"/>
      <w:r w:rsidR="00DF5782" w:rsidRPr="005C45D9">
        <w:rPr>
          <w:sz w:val="24"/>
          <w:szCs w:val="24"/>
          <w:lang w:val="pt"/>
        </w:rPr>
        <w:t>sTPOL</w:t>
      </w:r>
      <w:proofErr w:type="spellEnd"/>
      <w:r w:rsidR="00DF5782" w:rsidRPr="005C45D9">
        <w:rPr>
          <w:sz w:val="24"/>
          <w:szCs w:val="24"/>
          <w:lang w:val="pt"/>
        </w:rPr>
        <w:t xml:space="preserve"> claramente definido. Em comparação, esta mesma região </w:t>
      </w:r>
      <w:proofErr w:type="gramStart"/>
      <w:r w:rsidR="00DF5782" w:rsidRPr="005C45D9">
        <w:rPr>
          <w:sz w:val="24"/>
          <w:szCs w:val="24"/>
          <w:lang w:val="pt"/>
        </w:rPr>
        <w:t>em</w:t>
      </w:r>
      <w:r>
        <w:rPr>
          <w:lang w:val="pt"/>
        </w:rPr>
        <w:t xml:space="preserve"> </w:t>
      </w:r>
      <w:r w:rsidR="00B904D6" w:rsidRPr="005C45D9">
        <w:rPr>
          <w:i/>
          <w:sz w:val="24"/>
          <w:szCs w:val="24"/>
          <w:lang w:val="pt"/>
        </w:rPr>
        <w:t xml:space="preserve"> </w:t>
      </w:r>
      <w:proofErr w:type="spellStart"/>
      <w:r w:rsidR="00B904D6" w:rsidRPr="005C45D9">
        <w:rPr>
          <w:i/>
          <w:sz w:val="24"/>
          <w:szCs w:val="24"/>
          <w:lang w:val="pt"/>
        </w:rPr>
        <w:t>Europasaurus</w:t>
      </w:r>
      <w:proofErr w:type="spellEnd"/>
      <w:proofErr w:type="gramEnd"/>
      <w:r>
        <w:rPr>
          <w:lang w:val="pt"/>
        </w:rPr>
        <w:t xml:space="preserve"> </w:t>
      </w:r>
      <w:r w:rsidR="0097076B" w:rsidRPr="005C45D9">
        <w:rPr>
          <w:sz w:val="24"/>
          <w:szCs w:val="24"/>
          <w:lang w:val="pt"/>
        </w:rPr>
        <w:t xml:space="preserve"> é relativamente </w:t>
      </w:r>
      <w:proofErr w:type="spellStart"/>
      <w:r w:rsidR="0097076B" w:rsidRPr="005C45D9">
        <w:rPr>
          <w:sz w:val="24"/>
          <w:szCs w:val="24"/>
          <w:lang w:val="pt"/>
        </w:rPr>
        <w:t>mediolateralmente</w:t>
      </w:r>
      <w:proofErr w:type="spellEnd"/>
      <w:r w:rsidR="0097076B" w:rsidRPr="005C45D9">
        <w:rPr>
          <w:sz w:val="24"/>
          <w:szCs w:val="24"/>
          <w:lang w:val="pt"/>
        </w:rPr>
        <w:t xml:space="preserve"> constritiva (embora não até o grau observável em AM 6125), ao mesmo tempo em que apresenta uma baixa </w:t>
      </w:r>
      <w:proofErr w:type="spellStart"/>
      <w:r w:rsidR="0097076B" w:rsidRPr="005C45D9">
        <w:rPr>
          <w:sz w:val="24"/>
          <w:szCs w:val="24"/>
          <w:lang w:val="pt"/>
        </w:rPr>
        <w:t>sTPOL</w:t>
      </w:r>
      <w:proofErr w:type="spellEnd"/>
      <w:r w:rsidR="0097076B" w:rsidRPr="005C45D9">
        <w:rPr>
          <w:sz w:val="24"/>
          <w:szCs w:val="24"/>
          <w:lang w:val="pt"/>
        </w:rPr>
        <w:t xml:space="preserve"> semelhante em desenvolvimento à AM 6125 – característica incomum na vértebra dorsal anterior de um número de </w:t>
      </w:r>
      <w:proofErr w:type="spellStart"/>
      <w:r w:rsidR="0097076B" w:rsidRPr="005C45D9">
        <w:rPr>
          <w:sz w:val="24"/>
          <w:szCs w:val="24"/>
          <w:lang w:val="pt"/>
        </w:rPr>
        <w:t>saurópodes</w:t>
      </w:r>
      <w:proofErr w:type="spellEnd"/>
      <w:r w:rsidR="0097076B" w:rsidRPr="005C45D9">
        <w:rPr>
          <w:sz w:val="24"/>
          <w:szCs w:val="24"/>
          <w:lang w:val="pt"/>
        </w:rPr>
        <w:t xml:space="preserve"> (D'</w:t>
      </w:r>
      <w:proofErr w:type="spellStart"/>
      <w:r w:rsidR="0097076B" w:rsidRPr="005C45D9">
        <w:rPr>
          <w:sz w:val="24"/>
          <w:szCs w:val="24"/>
          <w:lang w:val="pt"/>
        </w:rPr>
        <w:t>Emic</w:t>
      </w:r>
      <w:proofErr w:type="spellEnd"/>
      <w:r w:rsidR="0097076B" w:rsidRPr="005C45D9">
        <w:rPr>
          <w:sz w:val="24"/>
          <w:szCs w:val="24"/>
          <w:lang w:val="pt"/>
        </w:rPr>
        <w:t xml:space="preserve"> e Foreman, 2012). Vale ressaltar também que uma série de derivados não-</w:t>
      </w:r>
      <w:proofErr w:type="spellStart"/>
      <w:r w:rsidR="0097076B" w:rsidRPr="005C45D9">
        <w:rPr>
          <w:sz w:val="24"/>
          <w:szCs w:val="24"/>
          <w:lang w:val="pt"/>
        </w:rPr>
        <w:t>neosaurópodes</w:t>
      </w:r>
      <w:proofErr w:type="spellEnd"/>
      <w:r w:rsidR="0097076B" w:rsidRPr="005C45D9">
        <w:rPr>
          <w:sz w:val="24"/>
          <w:szCs w:val="24"/>
          <w:lang w:val="pt"/>
        </w:rPr>
        <w:t xml:space="preserve"> </w:t>
      </w:r>
      <w:proofErr w:type="spellStart"/>
      <w:r w:rsidR="0097076B" w:rsidRPr="005C45D9">
        <w:rPr>
          <w:sz w:val="24"/>
          <w:szCs w:val="24"/>
          <w:lang w:val="pt"/>
        </w:rPr>
        <w:t>eusauropod</w:t>
      </w:r>
      <w:proofErr w:type="spellEnd"/>
      <w:r w:rsidR="0097076B" w:rsidRPr="005C45D9">
        <w:rPr>
          <w:sz w:val="24"/>
          <w:szCs w:val="24"/>
          <w:lang w:val="pt"/>
        </w:rPr>
        <w:t xml:space="preserve"> taxa (por </w:t>
      </w:r>
      <w:proofErr w:type="gramStart"/>
      <w:r w:rsidR="0097076B" w:rsidRPr="005C45D9">
        <w:rPr>
          <w:sz w:val="24"/>
          <w:szCs w:val="24"/>
          <w:lang w:val="pt"/>
        </w:rPr>
        <w:t xml:space="preserve">exemplo, </w:t>
      </w:r>
      <w:r>
        <w:rPr>
          <w:lang w:val="pt"/>
        </w:rPr>
        <w:t xml:space="preserve"> </w:t>
      </w:r>
      <w:proofErr w:type="spellStart"/>
      <w:r w:rsidR="000F344F" w:rsidRPr="005C45D9">
        <w:rPr>
          <w:i/>
          <w:sz w:val="24"/>
          <w:szCs w:val="24"/>
          <w:lang w:val="pt"/>
        </w:rPr>
        <w:t>Mamenchisaurus</w:t>
      </w:r>
      <w:proofErr w:type="spellEnd"/>
      <w:proofErr w:type="gramEnd"/>
      <w:r>
        <w:rPr>
          <w:lang w:val="pt"/>
        </w:rPr>
        <w:t xml:space="preserve"> </w:t>
      </w:r>
      <w:r w:rsidR="000F344F" w:rsidRPr="005C45D9">
        <w:rPr>
          <w:sz w:val="24"/>
          <w:szCs w:val="24"/>
          <w:lang w:val="pt"/>
        </w:rPr>
        <w:t xml:space="preserve"> [</w:t>
      </w:r>
      <w:proofErr w:type="spellStart"/>
      <w:r w:rsidR="000F344F" w:rsidRPr="005C45D9">
        <w:rPr>
          <w:sz w:val="24"/>
          <w:szCs w:val="24"/>
          <w:lang w:val="pt"/>
        </w:rPr>
        <w:t>Ouyang</w:t>
      </w:r>
      <w:proofErr w:type="spellEnd"/>
      <w:r w:rsidR="000F344F" w:rsidRPr="005C45D9">
        <w:rPr>
          <w:sz w:val="24"/>
          <w:szCs w:val="24"/>
          <w:lang w:val="pt"/>
        </w:rPr>
        <w:t xml:space="preserve"> e Ye, 2002];</w:t>
      </w:r>
      <w:r>
        <w:rPr>
          <w:lang w:val="pt"/>
        </w:rPr>
        <w:t xml:space="preserve"> </w:t>
      </w:r>
      <w:proofErr w:type="spellStart"/>
      <w:r w:rsidR="000F344F" w:rsidRPr="005C45D9">
        <w:rPr>
          <w:i/>
          <w:sz w:val="24"/>
          <w:szCs w:val="24"/>
          <w:lang w:val="pt"/>
        </w:rPr>
        <w:t>Bellusaurus</w:t>
      </w:r>
      <w:proofErr w:type="spellEnd"/>
      <w:r>
        <w:rPr>
          <w:lang w:val="pt"/>
        </w:rPr>
        <w:t xml:space="preserve"> </w:t>
      </w:r>
      <w:r w:rsidR="000F344F" w:rsidRPr="005C45D9">
        <w:rPr>
          <w:sz w:val="24"/>
          <w:szCs w:val="24"/>
          <w:lang w:val="pt"/>
        </w:rPr>
        <w:t xml:space="preserve"> [</w:t>
      </w:r>
      <w:proofErr w:type="spellStart"/>
      <w:r w:rsidR="000F344F" w:rsidRPr="005C45D9">
        <w:rPr>
          <w:sz w:val="24"/>
          <w:szCs w:val="24"/>
          <w:lang w:val="pt"/>
        </w:rPr>
        <w:t>Mo</w:t>
      </w:r>
      <w:proofErr w:type="spellEnd"/>
      <w:r w:rsidR="000F344F" w:rsidRPr="005C45D9">
        <w:rPr>
          <w:sz w:val="24"/>
          <w:szCs w:val="24"/>
          <w:lang w:val="pt"/>
        </w:rPr>
        <w:t xml:space="preserve">, 2013]) tem </w:t>
      </w:r>
      <w:proofErr w:type="spellStart"/>
      <w:r w:rsidR="000F344F" w:rsidRPr="005C45D9">
        <w:rPr>
          <w:sz w:val="24"/>
          <w:szCs w:val="24"/>
          <w:lang w:val="pt"/>
        </w:rPr>
        <w:t>CPOLs</w:t>
      </w:r>
      <w:proofErr w:type="spellEnd"/>
      <w:r w:rsidR="000F344F" w:rsidRPr="005C45D9">
        <w:rPr>
          <w:sz w:val="24"/>
          <w:szCs w:val="24"/>
          <w:lang w:val="pt"/>
        </w:rPr>
        <w:t xml:space="preserve"> que, embora talvez mais finamente laminados do que a condição de AM 6125, não são tão amplamente separados como observado na maioria dos </w:t>
      </w:r>
      <w:proofErr w:type="spellStart"/>
      <w:r w:rsidR="000F344F" w:rsidRPr="005C45D9">
        <w:rPr>
          <w:sz w:val="24"/>
          <w:szCs w:val="24"/>
          <w:lang w:val="pt"/>
        </w:rPr>
        <w:t>neosaurópodes</w:t>
      </w:r>
      <w:proofErr w:type="spellEnd"/>
      <w:r w:rsidR="000F344F" w:rsidRPr="005C45D9">
        <w:rPr>
          <w:sz w:val="24"/>
          <w:szCs w:val="24"/>
          <w:lang w:val="pt"/>
        </w:rPr>
        <w:t xml:space="preserve"> (por exemplo, </w:t>
      </w:r>
      <w:r>
        <w:rPr>
          <w:lang w:val="pt"/>
        </w:rPr>
        <w:t xml:space="preserve"> </w:t>
      </w:r>
      <w:proofErr w:type="spellStart"/>
      <w:r w:rsidR="000F344F" w:rsidRPr="005C45D9">
        <w:rPr>
          <w:i/>
          <w:sz w:val="24"/>
          <w:szCs w:val="24"/>
          <w:lang w:val="pt"/>
        </w:rPr>
        <w:t>Camarasaurus</w:t>
      </w:r>
      <w:proofErr w:type="spellEnd"/>
      <w:r w:rsidR="000F344F" w:rsidRPr="005C45D9">
        <w:rPr>
          <w:sz w:val="24"/>
          <w:szCs w:val="24"/>
          <w:lang w:val="pt"/>
        </w:rPr>
        <w:t xml:space="preserve">; </w:t>
      </w:r>
      <w:proofErr w:type="spellStart"/>
      <w:r w:rsidR="000F344F" w:rsidRPr="005C45D9">
        <w:rPr>
          <w:sz w:val="24"/>
          <w:szCs w:val="24"/>
          <w:lang w:val="pt"/>
        </w:rPr>
        <w:t>Diplodocidae</w:t>
      </w:r>
      <w:proofErr w:type="spellEnd"/>
      <w:r w:rsidR="000F344F" w:rsidRPr="005C45D9">
        <w:rPr>
          <w:sz w:val="24"/>
          <w:szCs w:val="24"/>
          <w:lang w:val="pt"/>
        </w:rPr>
        <w:t>).</w:t>
      </w:r>
    </w:p>
    <w:p w14:paraId="6CA1CF51" w14:textId="43FF6A89" w:rsidR="00EA1D08" w:rsidRPr="005C45D9" w:rsidRDefault="00AB17F5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Embora a ausência de </w:t>
      </w:r>
      <w:proofErr w:type="spellStart"/>
      <w:r w:rsidRPr="005C45D9">
        <w:rPr>
          <w:sz w:val="24"/>
          <w:szCs w:val="24"/>
          <w:lang w:val="pt"/>
        </w:rPr>
        <w:t>camelálula</w:t>
      </w:r>
      <w:proofErr w:type="spellEnd"/>
      <w:r w:rsidRPr="005C45D9">
        <w:rPr>
          <w:sz w:val="24"/>
          <w:szCs w:val="24"/>
          <w:lang w:val="pt"/>
        </w:rPr>
        <w:t xml:space="preserve"> inequívoca dentro da vértebra sugere uma </w:t>
      </w:r>
      <w:proofErr w:type="spellStart"/>
      <w:r w:rsidRPr="005C45D9">
        <w:rPr>
          <w:sz w:val="24"/>
          <w:szCs w:val="24"/>
          <w:lang w:val="pt"/>
        </w:rPr>
        <w:t>posição</w:t>
      </w:r>
      <w:r w:rsidR="00B777E3">
        <w:rPr>
          <w:sz w:val="24"/>
          <w:szCs w:val="24"/>
          <w:lang w:val="pt"/>
        </w:rPr>
        <w:t>não</w:t>
      </w:r>
      <w:proofErr w:type="spellEnd"/>
      <w:r w:rsidR="00B777E3">
        <w:rPr>
          <w:sz w:val="24"/>
          <w:szCs w:val="24"/>
          <w:lang w:val="pt"/>
        </w:rPr>
        <w:t>-</w:t>
      </w:r>
      <w:proofErr w:type="gramStart"/>
      <w:r w:rsidR="00B777E3">
        <w:rPr>
          <w:sz w:val="24"/>
          <w:szCs w:val="24"/>
          <w:lang w:val="pt"/>
        </w:rPr>
        <w:t>titanossauro</w:t>
      </w:r>
      <w:r>
        <w:rPr>
          <w:lang w:val="pt"/>
        </w:rPr>
        <w:t xml:space="preserve"> </w:t>
      </w:r>
      <w:r w:rsidR="00357C6B" w:rsidRPr="005C45D9">
        <w:rPr>
          <w:sz w:val="24"/>
          <w:szCs w:val="24"/>
          <w:lang w:val="pt"/>
        </w:rPr>
        <w:t xml:space="preserve"> para</w:t>
      </w:r>
      <w:proofErr w:type="gramEnd"/>
      <w:r w:rsidR="00357C6B" w:rsidRPr="005C45D9">
        <w:rPr>
          <w:sz w:val="24"/>
          <w:szCs w:val="24"/>
          <w:lang w:val="pt"/>
        </w:rPr>
        <w:t xml:space="preserve"> AM 6125, a retenção de</w:t>
      </w:r>
      <w:r>
        <w:rPr>
          <w:lang w:val="pt"/>
        </w:rPr>
        <w:t xml:space="preserve"> </w:t>
      </w:r>
      <w:r w:rsidR="002216C3">
        <w:rPr>
          <w:sz w:val="24"/>
          <w:szCs w:val="24"/>
          <w:lang w:val="pt"/>
        </w:rPr>
        <w:t xml:space="preserve"> um</w:t>
      </w:r>
      <w:r>
        <w:rPr>
          <w:lang w:val="pt"/>
        </w:rPr>
        <w:t xml:space="preserve"> </w:t>
      </w:r>
      <w:r w:rsidR="00357C6B" w:rsidRPr="005C45D9">
        <w:rPr>
          <w:sz w:val="24"/>
          <w:szCs w:val="24"/>
          <w:lang w:val="pt"/>
        </w:rPr>
        <w:t xml:space="preserve"> </w:t>
      </w:r>
      <w:proofErr w:type="spellStart"/>
      <w:r w:rsidR="00357C6B" w:rsidRPr="005C45D9">
        <w:rPr>
          <w:sz w:val="24"/>
          <w:szCs w:val="24"/>
          <w:lang w:val="pt"/>
        </w:rPr>
        <w:t>mdCPRL</w:t>
      </w:r>
      <w:proofErr w:type="spellEnd"/>
      <w:r w:rsidR="00357C6B" w:rsidRPr="005C45D9">
        <w:rPr>
          <w:sz w:val="24"/>
          <w:szCs w:val="24"/>
          <w:lang w:val="pt"/>
        </w:rPr>
        <w:t xml:space="preserve"> além da série cervical é atualmente reconhecida apenas dentro das vértebras dorsais anteriores do </w:t>
      </w:r>
      <w:proofErr w:type="spellStart"/>
      <w:r w:rsidR="00357C6B" w:rsidRPr="005C45D9">
        <w:rPr>
          <w:sz w:val="24"/>
          <w:szCs w:val="24"/>
          <w:lang w:val="pt"/>
        </w:rPr>
        <w:t>somphospondylan</w:t>
      </w:r>
      <w:proofErr w:type="spellEnd"/>
      <w:r>
        <w:rPr>
          <w:lang w:val="pt"/>
        </w:rPr>
        <w:t xml:space="preserve"> </w:t>
      </w:r>
      <w:r w:rsidR="008055A4" w:rsidRPr="005C45D9">
        <w:rPr>
          <w:i/>
          <w:sz w:val="24"/>
          <w:szCs w:val="24"/>
          <w:lang w:val="pt"/>
        </w:rPr>
        <w:t xml:space="preserve"> </w:t>
      </w:r>
      <w:proofErr w:type="spellStart"/>
      <w:r w:rsidR="008055A4" w:rsidRPr="005C45D9">
        <w:rPr>
          <w:i/>
          <w:sz w:val="24"/>
          <w:szCs w:val="24"/>
          <w:lang w:val="pt"/>
        </w:rPr>
        <w:t>Chubutisaurus</w:t>
      </w:r>
      <w:proofErr w:type="spellEnd"/>
      <w:r>
        <w:rPr>
          <w:lang w:val="pt"/>
        </w:rPr>
        <w:t xml:space="preserve"> – uma</w:t>
      </w:r>
      <w:r w:rsidR="008055A4" w:rsidRPr="005C45D9">
        <w:rPr>
          <w:sz w:val="24"/>
          <w:szCs w:val="24"/>
          <w:lang w:val="pt"/>
        </w:rPr>
        <w:t xml:space="preserve"> </w:t>
      </w:r>
      <w:proofErr w:type="spellStart"/>
      <w:r w:rsidR="008055A4" w:rsidRPr="005C45D9">
        <w:rPr>
          <w:sz w:val="24"/>
          <w:szCs w:val="24"/>
          <w:lang w:val="pt"/>
        </w:rPr>
        <w:t>autapomorfia</w:t>
      </w:r>
      <w:proofErr w:type="spellEnd"/>
      <w:r w:rsidR="008055A4" w:rsidRPr="005C45D9">
        <w:rPr>
          <w:sz w:val="24"/>
          <w:szCs w:val="24"/>
          <w:lang w:val="pt"/>
        </w:rPr>
        <w:t xml:space="preserve"> putativa desse </w:t>
      </w:r>
      <w:proofErr w:type="spellStart"/>
      <w:r w:rsidR="008055A4" w:rsidRPr="005C45D9">
        <w:rPr>
          <w:sz w:val="24"/>
          <w:szCs w:val="24"/>
          <w:lang w:val="pt"/>
        </w:rPr>
        <w:t>taxon</w:t>
      </w:r>
      <w:proofErr w:type="spellEnd"/>
      <w:r w:rsidR="008055A4" w:rsidRPr="005C45D9">
        <w:rPr>
          <w:sz w:val="24"/>
          <w:szCs w:val="24"/>
          <w:lang w:val="pt"/>
        </w:rPr>
        <w:t xml:space="preserve"> (</w:t>
      </w:r>
      <w:proofErr w:type="spellStart"/>
      <w:r w:rsidR="008055A4" w:rsidRPr="005C45D9">
        <w:rPr>
          <w:sz w:val="24"/>
          <w:szCs w:val="24"/>
          <w:lang w:val="pt"/>
        </w:rPr>
        <w:t>Carballido</w:t>
      </w:r>
      <w:proofErr w:type="spellEnd"/>
      <w:r w:rsidR="008055A4" w:rsidRPr="005C45D9">
        <w:rPr>
          <w:sz w:val="24"/>
          <w:szCs w:val="24"/>
          <w:lang w:val="pt"/>
        </w:rPr>
        <w:t xml:space="preserve"> et al. 2011b; ver </w:t>
      </w:r>
      <w:proofErr w:type="spellStart"/>
      <w:r w:rsidR="008055A4" w:rsidRPr="005C45D9">
        <w:rPr>
          <w:sz w:val="24"/>
          <w:szCs w:val="24"/>
          <w:lang w:val="pt"/>
        </w:rPr>
        <w:t>Carballido</w:t>
      </w:r>
      <w:proofErr w:type="spellEnd"/>
      <w:r w:rsidR="008055A4" w:rsidRPr="005C45D9">
        <w:rPr>
          <w:sz w:val="24"/>
          <w:szCs w:val="24"/>
          <w:lang w:val="pt"/>
        </w:rPr>
        <w:t xml:space="preserve"> e Sander, 2014). No entanto, o CDF profundo é característico de </w:t>
      </w:r>
      <w:proofErr w:type="spellStart"/>
      <w:r w:rsidR="008055A4" w:rsidRPr="005C45D9">
        <w:rPr>
          <w:sz w:val="24"/>
          <w:szCs w:val="24"/>
          <w:lang w:val="pt"/>
        </w:rPr>
        <w:t>neosauropods</w:t>
      </w:r>
      <w:proofErr w:type="spellEnd"/>
      <w:r w:rsidR="008055A4" w:rsidRPr="005C45D9">
        <w:rPr>
          <w:sz w:val="24"/>
          <w:szCs w:val="24"/>
          <w:lang w:val="pt"/>
        </w:rPr>
        <w:t xml:space="preserve"> mais basais, com </w:t>
      </w:r>
      <w:proofErr w:type="spellStart"/>
      <w:r w:rsidR="008055A4" w:rsidRPr="005C45D9">
        <w:rPr>
          <w:sz w:val="24"/>
          <w:szCs w:val="24"/>
          <w:lang w:val="pt"/>
        </w:rPr>
        <w:t>somphospondylans</w:t>
      </w:r>
      <w:proofErr w:type="spellEnd"/>
      <w:r w:rsidR="008055A4" w:rsidRPr="005C45D9">
        <w:rPr>
          <w:sz w:val="24"/>
          <w:szCs w:val="24"/>
          <w:lang w:val="pt"/>
        </w:rPr>
        <w:t xml:space="preserve"> derivados exibindo </w:t>
      </w:r>
      <w:proofErr w:type="spellStart"/>
      <w:r w:rsidR="008055A4" w:rsidRPr="005C45D9">
        <w:rPr>
          <w:sz w:val="24"/>
          <w:szCs w:val="24"/>
          <w:lang w:val="pt"/>
        </w:rPr>
        <w:t>CDFs</w:t>
      </w:r>
      <w:proofErr w:type="spellEnd"/>
      <w:r w:rsidR="008055A4" w:rsidRPr="005C45D9">
        <w:rPr>
          <w:sz w:val="24"/>
          <w:szCs w:val="24"/>
          <w:lang w:val="pt"/>
        </w:rPr>
        <w:t xml:space="preserve"> relativamente rasos (por </w:t>
      </w:r>
      <w:proofErr w:type="gramStart"/>
      <w:r w:rsidR="008055A4" w:rsidRPr="005C45D9">
        <w:rPr>
          <w:sz w:val="24"/>
          <w:szCs w:val="24"/>
          <w:lang w:val="pt"/>
        </w:rPr>
        <w:lastRenderedPageBreak/>
        <w:t xml:space="preserve">exemplo, </w:t>
      </w:r>
      <w:r>
        <w:rPr>
          <w:lang w:val="pt"/>
        </w:rPr>
        <w:t xml:space="preserve"> </w:t>
      </w:r>
      <w:proofErr w:type="spellStart"/>
      <w:r w:rsidR="008055A4" w:rsidRPr="005C45D9">
        <w:rPr>
          <w:i/>
          <w:sz w:val="24"/>
          <w:szCs w:val="24"/>
          <w:lang w:val="pt"/>
        </w:rPr>
        <w:t>Malawisaurus</w:t>
      </w:r>
      <w:proofErr w:type="spellEnd"/>
      <w:proofErr w:type="gramEnd"/>
      <w:r w:rsidR="0052542A" w:rsidRPr="005C45D9">
        <w:rPr>
          <w:sz w:val="24"/>
          <w:szCs w:val="24"/>
          <w:lang w:val="pt"/>
        </w:rPr>
        <w:t xml:space="preserve">: </w:t>
      </w:r>
      <w:proofErr w:type="spellStart"/>
      <w:r w:rsidR="0052542A" w:rsidRPr="005C45D9">
        <w:rPr>
          <w:sz w:val="24"/>
          <w:szCs w:val="24"/>
          <w:lang w:val="pt"/>
        </w:rPr>
        <w:t>Gomani</w:t>
      </w:r>
      <w:proofErr w:type="spellEnd"/>
      <w:r w:rsidR="0052542A" w:rsidRPr="005C45D9">
        <w:rPr>
          <w:sz w:val="24"/>
          <w:szCs w:val="24"/>
          <w:lang w:val="pt"/>
        </w:rPr>
        <w:t xml:space="preserve">, 2005). Além disso, embora a orientação lateral das </w:t>
      </w:r>
      <w:proofErr w:type="spellStart"/>
      <w:r w:rsidR="0052542A" w:rsidRPr="005C45D9">
        <w:rPr>
          <w:sz w:val="24"/>
          <w:szCs w:val="24"/>
          <w:lang w:val="pt"/>
        </w:rPr>
        <w:t>diapofísicas</w:t>
      </w:r>
      <w:proofErr w:type="spellEnd"/>
      <w:r w:rsidR="0052542A" w:rsidRPr="005C45D9">
        <w:rPr>
          <w:sz w:val="24"/>
          <w:szCs w:val="24"/>
          <w:lang w:val="pt"/>
        </w:rPr>
        <w:t xml:space="preserve"> em AM 6125 seja característica das vértebras dorsais anteriores da maioria dos </w:t>
      </w:r>
      <w:proofErr w:type="spellStart"/>
      <w:r w:rsidR="0052542A" w:rsidRPr="005C45D9">
        <w:rPr>
          <w:sz w:val="24"/>
          <w:szCs w:val="24"/>
          <w:lang w:val="pt"/>
        </w:rPr>
        <w:t>eusauropodes</w:t>
      </w:r>
      <w:proofErr w:type="spellEnd"/>
      <w:r w:rsidR="0052542A" w:rsidRPr="005C45D9">
        <w:rPr>
          <w:sz w:val="24"/>
          <w:szCs w:val="24"/>
          <w:lang w:val="pt"/>
        </w:rPr>
        <w:t xml:space="preserve"> (</w:t>
      </w:r>
      <w:proofErr w:type="spellStart"/>
      <w:r w:rsidR="0052542A" w:rsidRPr="005C45D9">
        <w:rPr>
          <w:sz w:val="24"/>
          <w:szCs w:val="24"/>
          <w:lang w:val="pt"/>
        </w:rPr>
        <w:t>Upchurch</w:t>
      </w:r>
      <w:proofErr w:type="spellEnd"/>
      <w:r w:rsidR="0052542A" w:rsidRPr="005C45D9">
        <w:rPr>
          <w:sz w:val="24"/>
          <w:szCs w:val="24"/>
          <w:lang w:val="pt"/>
        </w:rPr>
        <w:t xml:space="preserve"> 1998; </w:t>
      </w:r>
      <w:proofErr w:type="spellStart"/>
      <w:r w:rsidR="0052542A" w:rsidRPr="005C45D9">
        <w:rPr>
          <w:sz w:val="24"/>
          <w:szCs w:val="24"/>
          <w:lang w:val="pt"/>
        </w:rPr>
        <w:t>Mannion</w:t>
      </w:r>
      <w:proofErr w:type="spellEnd"/>
      <w:r w:rsidR="0052542A" w:rsidRPr="005C45D9">
        <w:rPr>
          <w:sz w:val="24"/>
          <w:szCs w:val="24"/>
          <w:lang w:val="pt"/>
        </w:rPr>
        <w:t xml:space="preserve"> et al. 2013), é claramente distinguível dos processos dorsalmente desviados de numerosos </w:t>
      </w:r>
      <w:proofErr w:type="spellStart"/>
      <w:r w:rsidR="0052542A" w:rsidRPr="005C45D9">
        <w:rPr>
          <w:sz w:val="24"/>
          <w:szCs w:val="24"/>
          <w:lang w:val="pt"/>
        </w:rPr>
        <w:t>neosaurópodes</w:t>
      </w:r>
      <w:proofErr w:type="spellEnd"/>
      <w:r w:rsidR="0052542A" w:rsidRPr="005C45D9">
        <w:rPr>
          <w:sz w:val="24"/>
          <w:szCs w:val="24"/>
          <w:lang w:val="pt"/>
        </w:rPr>
        <w:t xml:space="preserve"> relativamente derivados, incluindo </w:t>
      </w:r>
      <w:proofErr w:type="spellStart"/>
      <w:r w:rsidR="0052542A" w:rsidRPr="005C45D9">
        <w:rPr>
          <w:sz w:val="24"/>
          <w:szCs w:val="24"/>
          <w:lang w:val="pt"/>
        </w:rPr>
        <w:t>dicraeosaurídeos</w:t>
      </w:r>
      <w:proofErr w:type="spellEnd"/>
      <w:r w:rsidR="0052542A" w:rsidRPr="005C45D9">
        <w:rPr>
          <w:sz w:val="24"/>
          <w:szCs w:val="24"/>
          <w:lang w:val="pt"/>
        </w:rPr>
        <w:t xml:space="preserve">, </w:t>
      </w:r>
      <w:proofErr w:type="spellStart"/>
      <w:r w:rsidR="0052542A" w:rsidRPr="005C45D9">
        <w:rPr>
          <w:sz w:val="24"/>
          <w:szCs w:val="24"/>
          <w:lang w:val="pt"/>
        </w:rPr>
        <w:t>rebbachisaurids</w:t>
      </w:r>
      <w:proofErr w:type="spellEnd"/>
      <w:r w:rsidR="0052542A" w:rsidRPr="005C45D9">
        <w:rPr>
          <w:sz w:val="24"/>
          <w:szCs w:val="24"/>
          <w:lang w:val="pt"/>
        </w:rPr>
        <w:t xml:space="preserve"> (</w:t>
      </w:r>
      <w:proofErr w:type="spellStart"/>
      <w:r w:rsidR="0052542A" w:rsidRPr="005C45D9">
        <w:rPr>
          <w:sz w:val="24"/>
          <w:szCs w:val="24"/>
          <w:lang w:val="pt"/>
        </w:rPr>
        <w:t>Whitlock</w:t>
      </w:r>
      <w:proofErr w:type="spellEnd"/>
      <w:r w:rsidR="0052542A" w:rsidRPr="005C45D9">
        <w:rPr>
          <w:sz w:val="24"/>
          <w:szCs w:val="24"/>
          <w:lang w:val="pt"/>
        </w:rPr>
        <w:t xml:space="preserve"> 2011</w:t>
      </w:r>
      <w:r w:rsidR="004339DB">
        <w:rPr>
          <w:sz w:val="24"/>
          <w:szCs w:val="24"/>
          <w:lang w:val="pt"/>
        </w:rPr>
        <w:t>a</w:t>
      </w:r>
      <w:r>
        <w:rPr>
          <w:lang w:val="pt"/>
        </w:rPr>
        <w:t xml:space="preserve">), e uma </w:t>
      </w:r>
      <w:proofErr w:type="spellStart"/>
      <w:r>
        <w:rPr>
          <w:lang w:val="pt"/>
        </w:rPr>
        <w:t>série</w:t>
      </w:r>
      <w:r w:rsidR="00D41DBB" w:rsidRPr="005C45D9">
        <w:rPr>
          <w:sz w:val="24"/>
          <w:szCs w:val="24"/>
          <w:lang w:val="pt"/>
        </w:rPr>
        <w:t>de</w:t>
      </w:r>
      <w:proofErr w:type="spellEnd"/>
      <w:r w:rsidR="00D41DBB" w:rsidRPr="005C45D9">
        <w:rPr>
          <w:sz w:val="24"/>
          <w:szCs w:val="24"/>
          <w:lang w:val="pt"/>
        </w:rPr>
        <w:t xml:space="preserve"> titanossauros, por </w:t>
      </w:r>
      <w:proofErr w:type="gramStart"/>
      <w:r w:rsidR="00D41DBB" w:rsidRPr="005C45D9">
        <w:rPr>
          <w:sz w:val="24"/>
          <w:szCs w:val="24"/>
          <w:lang w:val="pt"/>
        </w:rPr>
        <w:t xml:space="preserve">exemplo, </w:t>
      </w:r>
      <w:r>
        <w:rPr>
          <w:lang w:val="pt"/>
        </w:rPr>
        <w:t xml:space="preserve"> </w:t>
      </w:r>
      <w:proofErr w:type="spellStart"/>
      <w:r w:rsidR="00EA1D08" w:rsidRPr="005C45D9">
        <w:rPr>
          <w:i/>
          <w:sz w:val="24"/>
          <w:szCs w:val="24"/>
          <w:lang w:val="pt"/>
        </w:rPr>
        <w:t>Euhelopus</w:t>
      </w:r>
      <w:proofErr w:type="spellEnd"/>
      <w:proofErr w:type="gramEnd"/>
      <w:r w:rsidR="00EA1D08" w:rsidRPr="005C45D9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="00EA1D08" w:rsidRPr="005C45D9">
        <w:rPr>
          <w:i/>
          <w:sz w:val="24"/>
          <w:szCs w:val="24"/>
          <w:lang w:val="pt"/>
        </w:rPr>
        <w:t>Giraffatitan</w:t>
      </w:r>
      <w:proofErr w:type="spellEnd"/>
      <w:r>
        <w:rPr>
          <w:lang w:val="pt"/>
        </w:rPr>
        <w:t xml:space="preserve"> </w:t>
      </w:r>
      <w:r w:rsidR="00EA1D08"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="00EA1D08" w:rsidRPr="005C45D9">
        <w:rPr>
          <w:i/>
          <w:sz w:val="24"/>
          <w:szCs w:val="24"/>
          <w:lang w:val="pt"/>
        </w:rPr>
        <w:t>Malawisaurus</w:t>
      </w:r>
      <w:proofErr w:type="spellEnd"/>
      <w:r>
        <w:rPr>
          <w:lang w:val="pt"/>
        </w:rPr>
        <w:t xml:space="preserve"> </w:t>
      </w:r>
      <w:r w:rsidR="00EA1D08" w:rsidRPr="005C45D9">
        <w:rPr>
          <w:sz w:val="24"/>
          <w:szCs w:val="24"/>
          <w:lang w:val="pt"/>
        </w:rPr>
        <w:t xml:space="preserve"> (</w:t>
      </w:r>
      <w:proofErr w:type="spellStart"/>
      <w:r w:rsidR="00EA1D08" w:rsidRPr="005C45D9">
        <w:rPr>
          <w:sz w:val="24"/>
          <w:szCs w:val="24"/>
          <w:lang w:val="pt"/>
        </w:rPr>
        <w:t>Mannion</w:t>
      </w:r>
      <w:proofErr w:type="spellEnd"/>
      <w:r w:rsidR="00EA1D08" w:rsidRPr="005C45D9">
        <w:rPr>
          <w:sz w:val="24"/>
          <w:szCs w:val="24"/>
          <w:lang w:val="pt"/>
        </w:rPr>
        <w:t xml:space="preserve"> et al. 2013). A altura dorsoventral relativamente grande dos processos transversais também indica afinidades não-</w:t>
      </w:r>
      <w:proofErr w:type="spellStart"/>
      <w:r w:rsidR="00EA1D08" w:rsidRPr="005C45D9">
        <w:rPr>
          <w:sz w:val="24"/>
          <w:szCs w:val="24"/>
          <w:lang w:val="pt"/>
        </w:rPr>
        <w:t>braquiossauróides</w:t>
      </w:r>
      <w:proofErr w:type="spellEnd"/>
      <w:r w:rsidR="00EA1D08" w:rsidRPr="005C45D9">
        <w:rPr>
          <w:sz w:val="24"/>
          <w:szCs w:val="24"/>
          <w:lang w:val="pt"/>
        </w:rPr>
        <w:t xml:space="preserve"> para AM 6125 (ver Taylor 2009; D'</w:t>
      </w:r>
      <w:proofErr w:type="spellStart"/>
      <w:r w:rsidR="00EA1D08" w:rsidRPr="005C45D9">
        <w:rPr>
          <w:sz w:val="24"/>
          <w:szCs w:val="24"/>
          <w:lang w:val="pt"/>
        </w:rPr>
        <w:t>Emic</w:t>
      </w:r>
      <w:proofErr w:type="spellEnd"/>
      <w:r w:rsidR="00EA1D08" w:rsidRPr="005C45D9">
        <w:rPr>
          <w:sz w:val="24"/>
          <w:szCs w:val="24"/>
          <w:lang w:val="pt"/>
        </w:rPr>
        <w:t xml:space="preserve"> 2012). </w:t>
      </w:r>
    </w:p>
    <w:p w14:paraId="1050BD2B" w14:textId="711A6BF8" w:rsidR="008F5037" w:rsidRPr="005C45D9" w:rsidRDefault="00942D6A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Embora uma posição sobre a haste </w:t>
      </w:r>
      <w:proofErr w:type="spellStart"/>
      <w:r w:rsidRPr="005C45D9">
        <w:rPr>
          <w:sz w:val="24"/>
          <w:szCs w:val="24"/>
          <w:lang w:val="pt"/>
        </w:rPr>
        <w:t>macronariana</w:t>
      </w:r>
      <w:proofErr w:type="spellEnd"/>
      <w:r w:rsidRPr="005C45D9">
        <w:rPr>
          <w:sz w:val="24"/>
          <w:szCs w:val="24"/>
          <w:lang w:val="pt"/>
        </w:rPr>
        <w:t xml:space="preserve"> próxima aos </w:t>
      </w:r>
      <w:proofErr w:type="spellStart"/>
      <w:r w:rsidRPr="005C45D9">
        <w:rPr>
          <w:sz w:val="24"/>
          <w:szCs w:val="24"/>
          <w:lang w:val="pt"/>
        </w:rPr>
        <w:t>Titanosauriformes</w:t>
      </w:r>
      <w:proofErr w:type="spellEnd"/>
      <w:r w:rsidRPr="005C45D9">
        <w:rPr>
          <w:sz w:val="24"/>
          <w:szCs w:val="24"/>
          <w:lang w:val="pt"/>
        </w:rPr>
        <w:t xml:space="preserve"> pareça, portanto, uma sugestão razoável para o AM 6125, a combinação de uma região de CPOL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 restrita e um CDF profundamente escavado também poderia ser tomada como evidência de uma posição ligeiramente mais basal fora de </w:t>
      </w:r>
      <w:proofErr w:type="spellStart"/>
      <w:r w:rsidRPr="005C45D9">
        <w:rPr>
          <w:sz w:val="24"/>
          <w:szCs w:val="24"/>
          <w:lang w:val="pt"/>
        </w:rPr>
        <w:t>Neosauropoda</w:t>
      </w:r>
      <w:proofErr w:type="spellEnd"/>
      <w:r w:rsidRPr="005C45D9">
        <w:rPr>
          <w:sz w:val="24"/>
          <w:szCs w:val="24"/>
          <w:lang w:val="pt"/>
        </w:rPr>
        <w:t xml:space="preserve">. Além disso, o complexo de poços e </w:t>
      </w:r>
      <w:proofErr w:type="gramStart"/>
      <w:r w:rsidRPr="005C45D9">
        <w:rPr>
          <w:sz w:val="24"/>
          <w:szCs w:val="24"/>
          <w:lang w:val="pt"/>
        </w:rPr>
        <w:t>cumes ?</w:t>
      </w:r>
      <w:proofErr w:type="spellStart"/>
      <w:r w:rsidRPr="005C45D9">
        <w:rPr>
          <w:sz w:val="24"/>
          <w:szCs w:val="24"/>
          <w:lang w:val="pt"/>
        </w:rPr>
        <w:t>pneumatizados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 na conjuntura arco-coluna também corresponde intimamente a pelo menos uma representação figurada de uma vértebra dorsal anterior de </w:t>
      </w:r>
      <w:proofErr w:type="spellStart"/>
      <w:r w:rsidR="0036096A" w:rsidRPr="005C45D9">
        <w:rPr>
          <w:i/>
          <w:sz w:val="24"/>
          <w:szCs w:val="24"/>
          <w:lang w:val="pt"/>
        </w:rPr>
        <w:t>Omeisaurus</w:t>
      </w:r>
      <w:proofErr w:type="spellEnd"/>
      <w:r>
        <w:rPr>
          <w:lang w:val="pt"/>
        </w:rPr>
        <w:t xml:space="preserve"> </w:t>
      </w:r>
      <w:r w:rsidR="0036096A" w:rsidRPr="005C45D9">
        <w:rPr>
          <w:sz w:val="24"/>
          <w:szCs w:val="24"/>
          <w:lang w:val="pt"/>
        </w:rPr>
        <w:t xml:space="preserve"> (He et al., 1988: fig. 25; </w:t>
      </w:r>
      <w:proofErr w:type="spellStart"/>
      <w:r w:rsidR="0036096A" w:rsidRPr="005C45D9">
        <w:rPr>
          <w:sz w:val="24"/>
          <w:szCs w:val="24"/>
          <w:lang w:val="pt"/>
        </w:rPr>
        <w:t>c.f</w:t>
      </w:r>
      <w:proofErr w:type="spellEnd"/>
      <w:r w:rsidR="0036096A" w:rsidRPr="005C45D9">
        <w:rPr>
          <w:sz w:val="24"/>
          <w:szCs w:val="24"/>
          <w:lang w:val="pt"/>
        </w:rPr>
        <w:t xml:space="preserve">. Tang et al., 2001). No entanto, </w:t>
      </w:r>
      <w:proofErr w:type="spellStart"/>
      <w:r w:rsidR="0036096A" w:rsidRPr="005C45D9">
        <w:rPr>
          <w:sz w:val="24"/>
          <w:szCs w:val="24"/>
          <w:lang w:val="pt"/>
        </w:rPr>
        <w:t>Upchurch</w:t>
      </w:r>
      <w:proofErr w:type="spellEnd"/>
      <w:r w:rsidR="0036096A" w:rsidRPr="005C45D9">
        <w:rPr>
          <w:sz w:val="24"/>
          <w:szCs w:val="24"/>
          <w:lang w:val="pt"/>
        </w:rPr>
        <w:t xml:space="preserve"> et al. (2004) apontaram que tais características podem simplesmente relacionar-se com a extensa musculatura necessária para ancorar os ossos da cinta do ombro à coluna axial, e, portanto, não são estritamente indicativos de filogenia. Além disso, as baixas proporções do arco entre a </w:t>
      </w:r>
      <w:proofErr w:type="spellStart"/>
      <w:r w:rsidR="0036096A" w:rsidRPr="005C45D9">
        <w:rPr>
          <w:sz w:val="24"/>
          <w:szCs w:val="24"/>
          <w:lang w:val="pt"/>
        </w:rPr>
        <w:t>diapofise</w:t>
      </w:r>
      <w:proofErr w:type="spellEnd"/>
      <w:r w:rsidR="0036096A" w:rsidRPr="005C45D9">
        <w:rPr>
          <w:sz w:val="24"/>
          <w:szCs w:val="24"/>
          <w:lang w:val="pt"/>
        </w:rPr>
        <w:t xml:space="preserve"> e o </w:t>
      </w:r>
      <w:proofErr w:type="spellStart"/>
      <w:r w:rsidR="0036096A" w:rsidRPr="005C45D9">
        <w:rPr>
          <w:sz w:val="24"/>
          <w:szCs w:val="24"/>
          <w:lang w:val="pt"/>
        </w:rPr>
        <w:t>centrum</w:t>
      </w:r>
      <w:proofErr w:type="spellEnd"/>
      <w:r w:rsidR="0036096A" w:rsidRPr="005C45D9">
        <w:rPr>
          <w:sz w:val="24"/>
          <w:szCs w:val="24"/>
          <w:lang w:val="pt"/>
        </w:rPr>
        <w:t xml:space="preserve"> (especialmente quando comparadas com a altura relativa do </w:t>
      </w:r>
      <w:proofErr w:type="spellStart"/>
      <w:r w:rsidR="0036096A" w:rsidRPr="005C45D9">
        <w:rPr>
          <w:sz w:val="24"/>
          <w:szCs w:val="24"/>
          <w:lang w:val="pt"/>
        </w:rPr>
        <w:t>centrum</w:t>
      </w:r>
      <w:proofErr w:type="spellEnd"/>
      <w:r w:rsidR="0036096A" w:rsidRPr="005C45D9">
        <w:rPr>
          <w:sz w:val="24"/>
          <w:szCs w:val="24"/>
          <w:lang w:val="pt"/>
        </w:rPr>
        <w:t xml:space="preserve">), embora ostensivamente semelhantes a taxas 'basais' como </w:t>
      </w:r>
      <w:r>
        <w:rPr>
          <w:lang w:val="pt"/>
        </w:rPr>
        <w:t xml:space="preserve"> </w:t>
      </w:r>
      <w:proofErr w:type="spellStart"/>
      <w:r w:rsidR="00E6681F" w:rsidRPr="005C45D9">
        <w:rPr>
          <w:i/>
          <w:sz w:val="24"/>
          <w:szCs w:val="24"/>
          <w:lang w:val="pt"/>
        </w:rPr>
        <w:t>Tehuelchesaurus</w:t>
      </w:r>
      <w:proofErr w:type="spellEnd"/>
      <w:r w:rsidR="00E6681F" w:rsidRPr="005C45D9">
        <w:rPr>
          <w:i/>
          <w:sz w:val="24"/>
          <w:szCs w:val="24"/>
          <w:lang w:val="pt"/>
        </w:rPr>
        <w:t>,</w:t>
      </w:r>
      <w:r w:rsidR="008F5037"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="008F5037" w:rsidRPr="005C45D9">
        <w:rPr>
          <w:i/>
          <w:sz w:val="24"/>
          <w:szCs w:val="24"/>
          <w:lang w:val="pt"/>
        </w:rPr>
        <w:t>Bellusaurus</w:t>
      </w:r>
      <w:proofErr w:type="spellEnd"/>
      <w:r>
        <w:rPr>
          <w:lang w:val="pt"/>
        </w:rPr>
        <w:t xml:space="preserve"> </w:t>
      </w:r>
      <w:r w:rsidR="008F5037"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="008F5037" w:rsidRPr="005C45D9">
        <w:rPr>
          <w:i/>
          <w:sz w:val="24"/>
          <w:szCs w:val="24"/>
          <w:lang w:val="pt"/>
        </w:rPr>
        <w:t>Omeisaurus,</w:t>
      </w:r>
      <w:r>
        <w:rPr>
          <w:lang w:val="pt"/>
        </w:rPr>
        <w:t>também</w:t>
      </w:r>
      <w:proofErr w:type="spellEnd"/>
      <w:r>
        <w:rPr>
          <w:lang w:val="pt"/>
        </w:rPr>
        <w:t xml:space="preserve"> é altamente variável em toda </w:t>
      </w:r>
      <w:proofErr w:type="spellStart"/>
      <w:r>
        <w:rPr>
          <w:lang w:val="pt"/>
        </w:rPr>
        <w:t>a</w:t>
      </w:r>
      <w:r w:rsidR="008F5037" w:rsidRPr="005C45D9">
        <w:rPr>
          <w:sz w:val="24"/>
          <w:szCs w:val="24"/>
          <w:lang w:val="pt"/>
        </w:rPr>
        <w:t>Sauropoda</w:t>
      </w:r>
      <w:proofErr w:type="spellEnd"/>
      <w:r w:rsidR="008F5037" w:rsidRPr="005C45D9">
        <w:rPr>
          <w:sz w:val="24"/>
          <w:szCs w:val="24"/>
          <w:lang w:val="pt"/>
        </w:rPr>
        <w:t xml:space="preserve">, com formas igualmente basais (por exemplo, </w:t>
      </w:r>
      <w:r>
        <w:rPr>
          <w:lang w:val="pt"/>
        </w:rPr>
        <w:t xml:space="preserve"> </w:t>
      </w:r>
      <w:proofErr w:type="spellStart"/>
      <w:r w:rsidR="008F5037" w:rsidRPr="005C45D9">
        <w:rPr>
          <w:i/>
          <w:sz w:val="24"/>
          <w:szCs w:val="24"/>
          <w:lang w:val="pt"/>
        </w:rPr>
        <w:t>Shunosaurus</w:t>
      </w:r>
      <w:proofErr w:type="spellEnd"/>
      <w:r>
        <w:rPr>
          <w:lang w:val="pt"/>
        </w:rPr>
        <w:t xml:space="preserve"> </w:t>
      </w:r>
      <w:r w:rsidR="00D85266" w:rsidRPr="005C45D9">
        <w:rPr>
          <w:sz w:val="24"/>
          <w:szCs w:val="24"/>
          <w:lang w:val="pt"/>
        </w:rPr>
        <w:t xml:space="preserve"> [Zhang, 1988], </w:t>
      </w:r>
      <w:r>
        <w:rPr>
          <w:lang w:val="pt"/>
        </w:rPr>
        <w:t xml:space="preserve"> </w:t>
      </w:r>
      <w:proofErr w:type="spellStart"/>
      <w:r w:rsidR="00B777E3">
        <w:rPr>
          <w:i/>
          <w:sz w:val="24"/>
          <w:szCs w:val="24"/>
          <w:lang w:val="pt"/>
        </w:rPr>
        <w:t>Haplocanth</w:t>
      </w:r>
      <w:r w:rsidR="008F5037" w:rsidRPr="005C45D9">
        <w:rPr>
          <w:i/>
          <w:sz w:val="24"/>
          <w:szCs w:val="24"/>
          <w:lang w:val="pt"/>
        </w:rPr>
        <w:t>osaurus</w:t>
      </w:r>
      <w:proofErr w:type="spellEnd"/>
      <w:r>
        <w:rPr>
          <w:lang w:val="pt"/>
        </w:rPr>
        <w:t xml:space="preserve"> </w:t>
      </w:r>
      <w:r w:rsidR="00D85266" w:rsidRPr="005C45D9">
        <w:rPr>
          <w:sz w:val="24"/>
          <w:szCs w:val="24"/>
          <w:lang w:val="pt"/>
        </w:rPr>
        <w:t xml:space="preserve"> [</w:t>
      </w:r>
      <w:proofErr w:type="spellStart"/>
      <w:r w:rsidR="00D85266" w:rsidRPr="005C45D9">
        <w:rPr>
          <w:sz w:val="24"/>
          <w:szCs w:val="24"/>
          <w:lang w:val="pt"/>
        </w:rPr>
        <w:t>Hatcher</w:t>
      </w:r>
      <w:proofErr w:type="spellEnd"/>
      <w:r w:rsidR="00D85266" w:rsidRPr="005C45D9">
        <w:rPr>
          <w:sz w:val="24"/>
          <w:szCs w:val="24"/>
          <w:lang w:val="pt"/>
        </w:rPr>
        <w:t xml:space="preserve">, 1903]) apresentando arcos neurais dorsais anteriores relativamente altos, enquanto os </w:t>
      </w:r>
      <w:proofErr w:type="spellStart"/>
      <w:r w:rsidR="00D85266" w:rsidRPr="005C45D9">
        <w:rPr>
          <w:sz w:val="24"/>
          <w:szCs w:val="24"/>
          <w:lang w:val="pt"/>
        </w:rPr>
        <w:t>sauroposeidon</w:t>
      </w:r>
      <w:proofErr w:type="spellEnd"/>
      <w:r w:rsidR="00D85266" w:rsidRPr="005C45D9">
        <w:rPr>
          <w:sz w:val="24"/>
          <w:szCs w:val="24"/>
          <w:lang w:val="pt"/>
        </w:rPr>
        <w:t xml:space="preserve"> relativamente derivados </w:t>
      </w:r>
      <w:r>
        <w:rPr>
          <w:lang w:val="pt"/>
        </w:rPr>
        <w:t xml:space="preserve">  </w:t>
      </w:r>
      <w:r w:rsidR="00062F7F" w:rsidRPr="005C45D9">
        <w:rPr>
          <w:sz w:val="24"/>
          <w:szCs w:val="24"/>
          <w:lang w:val="pt"/>
        </w:rPr>
        <w:t xml:space="preserve"> (D'</w:t>
      </w:r>
      <w:proofErr w:type="spellStart"/>
      <w:r w:rsidR="00062F7F" w:rsidRPr="005C45D9">
        <w:rPr>
          <w:sz w:val="24"/>
          <w:szCs w:val="24"/>
          <w:lang w:val="pt"/>
        </w:rPr>
        <w:t>Emic</w:t>
      </w:r>
      <w:proofErr w:type="spellEnd"/>
      <w:r w:rsidR="00062F7F" w:rsidRPr="005C45D9">
        <w:rPr>
          <w:sz w:val="24"/>
          <w:szCs w:val="24"/>
          <w:lang w:val="pt"/>
        </w:rPr>
        <w:t xml:space="preserve"> e Foreman, 2012) e </w:t>
      </w:r>
      <w:r>
        <w:rPr>
          <w:lang w:val="pt"/>
        </w:rPr>
        <w:t xml:space="preserve"> </w:t>
      </w:r>
      <w:proofErr w:type="spellStart"/>
      <w:r w:rsidR="00062F7F" w:rsidRPr="005C45D9">
        <w:rPr>
          <w:i/>
          <w:sz w:val="24"/>
          <w:szCs w:val="24"/>
          <w:lang w:val="pt"/>
        </w:rPr>
        <w:t>Malawisaurus</w:t>
      </w:r>
      <w:proofErr w:type="spellEnd"/>
      <w:r>
        <w:rPr>
          <w:lang w:val="pt"/>
        </w:rPr>
        <w:t xml:space="preserve"> </w:t>
      </w:r>
      <w:r w:rsidR="00062F7F" w:rsidRPr="005C45D9">
        <w:rPr>
          <w:sz w:val="24"/>
          <w:szCs w:val="24"/>
          <w:lang w:val="pt"/>
        </w:rPr>
        <w:t xml:space="preserve"> (</w:t>
      </w:r>
      <w:proofErr w:type="spellStart"/>
      <w:r w:rsidR="00062F7F" w:rsidRPr="005C45D9">
        <w:rPr>
          <w:sz w:val="24"/>
          <w:szCs w:val="24"/>
          <w:lang w:val="pt"/>
        </w:rPr>
        <w:t>Gomani</w:t>
      </w:r>
      <w:proofErr w:type="spellEnd"/>
      <w:r w:rsidR="00062F7F" w:rsidRPr="005C45D9">
        <w:rPr>
          <w:sz w:val="24"/>
          <w:szCs w:val="24"/>
          <w:lang w:val="pt"/>
        </w:rPr>
        <w:t>, 2005) têm proporções mais próximas de AM 6125.</w:t>
      </w:r>
    </w:p>
    <w:p w14:paraId="283CB3EB" w14:textId="31C786CD" w:rsidR="00B904D6" w:rsidRPr="005C45D9" w:rsidRDefault="003F28A0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Embora não tenha sido possível determinar as afinidades taxonômicas precisas da AM 6125 dentro de </w:t>
      </w:r>
      <w:proofErr w:type="spellStart"/>
      <w:r w:rsidRPr="005C45D9">
        <w:rPr>
          <w:sz w:val="24"/>
          <w:szCs w:val="24"/>
          <w:lang w:val="pt"/>
        </w:rPr>
        <w:t>Eusauropoda</w:t>
      </w:r>
      <w:proofErr w:type="spellEnd"/>
      <w:r w:rsidRPr="005C45D9">
        <w:rPr>
          <w:sz w:val="24"/>
          <w:szCs w:val="24"/>
          <w:lang w:val="pt"/>
        </w:rPr>
        <w:t xml:space="preserve">, somos capazes de excluí-lo de </w:t>
      </w:r>
      <w:proofErr w:type="spellStart"/>
      <w:r w:rsidRPr="005C45D9">
        <w:rPr>
          <w:sz w:val="24"/>
          <w:szCs w:val="24"/>
          <w:lang w:val="pt"/>
        </w:rPr>
        <w:t>Diplodocoidea</w:t>
      </w:r>
      <w:proofErr w:type="spellEnd"/>
      <w:r w:rsidRPr="005C45D9">
        <w:rPr>
          <w:sz w:val="24"/>
          <w:szCs w:val="24"/>
          <w:lang w:val="pt"/>
        </w:rPr>
        <w:t xml:space="preserve">, bem como (mais provisoriamente) </w:t>
      </w:r>
      <w:proofErr w:type="spellStart"/>
      <w:r w:rsidRPr="005C45D9">
        <w:rPr>
          <w:sz w:val="24"/>
          <w:szCs w:val="24"/>
          <w:lang w:val="pt"/>
        </w:rPr>
        <w:t>Titanosauriformes</w:t>
      </w:r>
      <w:proofErr w:type="spellEnd"/>
      <w:r w:rsidRPr="005C45D9">
        <w:rPr>
          <w:sz w:val="24"/>
          <w:szCs w:val="24"/>
          <w:lang w:val="pt"/>
        </w:rPr>
        <w:t xml:space="preserve">. Como tal, o AM 6125 ou representa um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 fora da radiação </w:t>
      </w:r>
      <w:proofErr w:type="spellStart"/>
      <w:r w:rsidRPr="005C45D9">
        <w:rPr>
          <w:sz w:val="24"/>
          <w:szCs w:val="24"/>
          <w:lang w:val="pt"/>
        </w:rPr>
        <w:t>neosaurópode</w:t>
      </w:r>
      <w:proofErr w:type="spellEnd"/>
      <w:r w:rsidRPr="005C45D9">
        <w:rPr>
          <w:sz w:val="24"/>
          <w:szCs w:val="24"/>
          <w:lang w:val="pt"/>
        </w:rPr>
        <w:t xml:space="preserve">, ou um </w:t>
      </w:r>
      <w:proofErr w:type="spellStart"/>
      <w:r w:rsidRPr="005C45D9">
        <w:rPr>
          <w:sz w:val="24"/>
          <w:szCs w:val="24"/>
          <w:lang w:val="pt"/>
        </w:rPr>
        <w:t>macronário</w:t>
      </w:r>
      <w:proofErr w:type="spellEnd"/>
      <w:r w:rsidRPr="005C45D9">
        <w:rPr>
          <w:sz w:val="24"/>
          <w:szCs w:val="24"/>
          <w:lang w:val="pt"/>
        </w:rPr>
        <w:t xml:space="preserve"> basal (provável não-titanossauro). </w:t>
      </w:r>
    </w:p>
    <w:p w14:paraId="50E11D1B" w14:textId="77777777" w:rsidR="00747944" w:rsidRPr="005C45D9" w:rsidRDefault="00747944" w:rsidP="00231C6F">
      <w:pPr>
        <w:spacing w:line="360" w:lineRule="auto"/>
        <w:rPr>
          <w:sz w:val="24"/>
          <w:szCs w:val="24"/>
        </w:rPr>
      </w:pPr>
    </w:p>
    <w:p w14:paraId="6F98B83E" w14:textId="71E4D9B5" w:rsidR="00747944" w:rsidRPr="00207A05" w:rsidRDefault="00747944" w:rsidP="00231C6F">
      <w:pPr>
        <w:pStyle w:val="PargrafodaLista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7A05">
        <w:rPr>
          <w:sz w:val="24"/>
          <w:szCs w:val="24"/>
          <w:lang w:val="pt"/>
        </w:rPr>
        <w:t>NEOSAUROPODA Bonaparte, 1986</w:t>
      </w:r>
    </w:p>
    <w:p w14:paraId="3282C835" w14:textId="49611D1D" w:rsidR="00747944" w:rsidRPr="005C45D9" w:rsidRDefault="00747944" w:rsidP="00231C6F">
      <w:pPr>
        <w:spacing w:line="360" w:lineRule="auto"/>
        <w:ind w:left="144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MACRONARIA Wilson e Sereno, 1998</w:t>
      </w:r>
    </w:p>
    <w:p w14:paraId="31C01938" w14:textId="68EF157C" w:rsidR="00747944" w:rsidRPr="005C45D9" w:rsidRDefault="00747944" w:rsidP="00231C6F">
      <w:pPr>
        <w:spacing w:line="360" w:lineRule="auto"/>
        <w:ind w:left="216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TITANOSAURIFORMES Salgado et al., 1997</w:t>
      </w:r>
    </w:p>
    <w:p w14:paraId="5E4767A1" w14:textId="62893225" w:rsidR="00747944" w:rsidRPr="005C45D9" w:rsidRDefault="00747944" w:rsidP="00231C6F">
      <w:pPr>
        <w:spacing w:line="360" w:lineRule="auto"/>
        <w:ind w:left="288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BRACHIOSAURIDAE </w:t>
      </w:r>
      <w:proofErr w:type="spellStart"/>
      <w:r w:rsidRPr="005C45D9">
        <w:rPr>
          <w:sz w:val="24"/>
          <w:szCs w:val="24"/>
          <w:lang w:val="pt"/>
        </w:rPr>
        <w:t>Riggs</w:t>
      </w:r>
      <w:proofErr w:type="spellEnd"/>
      <w:r w:rsidRPr="005C45D9">
        <w:rPr>
          <w:sz w:val="24"/>
          <w:szCs w:val="24"/>
          <w:lang w:val="pt"/>
        </w:rPr>
        <w:t>, 1904</w:t>
      </w:r>
    </w:p>
    <w:p w14:paraId="745F652D" w14:textId="77777777" w:rsidR="00747944" w:rsidRPr="005C45D9" w:rsidRDefault="00747944" w:rsidP="00231C6F">
      <w:pPr>
        <w:spacing w:line="360" w:lineRule="auto"/>
        <w:rPr>
          <w:sz w:val="24"/>
          <w:szCs w:val="24"/>
        </w:rPr>
      </w:pPr>
      <w:proofErr w:type="spellStart"/>
      <w:r w:rsidRPr="005C45D9">
        <w:rPr>
          <w:sz w:val="24"/>
          <w:szCs w:val="24"/>
          <w:lang w:val="pt"/>
        </w:rPr>
        <w:t>Brachiosauridae</w:t>
      </w:r>
      <w:proofErr w:type="spellEnd"/>
      <w:r w:rsidRPr="005C45D9">
        <w:rPr>
          <w:sz w:val="24"/>
          <w:szCs w:val="24"/>
          <w:lang w:val="pt"/>
        </w:rPr>
        <w:t xml:space="preserve"> colorido. </w:t>
      </w:r>
    </w:p>
    <w:p w14:paraId="0AB95973" w14:textId="09DD5D72" w:rsidR="00747944" w:rsidRPr="005C45D9" w:rsidRDefault="00747944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Material</w:t>
      </w:r>
      <w:r w:rsidR="00635C53" w:rsidRPr="005C45D9">
        <w:rPr>
          <w:sz w:val="24"/>
          <w:szCs w:val="24"/>
          <w:lang w:val="pt"/>
        </w:rPr>
        <w:t xml:space="preserve">: AM 6128, um arco neural dorsal médio-posterior </w:t>
      </w:r>
      <w:proofErr w:type="gramStart"/>
      <w:r w:rsidR="00635C53" w:rsidRPr="005C45D9">
        <w:rPr>
          <w:sz w:val="24"/>
          <w:szCs w:val="24"/>
          <w:lang w:val="pt"/>
        </w:rPr>
        <w:t>parcial</w:t>
      </w:r>
      <w:r>
        <w:rPr>
          <w:lang w:val="pt"/>
        </w:rPr>
        <w:t xml:space="preserve"> </w:t>
      </w:r>
      <w:r w:rsidR="00EF083C">
        <w:rPr>
          <w:sz w:val="24"/>
          <w:szCs w:val="24"/>
          <w:lang w:val="pt"/>
        </w:rPr>
        <w:t xml:space="preserve"> (</w:t>
      </w:r>
      <w:proofErr w:type="gramEnd"/>
      <w:r w:rsidR="00EF083C">
        <w:rPr>
          <w:sz w:val="24"/>
          <w:szCs w:val="24"/>
          <w:lang w:val="pt"/>
        </w:rPr>
        <w:t>Fig. 4)</w:t>
      </w:r>
      <w:r w:rsidRPr="005C45D9">
        <w:rPr>
          <w:sz w:val="24"/>
          <w:szCs w:val="24"/>
          <w:lang w:val="pt"/>
        </w:rPr>
        <w:t>.</w:t>
      </w:r>
    </w:p>
    <w:p w14:paraId="03A94C0D" w14:textId="14D54E9A" w:rsidR="00747944" w:rsidRPr="005C45D9" w:rsidRDefault="00747944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Localidade</w:t>
      </w:r>
      <w:r w:rsidRPr="005C45D9">
        <w:rPr>
          <w:sz w:val="24"/>
          <w:szCs w:val="24"/>
          <w:lang w:val="pt"/>
        </w:rPr>
        <w:t xml:space="preserve">: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Formation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gramStart"/>
      <w:ins w:id="103" w:author="Blair McPhee" w:date="2015-10-27T12:22:00Z">
        <w:r w:rsidR="00CD7870">
          <w:rPr>
            <w:sz w:val="24"/>
            <w:szCs w:val="24"/>
            <w:lang w:val="pt"/>
          </w:rPr>
          <w:t>menor</w:t>
        </w:r>
      </w:ins>
      <w:r>
        <w:rPr>
          <w:lang w:val="pt"/>
        </w:rPr>
        <w:t xml:space="preserve"> </w:t>
      </w:r>
      <w:ins w:id="104" w:author="Blair McPhee" w:date="2015-10-27T12:22:00Z">
        <w:r w:rsidR="00CD7870">
          <w:rPr>
            <w:sz w:val="24"/>
            <w:szCs w:val="24"/>
            <w:lang w:val="pt"/>
          </w:rPr>
          <w:t xml:space="preserve"> Cretáceo</w:t>
        </w:r>
      </w:ins>
      <w:r>
        <w:rPr>
          <w:lang w:val="pt"/>
        </w:rPr>
        <w:t>,</w:t>
      </w:r>
      <w:ins w:id="105" w:author="Blair McPhee" w:date="2015-10-27T12:22:00Z">
        <w:r w:rsidR="00CD7870">
          <w:rPr>
            <w:sz w:val="24"/>
            <w:szCs w:val="24"/>
            <w:lang w:val="pt"/>
          </w:rPr>
          <w:t>?</w:t>
        </w:r>
        <w:proofErr w:type="gramEnd"/>
        <w:r w:rsidR="00CD7870">
          <w:rPr>
            <w:sz w:val="24"/>
            <w:szCs w:val="24"/>
            <w:lang w:val="pt"/>
          </w:rPr>
          <w:t xml:space="preserve"> </w:t>
        </w:r>
        <w:proofErr w:type="spellStart"/>
        <w:r w:rsidR="00CD7870">
          <w:rPr>
            <w:sz w:val="24"/>
            <w:szCs w:val="24"/>
            <w:lang w:val="pt"/>
          </w:rPr>
          <w:t>Berriasian</w:t>
        </w:r>
        <w:proofErr w:type="spellEnd"/>
        <w:r w:rsidR="00CD7870">
          <w:rPr>
            <w:sz w:val="24"/>
            <w:szCs w:val="24"/>
            <w:lang w:val="pt"/>
          </w:rPr>
          <w:t>–</w:t>
        </w:r>
      </w:ins>
      <w:proofErr w:type="spellStart"/>
      <w:ins w:id="106" w:author="Blair McPhee" w:date="2015-10-27T12:51:00Z">
        <w:r w:rsidR="005A6566">
          <w:rPr>
            <w:sz w:val="24"/>
            <w:szCs w:val="24"/>
            <w:lang w:val="pt"/>
          </w:rPr>
          <w:t>Hauterivian</w:t>
        </w:r>
      </w:ins>
      <w:proofErr w:type="spellEnd"/>
      <w:del w:id="107" w:author="Blair McPhee" w:date="2015-10-27T12:22:00Z">
        <w:r w:rsidR="00635C53" w:rsidRPr="005C45D9" w:rsidDel="00CD7870">
          <w:rPr>
            <w:sz w:val="24"/>
            <w:szCs w:val="24"/>
            <w:lang w:val="pt"/>
          </w:rPr>
          <w:delText>earliest Cretaceous</w:delText>
        </w:r>
      </w:del>
      <w:r w:rsidR="00635C53" w:rsidRPr="005C45D9">
        <w:rPr>
          <w:sz w:val="24"/>
          <w:szCs w:val="24"/>
          <w:lang w:val="pt"/>
        </w:rPr>
        <w:t xml:space="preserve">) na </w:t>
      </w:r>
      <w:proofErr w:type="spellStart"/>
      <w:r w:rsidR="00635C53" w:rsidRPr="005C45D9">
        <w:rPr>
          <w:sz w:val="24"/>
          <w:szCs w:val="24"/>
          <w:lang w:val="pt"/>
        </w:rPr>
        <w:t>Umlilo</w:t>
      </w:r>
      <w:proofErr w:type="spellEnd"/>
      <w:r w:rsidR="00635C53" w:rsidRPr="005C45D9">
        <w:rPr>
          <w:sz w:val="24"/>
          <w:szCs w:val="24"/>
          <w:lang w:val="pt"/>
        </w:rPr>
        <w:t xml:space="preserve"> Game </w:t>
      </w:r>
      <w:proofErr w:type="spellStart"/>
      <w:r w:rsidR="00635C53" w:rsidRPr="005C45D9">
        <w:rPr>
          <w:sz w:val="24"/>
          <w:szCs w:val="24"/>
          <w:lang w:val="pt"/>
        </w:rPr>
        <w:t>Farm</w:t>
      </w:r>
      <w:proofErr w:type="spellEnd"/>
      <w:r w:rsidR="00635C53" w:rsidRPr="005C45D9">
        <w:rPr>
          <w:sz w:val="24"/>
          <w:szCs w:val="24"/>
          <w:lang w:val="pt"/>
        </w:rPr>
        <w:t xml:space="preserve">, Cabo Oriental, África do Sul. </w:t>
      </w:r>
    </w:p>
    <w:p w14:paraId="2B39258A" w14:textId="119AE3FE" w:rsidR="00747944" w:rsidRPr="005C45D9" w:rsidRDefault="00B9014C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Descrição</w:t>
      </w:r>
      <w:r w:rsidRPr="005C45D9">
        <w:rPr>
          <w:sz w:val="24"/>
          <w:szCs w:val="24"/>
          <w:lang w:val="pt"/>
        </w:rPr>
        <w:t>: O elemento é do meio</w:t>
      </w:r>
      <w:r w:rsidR="008D4540" w:rsidRPr="005C45D9">
        <w:rPr>
          <w:sz w:val="24"/>
          <w:szCs w:val="24"/>
          <w:lang w:val="pt"/>
        </w:rPr>
        <w:t>–</w:t>
      </w:r>
      <w:r>
        <w:rPr>
          <w:lang w:val="pt"/>
        </w:rPr>
        <w:t xml:space="preserve">extremidade posterior </w:t>
      </w:r>
      <w:proofErr w:type="spellStart"/>
      <w:r>
        <w:rPr>
          <w:lang w:val="pt"/>
        </w:rPr>
        <w:t>da</w:t>
      </w:r>
      <w:r w:rsidR="008D4540" w:rsidRPr="005C45D9">
        <w:rPr>
          <w:sz w:val="24"/>
          <w:szCs w:val="24"/>
          <w:lang w:val="pt"/>
        </w:rPr>
        <w:t>série</w:t>
      </w:r>
      <w:proofErr w:type="spellEnd"/>
      <w:r w:rsidR="008D4540" w:rsidRPr="005C45D9">
        <w:rPr>
          <w:sz w:val="24"/>
          <w:szCs w:val="24"/>
          <w:lang w:val="pt"/>
        </w:rPr>
        <w:t xml:space="preserve"> dorsal, provavelmente por volta de D8–D10. Preserva quase a totalidade da coluna neural, a porção posterior da </w:t>
      </w:r>
      <w:proofErr w:type="spellStart"/>
      <w:r w:rsidR="008D4540" w:rsidRPr="005C45D9">
        <w:rPr>
          <w:sz w:val="24"/>
          <w:szCs w:val="24"/>
          <w:lang w:val="pt"/>
        </w:rPr>
        <w:t>prezygapophysis</w:t>
      </w:r>
      <w:proofErr w:type="spellEnd"/>
      <w:r w:rsidR="008D4540" w:rsidRPr="005C45D9">
        <w:rPr>
          <w:sz w:val="24"/>
          <w:szCs w:val="24"/>
          <w:lang w:val="pt"/>
        </w:rPr>
        <w:t xml:space="preserve"> direita, as </w:t>
      </w:r>
      <w:proofErr w:type="gramStart"/>
      <w:r w:rsidR="008D4540" w:rsidRPr="005C45D9">
        <w:rPr>
          <w:sz w:val="24"/>
          <w:szCs w:val="24"/>
          <w:lang w:val="pt"/>
        </w:rPr>
        <w:t xml:space="preserve">bases </w:t>
      </w:r>
      <w:r>
        <w:rPr>
          <w:lang w:val="pt"/>
        </w:rPr>
        <w:t xml:space="preserve"> </w:t>
      </w:r>
      <w:r w:rsidR="0021551A">
        <w:rPr>
          <w:sz w:val="24"/>
          <w:szCs w:val="24"/>
          <w:lang w:val="pt"/>
        </w:rPr>
        <w:t>(</w:t>
      </w:r>
      <w:proofErr w:type="gramEnd"/>
      <w:r>
        <w:rPr>
          <w:lang w:val="pt"/>
        </w:rPr>
        <w:t xml:space="preserve">mas </w:t>
      </w:r>
      <w:proofErr w:type="spellStart"/>
      <w:r>
        <w:rPr>
          <w:lang w:val="pt"/>
        </w:rPr>
        <w:t>não</w:t>
      </w:r>
      <w:r w:rsidR="006345AA" w:rsidRPr="005C45D9">
        <w:rPr>
          <w:sz w:val="24"/>
          <w:szCs w:val="24"/>
          <w:lang w:val="pt"/>
        </w:rPr>
        <w:t>as</w:t>
      </w:r>
      <w:proofErr w:type="spellEnd"/>
      <w:r w:rsidR="006345AA" w:rsidRPr="005C45D9">
        <w:rPr>
          <w:sz w:val="24"/>
          <w:szCs w:val="24"/>
          <w:lang w:val="pt"/>
        </w:rPr>
        <w:t xml:space="preserve"> facetas articular</w:t>
      </w:r>
      <w:r w:rsidR="0021551A">
        <w:rPr>
          <w:sz w:val="24"/>
          <w:szCs w:val="24"/>
          <w:lang w:val="pt"/>
        </w:rPr>
        <w:t>)</w:t>
      </w:r>
      <w:r>
        <w:rPr>
          <w:lang w:val="pt"/>
        </w:rPr>
        <w:t xml:space="preserve"> </w:t>
      </w:r>
      <w:r w:rsidR="006345AA" w:rsidRPr="005C45D9">
        <w:rPr>
          <w:sz w:val="24"/>
          <w:szCs w:val="24"/>
          <w:lang w:val="pt"/>
        </w:rPr>
        <w:t xml:space="preserve"> das </w:t>
      </w:r>
      <w:proofErr w:type="spellStart"/>
      <w:r w:rsidR="006345AA" w:rsidRPr="005C45D9">
        <w:rPr>
          <w:sz w:val="24"/>
          <w:szCs w:val="24"/>
          <w:lang w:val="pt"/>
        </w:rPr>
        <w:t>pós-nitias</w:t>
      </w:r>
      <w:proofErr w:type="spellEnd"/>
      <w:r w:rsidR="006345AA" w:rsidRPr="005C45D9">
        <w:rPr>
          <w:sz w:val="24"/>
          <w:szCs w:val="24"/>
          <w:lang w:val="pt"/>
        </w:rPr>
        <w:t>, a maioria do processo transverso direito e parte do processo transversal esquerdo.</w:t>
      </w:r>
    </w:p>
    <w:p w14:paraId="110B94EF" w14:textId="1F376628" w:rsidR="008C4C3C" w:rsidRPr="005C45D9" w:rsidRDefault="00747944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coluna neural é </w:t>
      </w:r>
      <w:proofErr w:type="spellStart"/>
      <w:r w:rsidRPr="005C45D9">
        <w:rPr>
          <w:sz w:val="24"/>
          <w:szCs w:val="24"/>
          <w:lang w:val="pt"/>
        </w:rPr>
        <w:t>dorsoventrally</w:t>
      </w:r>
      <w:proofErr w:type="spellEnd"/>
      <w:r w:rsidRPr="005C45D9">
        <w:rPr>
          <w:sz w:val="24"/>
          <w:szCs w:val="24"/>
          <w:lang w:val="pt"/>
        </w:rPr>
        <w:t xml:space="preserve"> maior do que </w:t>
      </w:r>
      <w:proofErr w:type="spellStart"/>
      <w:r w:rsidRPr="005C45D9">
        <w:rPr>
          <w:sz w:val="24"/>
          <w:szCs w:val="24"/>
          <w:lang w:val="pt"/>
        </w:rPr>
        <w:t>anteroposteriorly</w:t>
      </w:r>
      <w:proofErr w:type="spellEnd"/>
      <w:r w:rsidRPr="005C45D9">
        <w:rPr>
          <w:sz w:val="24"/>
          <w:szCs w:val="24"/>
          <w:lang w:val="pt"/>
        </w:rPr>
        <w:t xml:space="preserve"> longo, sugerindo uma posição mais próxima do meio da metade posterior da série vertebral dorsal. Na visão lateral, a coluna neural é principalmente orientada verticalmente, sem a distinta inclinação posterior da taxa </w:t>
      </w:r>
      <w:proofErr w:type="spellStart"/>
      <w:r w:rsidRPr="005C45D9">
        <w:rPr>
          <w:sz w:val="24"/>
          <w:szCs w:val="24"/>
          <w:lang w:val="pt"/>
        </w:rPr>
        <w:t>somphospondylan</w:t>
      </w:r>
      <w:proofErr w:type="spellEnd"/>
      <w:r w:rsidRPr="005C45D9">
        <w:rPr>
          <w:sz w:val="24"/>
          <w:szCs w:val="24"/>
          <w:lang w:val="pt"/>
        </w:rPr>
        <w:t xml:space="preserve"> (Wilson, 2002;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2013). Embora a superfície posterior seja imperfeitamente preservada, o perfil lateral parece ter sido relativamente constante na profundidade anteroposterior, diferindo da morfologia mais dorsal que caracteriza as espinhas neurais dorsais de muitos titanossauros (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 2013), incluindo </w:t>
      </w:r>
      <w:proofErr w:type="spellStart"/>
      <w:r w:rsidR="00702C36" w:rsidRPr="005C45D9">
        <w:rPr>
          <w:i/>
          <w:sz w:val="24"/>
          <w:szCs w:val="24"/>
          <w:lang w:val="pt"/>
        </w:rPr>
        <w:t>Brachiosaurus</w:t>
      </w:r>
      <w:proofErr w:type="spellEnd"/>
      <w:r w:rsidR="00574068" w:rsidRPr="005C45D9">
        <w:rPr>
          <w:sz w:val="24"/>
          <w:szCs w:val="24"/>
          <w:lang w:val="pt"/>
        </w:rPr>
        <w:t xml:space="preserve">. A condição em AM6128 é, portanto, mais semelhante à observada </w:t>
      </w:r>
      <w:proofErr w:type="gramStart"/>
      <w:r w:rsidR="00574068" w:rsidRPr="005C45D9">
        <w:rPr>
          <w:sz w:val="24"/>
          <w:szCs w:val="24"/>
          <w:lang w:val="pt"/>
        </w:rPr>
        <w:t xml:space="preserve">em </w:t>
      </w:r>
      <w:r>
        <w:rPr>
          <w:lang w:val="pt"/>
        </w:rPr>
        <w:t xml:space="preserve"> </w:t>
      </w:r>
      <w:proofErr w:type="spellStart"/>
      <w:r w:rsidR="00702C36" w:rsidRPr="005C45D9">
        <w:rPr>
          <w:i/>
          <w:sz w:val="24"/>
          <w:szCs w:val="24"/>
          <w:lang w:val="pt"/>
        </w:rPr>
        <w:t>Giraffatitan</w:t>
      </w:r>
      <w:proofErr w:type="spellEnd"/>
      <w:proofErr w:type="gramEnd"/>
      <w:r>
        <w:rPr>
          <w:lang w:val="pt"/>
        </w:rPr>
        <w:t xml:space="preserve"> </w:t>
      </w:r>
      <w:r w:rsidR="00702C36" w:rsidRPr="005C45D9">
        <w:rPr>
          <w:sz w:val="24"/>
          <w:szCs w:val="24"/>
          <w:lang w:val="pt"/>
        </w:rPr>
        <w:t xml:space="preserve"> (Taylor, 2009). A superfície anterior da coluna neural é dominada pelas </w:t>
      </w:r>
      <w:proofErr w:type="spellStart"/>
      <w:r w:rsidR="00702C36" w:rsidRPr="005C45D9">
        <w:rPr>
          <w:sz w:val="24"/>
          <w:szCs w:val="24"/>
          <w:lang w:val="pt"/>
        </w:rPr>
        <w:t>SPRLs</w:t>
      </w:r>
      <w:proofErr w:type="spellEnd"/>
      <w:r w:rsidR="00702C36" w:rsidRPr="005C45D9">
        <w:rPr>
          <w:sz w:val="24"/>
          <w:szCs w:val="24"/>
          <w:lang w:val="pt"/>
        </w:rPr>
        <w:t xml:space="preserve"> emparelhadas. Estes </w:t>
      </w:r>
      <w:proofErr w:type="gramStart"/>
      <w:r w:rsidR="00702C36" w:rsidRPr="005C45D9">
        <w:rPr>
          <w:sz w:val="24"/>
          <w:szCs w:val="24"/>
          <w:lang w:val="pt"/>
        </w:rPr>
        <w:t>laminas</w:t>
      </w:r>
      <w:proofErr w:type="gramEnd"/>
      <w:r w:rsidR="00702C36" w:rsidRPr="005C45D9">
        <w:rPr>
          <w:sz w:val="24"/>
          <w:szCs w:val="24"/>
          <w:lang w:val="pt"/>
        </w:rPr>
        <w:t xml:space="preserve"> são estreitamente separados e correm paralelos uns aos outros ao longo</w:t>
      </w:r>
      <w:r>
        <w:rPr>
          <w:lang w:val="pt"/>
        </w:rPr>
        <w:t xml:space="preserve"> da linha média</w:t>
      </w:r>
      <w:r w:rsidR="00B777E3">
        <w:rPr>
          <w:sz w:val="24"/>
          <w:szCs w:val="24"/>
          <w:lang w:val="pt"/>
        </w:rPr>
        <w:t xml:space="preserve"> espinhal.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Dentro da metade dorsal da coluna neural a </w:t>
      </w:r>
      <w:proofErr w:type="spellStart"/>
      <w:r w:rsidRPr="005C45D9">
        <w:rPr>
          <w:sz w:val="24"/>
          <w:szCs w:val="24"/>
          <w:lang w:val="pt"/>
        </w:rPr>
        <w:t>mudança</w:t>
      </w:r>
      <w:r w:rsidR="0021551A">
        <w:rPr>
          <w:sz w:val="24"/>
          <w:szCs w:val="24"/>
          <w:lang w:val="pt"/>
        </w:rPr>
        <w:t>de</w:t>
      </w:r>
      <w:proofErr w:type="spellEnd"/>
      <w:r>
        <w:rPr>
          <w:lang w:val="pt"/>
        </w:rPr>
        <w:t xml:space="preserve"> SPRL</w:t>
      </w:r>
      <w:r w:rsidRPr="005C45D9">
        <w:rPr>
          <w:sz w:val="24"/>
          <w:szCs w:val="24"/>
          <w:lang w:val="pt"/>
        </w:rPr>
        <w:t xml:space="preserve"> abruptamente de cumes bem delineados, convergindo e expandindo para formar uma eminência </w:t>
      </w:r>
      <w:proofErr w:type="spellStart"/>
      <w:r w:rsidRPr="005C45D9">
        <w:rPr>
          <w:sz w:val="24"/>
          <w:szCs w:val="24"/>
          <w:lang w:val="pt"/>
        </w:rPr>
        <w:t>pré-pinal</w:t>
      </w:r>
      <w:proofErr w:type="spellEnd"/>
      <w:r w:rsidRPr="005C45D9">
        <w:rPr>
          <w:sz w:val="24"/>
          <w:szCs w:val="24"/>
          <w:lang w:val="pt"/>
        </w:rPr>
        <w:t xml:space="preserve"> que se assemelha a um triângulo invertido no contorno. Uma área de </w:t>
      </w:r>
      <w:proofErr w:type="spellStart"/>
      <w:r w:rsidRPr="005C45D9">
        <w:rPr>
          <w:sz w:val="24"/>
          <w:szCs w:val="24"/>
          <w:lang w:val="pt"/>
        </w:rPr>
        <w:t>rugose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spellStart"/>
      <w:r w:rsidRPr="005C45D9">
        <w:rPr>
          <w:sz w:val="24"/>
          <w:szCs w:val="24"/>
          <w:lang w:val="pt"/>
        </w:rPr>
        <w:t>sub-triangular</w:t>
      </w:r>
      <w:proofErr w:type="spellEnd"/>
      <w:r w:rsidRPr="005C45D9">
        <w:rPr>
          <w:sz w:val="24"/>
          <w:szCs w:val="24"/>
          <w:lang w:val="pt"/>
        </w:rPr>
        <w:t xml:space="preserve"> no cume anterior da coluna </w:t>
      </w:r>
      <w:r w:rsidRPr="005C45D9">
        <w:rPr>
          <w:sz w:val="24"/>
          <w:szCs w:val="24"/>
          <w:lang w:val="pt"/>
        </w:rPr>
        <w:lastRenderedPageBreak/>
        <w:t xml:space="preserve">neural é comum em uma série de taxas derivadas do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 (por </w:t>
      </w:r>
      <w:proofErr w:type="gramStart"/>
      <w:r w:rsidRPr="005C45D9">
        <w:rPr>
          <w:sz w:val="24"/>
          <w:szCs w:val="24"/>
          <w:lang w:val="pt"/>
        </w:rPr>
        <w:t xml:space="preserve">exemplo, </w:t>
      </w:r>
      <w:r>
        <w:rPr>
          <w:lang w:val="pt"/>
        </w:rPr>
        <w:t xml:space="preserve"> </w:t>
      </w:r>
      <w:proofErr w:type="spellStart"/>
      <w:r w:rsidR="00DD7694" w:rsidRPr="005C45D9">
        <w:rPr>
          <w:i/>
          <w:sz w:val="24"/>
          <w:szCs w:val="24"/>
          <w:lang w:val="pt"/>
        </w:rPr>
        <w:t>Haplocanthosaurus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[</w:t>
      </w:r>
      <w:proofErr w:type="spellStart"/>
      <w:r w:rsidRPr="005C45D9">
        <w:rPr>
          <w:sz w:val="24"/>
          <w:szCs w:val="24"/>
          <w:lang w:val="pt"/>
        </w:rPr>
        <w:t>Hatcher</w:t>
      </w:r>
      <w:proofErr w:type="spellEnd"/>
      <w:r w:rsidRPr="005C45D9">
        <w:rPr>
          <w:sz w:val="24"/>
          <w:szCs w:val="24"/>
          <w:lang w:val="pt"/>
        </w:rPr>
        <w:t>, 1903];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Camarasaurus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[</w:t>
      </w:r>
      <w:proofErr w:type="spellStart"/>
      <w:r w:rsidRPr="005C45D9">
        <w:rPr>
          <w:sz w:val="24"/>
          <w:szCs w:val="24"/>
          <w:lang w:val="pt"/>
        </w:rPr>
        <w:t>Osborn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Mook</w:t>
      </w:r>
      <w:proofErr w:type="spellEnd"/>
      <w:r w:rsidRPr="005C45D9">
        <w:rPr>
          <w:sz w:val="24"/>
          <w:szCs w:val="24"/>
          <w:lang w:val="pt"/>
        </w:rPr>
        <w:t xml:space="preserve">, 1921]); no entanto, um processo triangular bem definido, projetando restrito ao terço dorsal da </w:t>
      </w:r>
      <w:r>
        <w:rPr>
          <w:lang w:val="pt"/>
        </w:rPr>
        <w:t xml:space="preserve">coluna </w:t>
      </w:r>
      <w:r w:rsidR="00B777E3">
        <w:rPr>
          <w:sz w:val="24"/>
          <w:szCs w:val="24"/>
          <w:lang w:val="pt"/>
        </w:rPr>
        <w:t xml:space="preserve">neural </w:t>
      </w:r>
      <w:r>
        <w:rPr>
          <w:lang w:val="pt"/>
        </w:rPr>
        <w:t xml:space="preserve">e suportado a partir de baixo por </w:t>
      </w:r>
      <w:proofErr w:type="spellStart"/>
      <w:r>
        <w:rPr>
          <w:lang w:val="pt"/>
        </w:rPr>
        <w:t>SPRL</w:t>
      </w:r>
      <w:r w:rsidR="0021551A">
        <w:rPr>
          <w:sz w:val="24"/>
          <w:szCs w:val="24"/>
          <w:lang w:val="pt"/>
        </w:rPr>
        <w:t>s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robustamente </w:t>
      </w:r>
      <w:proofErr w:type="spellStart"/>
      <w:r w:rsidRPr="005C45D9">
        <w:rPr>
          <w:sz w:val="24"/>
          <w:szCs w:val="24"/>
          <w:lang w:val="pt"/>
        </w:rPr>
        <w:t>desenvolvido</w:t>
      </w:r>
      <w:r>
        <w:rPr>
          <w:lang w:val="pt"/>
        </w:rPr>
        <w:t>é</w:t>
      </w:r>
      <w:proofErr w:type="spellEnd"/>
      <w:r>
        <w:rPr>
          <w:lang w:val="pt"/>
        </w:rPr>
        <w:t xml:space="preserve"> mais facilmente observável no </w:t>
      </w:r>
      <w:proofErr w:type="spellStart"/>
      <w:r w:rsidRPr="005C45D9">
        <w:rPr>
          <w:i/>
          <w:sz w:val="24"/>
          <w:szCs w:val="24"/>
          <w:lang w:val="pt"/>
        </w:rPr>
        <w:t>Girafeatitano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braquiossauro</w:t>
      </w:r>
      <w:proofErr w:type="spellEnd"/>
      <w:r w:rsidRPr="005C45D9">
        <w:rPr>
          <w:sz w:val="24"/>
          <w:szCs w:val="24"/>
          <w:lang w:val="pt"/>
        </w:rPr>
        <w:t xml:space="preserve">  (</w:t>
      </w:r>
      <w:proofErr w:type="spellStart"/>
      <w:r w:rsidRPr="005C45D9">
        <w:rPr>
          <w:sz w:val="24"/>
          <w:szCs w:val="24"/>
          <w:lang w:val="pt"/>
        </w:rPr>
        <w:t>Janensch</w:t>
      </w:r>
      <w:proofErr w:type="spellEnd"/>
      <w:r w:rsidRPr="005C45D9">
        <w:rPr>
          <w:sz w:val="24"/>
          <w:szCs w:val="24"/>
          <w:lang w:val="pt"/>
        </w:rPr>
        <w:t>, 1950).</w:t>
      </w:r>
    </w:p>
    <w:p w14:paraId="29F2AD24" w14:textId="6C528007" w:rsidR="00747944" w:rsidRPr="005C45D9" w:rsidRDefault="008A196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Existem ramos anteriores e posteriores de cada SPDL, uma característica geralmente restrita a titanossauros derivados (Salgado e Powell, 2010). O SPDL anterior (</w:t>
      </w:r>
      <w:proofErr w:type="spellStart"/>
      <w:r w:rsidRPr="005C45D9">
        <w:rPr>
          <w:sz w:val="24"/>
          <w:szCs w:val="24"/>
          <w:lang w:val="pt"/>
        </w:rPr>
        <w:t>aSPDL</w:t>
      </w:r>
      <w:proofErr w:type="spellEnd"/>
      <w:r w:rsidRPr="005C45D9">
        <w:rPr>
          <w:sz w:val="24"/>
          <w:szCs w:val="24"/>
          <w:lang w:val="pt"/>
        </w:rPr>
        <w:t>) se funde com o SPRL a uma curta distância acima da base da coluna neural. O SPDL posterior (=primário) (</w:t>
      </w:r>
      <w:proofErr w:type="spellStart"/>
      <w:r w:rsidRPr="005C45D9">
        <w:rPr>
          <w:sz w:val="24"/>
          <w:szCs w:val="24"/>
          <w:lang w:val="pt"/>
        </w:rPr>
        <w:t>pSPDL</w:t>
      </w:r>
      <w:proofErr w:type="spellEnd"/>
      <w:r w:rsidRPr="005C45D9">
        <w:rPr>
          <w:sz w:val="24"/>
          <w:szCs w:val="24"/>
          <w:lang w:val="pt"/>
        </w:rPr>
        <w:t xml:space="preserve">) é quase vertical e funciona </w:t>
      </w:r>
      <w:proofErr w:type="spellStart"/>
      <w:proofErr w:type="gramStart"/>
      <w:r w:rsidRPr="005C45D9">
        <w:rPr>
          <w:sz w:val="24"/>
          <w:szCs w:val="24"/>
          <w:lang w:val="pt"/>
        </w:rPr>
        <w:t>sub-paralelo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 ao </w:t>
      </w:r>
      <w:proofErr w:type="spellStart"/>
      <w:r w:rsidRPr="005C45D9">
        <w:rPr>
          <w:sz w:val="24"/>
          <w:szCs w:val="24"/>
          <w:lang w:val="pt"/>
        </w:rPr>
        <w:t>aSPDL</w:t>
      </w:r>
      <w:proofErr w:type="spellEnd"/>
      <w:r w:rsidRPr="005C45D9">
        <w:rPr>
          <w:sz w:val="24"/>
          <w:szCs w:val="24"/>
          <w:lang w:val="pt"/>
        </w:rPr>
        <w:t xml:space="preserve">-SPRL na visão lateral. Aproximadamente no ponto médio dorsoventral da coluna neural, o </w:t>
      </w:r>
      <w:proofErr w:type="spellStart"/>
      <w:r w:rsidRPr="005C45D9">
        <w:rPr>
          <w:sz w:val="24"/>
          <w:szCs w:val="24"/>
          <w:lang w:val="pt"/>
        </w:rPr>
        <w:t>pSPDL</w:t>
      </w:r>
      <w:proofErr w:type="spellEnd"/>
      <w:r w:rsidRPr="005C45D9">
        <w:rPr>
          <w:sz w:val="24"/>
          <w:szCs w:val="24"/>
          <w:lang w:val="pt"/>
        </w:rPr>
        <w:t xml:space="preserve"> se funde com o SPOL, como ocorre na maioria dos </w:t>
      </w:r>
      <w:proofErr w:type="spellStart"/>
      <w:r w:rsidRPr="005C45D9">
        <w:rPr>
          <w:sz w:val="24"/>
          <w:szCs w:val="24"/>
          <w:lang w:val="pt"/>
        </w:rPr>
        <w:t>eusauropodes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 Martin, 2003;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al., 2004; </w:t>
      </w:r>
      <w:proofErr w:type="spellStart"/>
      <w:r w:rsidRPr="005C45D9">
        <w:rPr>
          <w:sz w:val="24"/>
          <w:szCs w:val="24"/>
          <w:lang w:val="pt"/>
        </w:rPr>
        <w:t>Carballido</w:t>
      </w:r>
      <w:proofErr w:type="spellEnd"/>
      <w:r w:rsidRPr="005C45D9">
        <w:rPr>
          <w:sz w:val="24"/>
          <w:szCs w:val="24"/>
          <w:lang w:val="pt"/>
        </w:rPr>
        <w:t xml:space="preserve"> et al. 2012). Taylor (2009) sugeriu </w:t>
      </w:r>
      <w:proofErr w:type="spellStart"/>
      <w:r w:rsidRPr="005C45D9">
        <w:rPr>
          <w:sz w:val="24"/>
          <w:szCs w:val="24"/>
          <w:lang w:val="pt"/>
        </w:rPr>
        <w:t>SPDLs</w:t>
      </w:r>
      <w:proofErr w:type="spellEnd"/>
      <w:r w:rsidRPr="005C45D9">
        <w:rPr>
          <w:sz w:val="24"/>
          <w:szCs w:val="24"/>
          <w:lang w:val="pt"/>
        </w:rPr>
        <w:t xml:space="preserve"> que continuam até o ápice da coluna vertebral, em nenhum momento se fundindo com os </w:t>
      </w:r>
      <w:proofErr w:type="spellStart"/>
      <w:proofErr w:type="gramStart"/>
      <w:r w:rsidRPr="005C45D9">
        <w:rPr>
          <w:sz w:val="24"/>
          <w:szCs w:val="24"/>
          <w:lang w:val="pt"/>
        </w:rPr>
        <w:t>SPOL</w:t>
      </w:r>
      <w:r w:rsidR="00B777E3">
        <w:rPr>
          <w:sz w:val="24"/>
          <w:szCs w:val="24"/>
          <w:lang w:val="pt"/>
        </w:rPr>
        <w:t>s,</w:t>
      </w:r>
      <w:r w:rsidR="00747944" w:rsidRPr="005C45D9">
        <w:rPr>
          <w:sz w:val="24"/>
          <w:szCs w:val="24"/>
          <w:lang w:val="pt"/>
        </w:rPr>
        <w:t>como</w:t>
      </w:r>
      <w:proofErr w:type="spellEnd"/>
      <w:proofErr w:type="gramEnd"/>
      <w:r w:rsidR="00747944" w:rsidRPr="005C45D9">
        <w:rPr>
          <w:sz w:val="24"/>
          <w:szCs w:val="24"/>
          <w:lang w:val="pt"/>
        </w:rPr>
        <w:t xml:space="preserve"> uma das características que distinguem </w:t>
      </w:r>
      <w:r>
        <w:rPr>
          <w:lang w:val="pt"/>
        </w:rPr>
        <w:t xml:space="preserve"> </w:t>
      </w:r>
      <w:proofErr w:type="spellStart"/>
      <w:r w:rsidR="00747944" w:rsidRPr="005C45D9">
        <w:rPr>
          <w:i/>
          <w:sz w:val="24"/>
          <w:szCs w:val="24"/>
          <w:lang w:val="pt"/>
        </w:rPr>
        <w:t>Giraffatitano</w:t>
      </w:r>
      <w:proofErr w:type="spellEnd"/>
      <w:r>
        <w:rPr>
          <w:lang w:val="pt"/>
        </w:rPr>
        <w:t xml:space="preserve"> </w:t>
      </w:r>
      <w:r w:rsidR="00747944" w:rsidRPr="005C45D9">
        <w:rPr>
          <w:sz w:val="24"/>
          <w:szCs w:val="24"/>
          <w:lang w:val="pt"/>
        </w:rPr>
        <w:t xml:space="preserve"> do </w:t>
      </w:r>
      <w:r>
        <w:rPr>
          <w:lang w:val="pt"/>
        </w:rPr>
        <w:t xml:space="preserve"> </w:t>
      </w:r>
      <w:proofErr w:type="spellStart"/>
      <w:r w:rsidR="00747944" w:rsidRPr="005C45D9">
        <w:rPr>
          <w:i/>
          <w:sz w:val="24"/>
          <w:szCs w:val="24"/>
          <w:lang w:val="pt"/>
        </w:rPr>
        <w:t>Braquiossauro</w:t>
      </w:r>
      <w:proofErr w:type="spellEnd"/>
      <w:r>
        <w:rPr>
          <w:lang w:val="pt"/>
        </w:rPr>
        <w:t xml:space="preserve"> </w:t>
      </w:r>
      <w:r w:rsidR="00747944" w:rsidRPr="005C45D9">
        <w:rPr>
          <w:sz w:val="24"/>
          <w:szCs w:val="24"/>
          <w:lang w:val="pt"/>
        </w:rPr>
        <w:t xml:space="preserve"> (este último exibindo a condição típica). No entanto, o exame das vértebras dorsais figurado em </w:t>
      </w:r>
      <w:proofErr w:type="spellStart"/>
      <w:r w:rsidR="00747944" w:rsidRPr="005C45D9">
        <w:rPr>
          <w:sz w:val="24"/>
          <w:szCs w:val="24"/>
          <w:lang w:val="pt"/>
        </w:rPr>
        <w:t>Janensch</w:t>
      </w:r>
      <w:proofErr w:type="spellEnd"/>
      <w:r w:rsidR="00747944" w:rsidRPr="005C45D9">
        <w:rPr>
          <w:sz w:val="24"/>
          <w:szCs w:val="24"/>
          <w:lang w:val="pt"/>
        </w:rPr>
        <w:t xml:space="preserve"> (1950) sugere que este não é o caso para todos os elementos dorsais. </w:t>
      </w:r>
    </w:p>
    <w:p w14:paraId="5DE90F73" w14:textId="784CE469" w:rsidR="00747944" w:rsidRPr="005C45D9" w:rsidRDefault="00747944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Imediatamente dorsal à convergência do </w:t>
      </w:r>
      <w:proofErr w:type="spellStart"/>
      <w:r w:rsidRPr="005C45D9">
        <w:rPr>
          <w:sz w:val="24"/>
          <w:szCs w:val="24"/>
          <w:lang w:val="pt"/>
        </w:rPr>
        <w:t>pSPDL</w:t>
      </w:r>
      <w:proofErr w:type="spellEnd"/>
      <w:r w:rsidRPr="005C45D9">
        <w:rPr>
          <w:sz w:val="24"/>
          <w:szCs w:val="24"/>
          <w:lang w:val="pt"/>
        </w:rPr>
        <w:t xml:space="preserve"> e do SPOL, a coluna neural sofre uma proeminente expansão lateral, adotando a impressionante morfologia '</w:t>
      </w:r>
      <w:proofErr w:type="spellStart"/>
      <w:r w:rsidRPr="005C45D9">
        <w:rPr>
          <w:sz w:val="24"/>
          <w:szCs w:val="24"/>
          <w:lang w:val="pt"/>
        </w:rPr>
        <w:t>aliforme</w:t>
      </w:r>
      <w:proofErr w:type="spellEnd"/>
      <w:r w:rsidRPr="005C45D9">
        <w:rPr>
          <w:sz w:val="24"/>
          <w:szCs w:val="24"/>
          <w:lang w:val="pt"/>
        </w:rPr>
        <w:t xml:space="preserve">' típica dos </w:t>
      </w:r>
      <w:proofErr w:type="spellStart"/>
      <w:r w:rsidRPr="005C45D9">
        <w:rPr>
          <w:sz w:val="24"/>
          <w:szCs w:val="24"/>
          <w:lang w:val="pt"/>
        </w:rPr>
        <w:t>macronários</w:t>
      </w:r>
      <w:proofErr w:type="spellEnd"/>
      <w:r w:rsidRPr="005C45D9">
        <w:rPr>
          <w:sz w:val="24"/>
          <w:szCs w:val="24"/>
          <w:lang w:val="pt"/>
        </w:rPr>
        <w:t xml:space="preserve"> não-</w:t>
      </w:r>
      <w:proofErr w:type="spellStart"/>
      <w:r w:rsidRPr="005C45D9">
        <w:rPr>
          <w:sz w:val="24"/>
          <w:szCs w:val="24"/>
          <w:lang w:val="pt"/>
        </w:rPr>
        <w:t>somphospondylan</w:t>
      </w:r>
      <w:proofErr w:type="spellEnd"/>
      <w:r w:rsidRPr="005C45D9">
        <w:rPr>
          <w:sz w:val="24"/>
          <w:szCs w:val="24"/>
          <w:lang w:val="pt"/>
        </w:rPr>
        <w:t xml:space="preserve">, ou seja, </w:t>
      </w:r>
      <w:proofErr w:type="spellStart"/>
      <w:proofErr w:type="gramStart"/>
      <w:r w:rsidR="00C31493" w:rsidRPr="005C45D9">
        <w:rPr>
          <w:i/>
          <w:sz w:val="24"/>
          <w:szCs w:val="24"/>
          <w:lang w:val="pt"/>
        </w:rPr>
        <w:t>Camarasaurus</w:t>
      </w:r>
      <w:proofErr w:type="spellEnd"/>
      <w:r>
        <w:rPr>
          <w:lang w:val="pt"/>
        </w:rPr>
        <w:t xml:space="preserve"> </w:t>
      </w:r>
      <w:r w:rsidR="00C31493" w:rsidRPr="005C45D9">
        <w:rPr>
          <w:sz w:val="24"/>
          <w:szCs w:val="24"/>
          <w:lang w:val="pt"/>
        </w:rPr>
        <w:t xml:space="preserve"> e</w:t>
      </w:r>
      <w:proofErr w:type="gramEnd"/>
      <w:r w:rsidR="00C31493" w:rsidRPr="005C45D9">
        <w:rPr>
          <w:sz w:val="24"/>
          <w:szCs w:val="24"/>
          <w:lang w:val="pt"/>
        </w:rPr>
        <w:t xml:space="preserve"> </w:t>
      </w:r>
      <w:proofErr w:type="spellStart"/>
      <w:r w:rsidR="00C31493" w:rsidRPr="005C45D9">
        <w:rPr>
          <w:sz w:val="24"/>
          <w:szCs w:val="24"/>
          <w:lang w:val="pt"/>
        </w:rPr>
        <w:t>braquiossauros</w:t>
      </w:r>
      <w:proofErr w:type="spellEnd"/>
      <w:r w:rsidR="00C31493" w:rsidRPr="005C45D9">
        <w:rPr>
          <w:sz w:val="24"/>
          <w:szCs w:val="24"/>
          <w:lang w:val="pt"/>
        </w:rPr>
        <w:t>, pelo qual as pontas laterais desses processos se estendem mais lateralmente do que as pós-</w:t>
      </w:r>
      <w:proofErr w:type="spellStart"/>
      <w:r w:rsidR="00C31493" w:rsidRPr="005C45D9">
        <w:rPr>
          <w:sz w:val="24"/>
          <w:szCs w:val="24"/>
          <w:lang w:val="pt"/>
        </w:rPr>
        <w:t>zimofias</w:t>
      </w:r>
      <w:proofErr w:type="spellEnd"/>
      <w:r w:rsidR="00C31493" w:rsidRPr="005C45D9">
        <w:rPr>
          <w:sz w:val="24"/>
          <w:szCs w:val="24"/>
          <w:lang w:val="pt"/>
        </w:rPr>
        <w:t xml:space="preserve"> (</w:t>
      </w:r>
      <w:proofErr w:type="spellStart"/>
      <w:r w:rsidR="00C31493" w:rsidRPr="005C45D9">
        <w:rPr>
          <w:sz w:val="24"/>
          <w:szCs w:val="24"/>
          <w:lang w:val="pt"/>
        </w:rPr>
        <w:t>Upchurch</w:t>
      </w:r>
      <w:proofErr w:type="spellEnd"/>
      <w:r w:rsidR="00C31493" w:rsidRPr="005C45D9">
        <w:rPr>
          <w:sz w:val="24"/>
          <w:szCs w:val="24"/>
          <w:lang w:val="pt"/>
        </w:rPr>
        <w:t xml:space="preserve"> 1998; Wilson 2002; </w:t>
      </w:r>
      <w:proofErr w:type="spellStart"/>
      <w:r w:rsidR="00C31493" w:rsidRPr="005C45D9">
        <w:rPr>
          <w:sz w:val="24"/>
          <w:szCs w:val="24"/>
          <w:lang w:val="pt"/>
        </w:rPr>
        <w:t>Mannion</w:t>
      </w:r>
      <w:proofErr w:type="spellEnd"/>
      <w:r w:rsidR="00C31493" w:rsidRPr="005C45D9">
        <w:rPr>
          <w:sz w:val="24"/>
          <w:szCs w:val="24"/>
          <w:lang w:val="pt"/>
        </w:rPr>
        <w:t xml:space="preserve"> et al. 2013). Embora as pós-</w:t>
      </w:r>
      <w:proofErr w:type="spellStart"/>
      <w:r w:rsidR="00C31493" w:rsidRPr="005C45D9">
        <w:rPr>
          <w:sz w:val="24"/>
          <w:szCs w:val="24"/>
          <w:lang w:val="pt"/>
        </w:rPr>
        <w:t>nitofias</w:t>
      </w:r>
      <w:proofErr w:type="spellEnd"/>
      <w:r w:rsidR="00C31493" w:rsidRPr="005C45D9">
        <w:rPr>
          <w:sz w:val="24"/>
          <w:szCs w:val="24"/>
          <w:lang w:val="pt"/>
        </w:rPr>
        <w:t xml:space="preserve"> não estejam totalmente preservadas na AM 6128, basta ser preservado do processo esquerdo para indicar que a forte expansão lateral da coluna neural teria claramente excedido o terminus lateral da pós-</w:t>
      </w:r>
      <w:proofErr w:type="spellStart"/>
      <w:r w:rsidR="00C31493" w:rsidRPr="005C45D9">
        <w:rPr>
          <w:sz w:val="24"/>
          <w:szCs w:val="24"/>
          <w:lang w:val="pt"/>
        </w:rPr>
        <w:t>zigafísica</w:t>
      </w:r>
      <w:proofErr w:type="spellEnd"/>
      <w:r w:rsidR="00C31493" w:rsidRPr="005C45D9"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Como </w:t>
      </w:r>
      <w:proofErr w:type="gramStart"/>
      <w:r w:rsidRPr="005C45D9">
        <w:rPr>
          <w:sz w:val="24"/>
          <w:szCs w:val="24"/>
          <w:lang w:val="pt"/>
        </w:rPr>
        <w:t xml:space="preserve">em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Giraffatitan</w:t>
      </w:r>
      <w:proofErr w:type="gramEnd"/>
      <w:r w:rsidRPr="005C45D9">
        <w:rPr>
          <w:i/>
          <w:sz w:val="24"/>
          <w:szCs w:val="24"/>
          <w:lang w:val="pt"/>
        </w:rPr>
        <w:t>,</w:t>
      </w:r>
      <w:r w:rsidRPr="005C45D9">
        <w:rPr>
          <w:sz w:val="24"/>
          <w:szCs w:val="24"/>
          <w:lang w:val="pt"/>
        </w:rPr>
        <w:t>a</w:t>
      </w:r>
      <w:proofErr w:type="spellEnd"/>
      <w:r w:rsidRPr="005C45D9">
        <w:rPr>
          <w:sz w:val="24"/>
          <w:szCs w:val="24"/>
          <w:lang w:val="pt"/>
        </w:rPr>
        <w:t xml:space="preserve"> expansão lateral ocorre exclusivamente dentro da metade superior da coluna neural, diferindo da expansão mais gradual observada no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Braquiossauro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(Taylor, 2009).    </w:t>
      </w:r>
    </w:p>
    <w:p w14:paraId="510292A8" w14:textId="71C328E3" w:rsidR="00747944" w:rsidRPr="005C45D9" w:rsidRDefault="00C314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margem lateral da metade dorsal da coluna neural é </w:t>
      </w:r>
      <w:proofErr w:type="spellStart"/>
      <w:r w:rsidRPr="005C45D9">
        <w:rPr>
          <w:sz w:val="24"/>
          <w:szCs w:val="24"/>
          <w:lang w:val="pt"/>
        </w:rPr>
        <w:t>anteroposteriorly</w:t>
      </w:r>
      <w:proofErr w:type="spellEnd"/>
      <w:r w:rsidRPr="005C45D9">
        <w:rPr>
          <w:sz w:val="24"/>
          <w:szCs w:val="24"/>
          <w:lang w:val="pt"/>
        </w:rPr>
        <w:t xml:space="preserve"> expansiva e como prateleira, com uma textura de superfície altamente rugosa e irregular. Devido à natureza expandida do ápice da coluna vertebral, as superfícies anterior e posterior da coluna neural são claramente côncavas transversalmente.</w:t>
      </w:r>
    </w:p>
    <w:p w14:paraId="3D3D3803" w14:textId="4C35C5D9" w:rsidR="00A00B03" w:rsidRPr="005C45D9" w:rsidRDefault="00A00B0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lastRenderedPageBreak/>
        <w:t xml:space="preserve">Os </w:t>
      </w:r>
      <w:proofErr w:type="spellStart"/>
      <w:r w:rsidRPr="005C45D9">
        <w:rPr>
          <w:sz w:val="24"/>
          <w:szCs w:val="24"/>
          <w:lang w:val="pt"/>
        </w:rPr>
        <w:t>SPOLs</w:t>
      </w:r>
      <w:proofErr w:type="spellEnd"/>
      <w:r w:rsidRPr="005C45D9">
        <w:rPr>
          <w:sz w:val="24"/>
          <w:szCs w:val="24"/>
          <w:lang w:val="pt"/>
        </w:rPr>
        <w:t xml:space="preserve"> são ligeiramente inclinados anteriormente e muito mais fortemente desenvolvidos do que os </w:t>
      </w:r>
      <w:proofErr w:type="spellStart"/>
      <w:r w:rsidRPr="005C45D9">
        <w:rPr>
          <w:sz w:val="24"/>
          <w:szCs w:val="24"/>
          <w:lang w:val="pt"/>
        </w:rPr>
        <w:t>SPDLs</w:t>
      </w:r>
      <w:proofErr w:type="spellEnd"/>
      <w:r w:rsidRPr="005C45D9">
        <w:rPr>
          <w:sz w:val="24"/>
          <w:szCs w:val="24"/>
          <w:lang w:val="pt"/>
        </w:rPr>
        <w:t xml:space="preserve">. Os </w:t>
      </w:r>
      <w:proofErr w:type="spellStart"/>
      <w:r w:rsidRPr="005C45D9">
        <w:rPr>
          <w:sz w:val="24"/>
          <w:szCs w:val="24"/>
          <w:lang w:val="pt"/>
        </w:rPr>
        <w:t>SPOLs</w:t>
      </w:r>
      <w:proofErr w:type="spellEnd"/>
      <w:r w:rsidRPr="005C45D9">
        <w:rPr>
          <w:sz w:val="24"/>
          <w:szCs w:val="24"/>
          <w:lang w:val="pt"/>
        </w:rPr>
        <w:t xml:space="preserve"> parecem ter sido assimétricos na medida em que a base da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esquerda mostra um estojo adicional na direção da lamina </w:t>
      </w:r>
      <w:proofErr w:type="spellStart"/>
      <w:r w:rsidRPr="005C45D9">
        <w:rPr>
          <w:sz w:val="24"/>
          <w:szCs w:val="24"/>
          <w:lang w:val="pt"/>
        </w:rPr>
        <w:t>postpinal</w:t>
      </w:r>
      <w:proofErr w:type="spellEnd"/>
      <w:r w:rsidRPr="005C45D9">
        <w:rPr>
          <w:sz w:val="24"/>
          <w:szCs w:val="24"/>
          <w:lang w:val="pt"/>
        </w:rPr>
        <w:t xml:space="preserve"> mal preservada. A presença de </w:t>
      </w:r>
      <w:proofErr w:type="spellStart"/>
      <w:r w:rsidRPr="005C45D9">
        <w:rPr>
          <w:sz w:val="24"/>
          <w:szCs w:val="24"/>
          <w:lang w:val="pt"/>
        </w:rPr>
        <w:t>SPOLs</w:t>
      </w:r>
      <w:proofErr w:type="spellEnd"/>
      <w:r w:rsidRPr="005C45D9">
        <w:rPr>
          <w:sz w:val="24"/>
          <w:szCs w:val="24"/>
          <w:lang w:val="pt"/>
        </w:rPr>
        <w:t xml:space="preserve"> divididos em ramos laterais e medial foi recuperada como uma potencial </w:t>
      </w:r>
      <w:proofErr w:type="spellStart"/>
      <w:r w:rsidRPr="005C45D9">
        <w:rPr>
          <w:sz w:val="24"/>
          <w:szCs w:val="24"/>
          <w:lang w:val="pt"/>
        </w:rPr>
        <w:t>sinapomorfia</w:t>
      </w:r>
      <w:proofErr w:type="spellEnd"/>
      <w:r w:rsidRPr="005C45D9">
        <w:rPr>
          <w:sz w:val="24"/>
          <w:szCs w:val="24"/>
          <w:lang w:val="pt"/>
        </w:rPr>
        <w:t xml:space="preserve"> local de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 por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 (2013), embora esta morfologia também esteja presente em uma série de outros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(Wilson 2002).</w:t>
      </w:r>
    </w:p>
    <w:p w14:paraId="4C873299" w14:textId="41351BB5" w:rsidR="00A00B03" w:rsidRPr="005C45D9" w:rsidRDefault="00A00B0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pós-pina pós-</w:t>
      </w:r>
      <w:proofErr w:type="spellStart"/>
      <w:r w:rsidRPr="005C45D9">
        <w:rPr>
          <w:sz w:val="24"/>
          <w:szCs w:val="24"/>
          <w:lang w:val="pt"/>
        </w:rPr>
        <w:t>pênala</w:t>
      </w:r>
      <w:proofErr w:type="spellEnd"/>
      <w:r w:rsidRPr="005C45D9">
        <w:rPr>
          <w:sz w:val="24"/>
          <w:szCs w:val="24"/>
          <w:lang w:val="pt"/>
        </w:rPr>
        <w:t xml:space="preserve"> (POSL) é imperfeitamente preservada e presente como uma massa </w:t>
      </w:r>
      <w:proofErr w:type="spellStart"/>
      <w:r w:rsidRPr="005C45D9">
        <w:rPr>
          <w:sz w:val="24"/>
          <w:szCs w:val="24"/>
          <w:lang w:val="pt"/>
        </w:rPr>
        <w:t>ossesa</w:t>
      </w:r>
      <w:proofErr w:type="spellEnd"/>
      <w:r w:rsidRPr="005C45D9">
        <w:rPr>
          <w:sz w:val="24"/>
          <w:szCs w:val="24"/>
          <w:lang w:val="pt"/>
        </w:rPr>
        <w:t xml:space="preserve"> irregular que se estende </w:t>
      </w:r>
      <w:proofErr w:type="spellStart"/>
      <w:r w:rsidRPr="005C45D9">
        <w:rPr>
          <w:sz w:val="24"/>
          <w:szCs w:val="24"/>
          <w:lang w:val="pt"/>
        </w:rPr>
        <w:t>dorsoventrally</w:t>
      </w:r>
      <w:proofErr w:type="spellEnd"/>
      <w:r w:rsidRPr="005C45D9">
        <w:rPr>
          <w:sz w:val="24"/>
          <w:szCs w:val="24"/>
          <w:lang w:val="pt"/>
        </w:rPr>
        <w:t xml:space="preserve"> ao longo da superfície posterior da coluna neural, com um viés </w:t>
      </w:r>
      <w:proofErr w:type="spellStart"/>
      <w:r w:rsidRPr="005C45D9">
        <w:rPr>
          <w:sz w:val="24"/>
          <w:szCs w:val="24"/>
          <w:lang w:val="pt"/>
        </w:rPr>
        <w:t>sinistrol</w:t>
      </w:r>
      <w:proofErr w:type="spellEnd"/>
      <w:r w:rsidRPr="005C45D9">
        <w:rPr>
          <w:sz w:val="24"/>
          <w:szCs w:val="24"/>
          <w:lang w:val="pt"/>
        </w:rPr>
        <w:t xml:space="preserve">, quase certamente causado pelo deslocamento </w:t>
      </w:r>
      <w:proofErr w:type="spellStart"/>
      <w:r w:rsidRPr="005C45D9">
        <w:rPr>
          <w:sz w:val="24"/>
          <w:szCs w:val="24"/>
          <w:lang w:val="pt"/>
        </w:rPr>
        <w:t>tafonômico</w:t>
      </w:r>
      <w:proofErr w:type="spellEnd"/>
      <w:r w:rsidRPr="005C45D9">
        <w:rPr>
          <w:sz w:val="24"/>
          <w:szCs w:val="24"/>
          <w:lang w:val="pt"/>
        </w:rPr>
        <w:t>. Uma borda afiada, quase fenestral, pode ser vista dentro da massa pós-</w:t>
      </w:r>
      <w:proofErr w:type="spellStart"/>
      <w:r w:rsidRPr="005C45D9">
        <w:rPr>
          <w:sz w:val="24"/>
          <w:szCs w:val="24"/>
          <w:lang w:val="pt"/>
        </w:rPr>
        <w:t>pinal</w:t>
      </w:r>
      <w:proofErr w:type="spellEnd"/>
      <w:r w:rsidRPr="005C45D9">
        <w:rPr>
          <w:sz w:val="24"/>
          <w:szCs w:val="24"/>
          <w:lang w:val="pt"/>
        </w:rPr>
        <w:t xml:space="preserve"> ao redor do ponto médio dorsoventral, sugerindo a presença de uma fossa dentro do POSL, embora isso possa ser apenas o resultado da deformação acima mencionada desta lâmina. </w:t>
      </w:r>
    </w:p>
    <w:p w14:paraId="6E5D2B29" w14:textId="77777777" w:rsidR="00C37D1F" w:rsidRDefault="00A00B0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Os processos transversais exibem uma orientação posteriores distinta, como em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Giraffatitano,</w:t>
      </w:r>
      <w:r w:rsidRPr="005C45D9">
        <w:rPr>
          <w:sz w:val="24"/>
          <w:szCs w:val="24"/>
          <w:lang w:val="pt"/>
        </w:rPr>
        <w:t>mas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 contrastando com os processos sub-horizontais do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Braquiossauro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(Taylor, 2009). A </w:t>
      </w:r>
      <w:proofErr w:type="spellStart"/>
      <w:r w:rsidRPr="005C45D9">
        <w:rPr>
          <w:sz w:val="24"/>
          <w:szCs w:val="24"/>
          <w:lang w:val="pt"/>
        </w:rPr>
        <w:t>diafísica</w:t>
      </w:r>
      <w:proofErr w:type="spellEnd"/>
      <w:r w:rsidRPr="005C45D9">
        <w:rPr>
          <w:sz w:val="24"/>
          <w:szCs w:val="24"/>
          <w:lang w:val="pt"/>
        </w:rPr>
        <w:t xml:space="preserve"> do processo transverso mais bem preservado (à direita) parece estar principalmente completa, embora seja possível que a superfície articular esteja ligeiramente erodida. O processo transversal adere à condição </w:t>
      </w:r>
      <w:proofErr w:type="spellStart"/>
      <w:r w:rsidRPr="005C45D9">
        <w:rPr>
          <w:sz w:val="24"/>
          <w:szCs w:val="24"/>
          <w:lang w:val="pt"/>
        </w:rPr>
        <w:t>braquiossauróide</w:t>
      </w:r>
      <w:proofErr w:type="spellEnd"/>
      <w:r w:rsidRPr="005C45D9">
        <w:rPr>
          <w:sz w:val="24"/>
          <w:szCs w:val="24"/>
          <w:lang w:val="pt"/>
        </w:rPr>
        <w:t xml:space="preserve"> de ser dormente estreito (D'</w:t>
      </w:r>
      <w:proofErr w:type="spellStart"/>
      <w:r w:rsidRPr="005C45D9">
        <w:rPr>
          <w:sz w:val="24"/>
          <w:szCs w:val="24"/>
          <w:lang w:val="pt"/>
        </w:rPr>
        <w:t>Emic</w:t>
      </w:r>
      <w:proofErr w:type="spellEnd"/>
      <w:r w:rsidRPr="005C45D9">
        <w:rPr>
          <w:sz w:val="24"/>
          <w:szCs w:val="24"/>
          <w:lang w:val="pt"/>
        </w:rPr>
        <w:t xml:space="preserve">, 2012), embora não consideravelmente mais do que a taxa </w:t>
      </w:r>
      <w:proofErr w:type="gramStart"/>
      <w:r w:rsidRPr="005C45D9">
        <w:rPr>
          <w:sz w:val="24"/>
          <w:szCs w:val="24"/>
          <w:lang w:val="pt"/>
        </w:rPr>
        <w:t xml:space="preserve">como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Camarasaurus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Osborn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Mook</w:t>
      </w:r>
      <w:proofErr w:type="spellEnd"/>
      <w:r w:rsidRPr="005C45D9">
        <w:rPr>
          <w:sz w:val="24"/>
          <w:szCs w:val="24"/>
          <w:lang w:val="pt"/>
        </w:rPr>
        <w:t xml:space="preserve">, 1921). Uma série de pequenos </w:t>
      </w:r>
      <w:proofErr w:type="spellStart"/>
      <w:r w:rsidRPr="005C45D9">
        <w:rPr>
          <w:sz w:val="24"/>
          <w:szCs w:val="24"/>
          <w:lang w:val="pt"/>
        </w:rPr>
        <w:t>divots</w:t>
      </w:r>
      <w:proofErr w:type="spellEnd"/>
      <w:r w:rsidRPr="005C45D9">
        <w:rPr>
          <w:sz w:val="24"/>
          <w:szCs w:val="24"/>
          <w:lang w:val="pt"/>
        </w:rPr>
        <w:t xml:space="preserve"> ou depressões estendem-se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 ao longo da duração do processo transversal, começando no espaço entrelaçado pelas origens ventral de ambas as </w:t>
      </w:r>
      <w:proofErr w:type="spellStart"/>
      <w:r w:rsidRPr="005C45D9">
        <w:rPr>
          <w:sz w:val="24"/>
          <w:szCs w:val="24"/>
          <w:lang w:val="pt"/>
        </w:rPr>
        <w:t>SPDLs</w:t>
      </w:r>
      <w:proofErr w:type="spellEnd"/>
      <w:r w:rsidRPr="005C45D9">
        <w:rPr>
          <w:sz w:val="24"/>
          <w:szCs w:val="24"/>
          <w:lang w:val="pt"/>
        </w:rPr>
        <w:t xml:space="preserve">. Como resultado, a margem dorsal do processo transversal é suavemente côncava, enquanto a ampla área anterior é plana para convexa. O PCDL é um forte </w:t>
      </w:r>
      <w:proofErr w:type="spellStart"/>
      <w:r w:rsidRPr="005C45D9">
        <w:rPr>
          <w:sz w:val="24"/>
          <w:szCs w:val="24"/>
          <w:lang w:val="pt"/>
        </w:rPr>
        <w:t>buttress</w:t>
      </w:r>
      <w:proofErr w:type="spellEnd"/>
      <w:r w:rsidRPr="005C45D9">
        <w:rPr>
          <w:sz w:val="24"/>
          <w:szCs w:val="24"/>
          <w:lang w:val="pt"/>
        </w:rPr>
        <w:t xml:space="preserve"> de osso que prepara o processo transversal ao longo de toda a sua extensão ao longo da superfície ventral. Na superfície ventral da ponta lateral preservada do processo transversal, selada entre o PCDL e 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paradiapofiseal</w:t>
      </w:r>
      <w:proofErr w:type="spellEnd"/>
      <w:r w:rsidRPr="005C45D9">
        <w:rPr>
          <w:sz w:val="24"/>
          <w:szCs w:val="24"/>
          <w:lang w:val="pt"/>
        </w:rPr>
        <w:t xml:space="preserve"> (PPDL), três pequenos fossas podem ser observados formando uma linha </w:t>
      </w:r>
      <w:proofErr w:type="spellStart"/>
      <w:r w:rsidRPr="005C45D9">
        <w:rPr>
          <w:sz w:val="24"/>
          <w:szCs w:val="24"/>
          <w:lang w:val="pt"/>
        </w:rPr>
        <w:t>anteroposteriorly</w:t>
      </w:r>
      <w:proofErr w:type="spellEnd"/>
      <w:r w:rsidRPr="005C45D9">
        <w:rPr>
          <w:sz w:val="24"/>
          <w:szCs w:val="24"/>
          <w:lang w:val="pt"/>
        </w:rPr>
        <w:t xml:space="preserve"> dirigida. Essas características estão potencialmente relacionadas com o </w:t>
      </w:r>
      <w:proofErr w:type="spellStart"/>
      <w:r w:rsidRPr="005C45D9">
        <w:rPr>
          <w:sz w:val="24"/>
          <w:szCs w:val="24"/>
          <w:lang w:val="pt"/>
        </w:rPr>
        <w:t>diverticula</w:t>
      </w:r>
      <w:proofErr w:type="spellEnd"/>
      <w:r w:rsidRPr="005C45D9">
        <w:rPr>
          <w:sz w:val="24"/>
          <w:szCs w:val="24"/>
          <w:lang w:val="pt"/>
        </w:rPr>
        <w:t xml:space="preserve"> pneumático conhecido por invadir as costelas dorsais dos titanossauros (Wilson e Sereno 1998)</w:t>
      </w:r>
    </w:p>
    <w:p w14:paraId="734E2522" w14:textId="074DC1A1" w:rsidR="00747944" w:rsidRPr="005C45D9" w:rsidRDefault="00747944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lastRenderedPageBreak/>
        <w:t xml:space="preserve">A </w:t>
      </w:r>
      <w:proofErr w:type="spellStart"/>
      <w:r w:rsidRPr="005C45D9">
        <w:rPr>
          <w:sz w:val="24"/>
          <w:szCs w:val="24"/>
          <w:lang w:val="pt"/>
        </w:rPr>
        <w:t>parapofise</w:t>
      </w:r>
      <w:proofErr w:type="spellEnd"/>
      <w:r w:rsidRPr="005C45D9">
        <w:rPr>
          <w:sz w:val="24"/>
          <w:szCs w:val="24"/>
          <w:lang w:val="pt"/>
        </w:rPr>
        <w:t xml:space="preserve"> está localizada na margem </w:t>
      </w:r>
      <w:proofErr w:type="spellStart"/>
      <w:r w:rsidRPr="005C45D9">
        <w:rPr>
          <w:sz w:val="24"/>
          <w:szCs w:val="24"/>
          <w:lang w:val="pt"/>
        </w:rPr>
        <w:t>anteroventral</w:t>
      </w:r>
      <w:proofErr w:type="spellEnd"/>
      <w:r w:rsidRPr="005C45D9">
        <w:rPr>
          <w:sz w:val="24"/>
          <w:szCs w:val="24"/>
          <w:lang w:val="pt"/>
        </w:rPr>
        <w:t xml:space="preserve"> do processo transversal ligeiramente medial até o comprimento médio. Portanto, a lâmina que se estende da </w:t>
      </w:r>
      <w:proofErr w:type="spellStart"/>
      <w:r w:rsidRPr="005C45D9">
        <w:rPr>
          <w:sz w:val="24"/>
          <w:szCs w:val="24"/>
          <w:lang w:val="pt"/>
        </w:rPr>
        <w:t>parapofise</w:t>
      </w:r>
      <w:proofErr w:type="spellEnd"/>
      <w:r w:rsidRPr="005C45D9">
        <w:rPr>
          <w:sz w:val="24"/>
          <w:szCs w:val="24"/>
          <w:lang w:val="pt"/>
        </w:rPr>
        <w:t xml:space="preserve"> até a ponta lateral do processo transversal é a PPDL, enquanto o suporte curto do osso que liga a </w:t>
      </w:r>
      <w:proofErr w:type="spellStart"/>
      <w:r w:rsidRPr="005C45D9">
        <w:rPr>
          <w:sz w:val="24"/>
          <w:szCs w:val="24"/>
          <w:lang w:val="pt"/>
        </w:rPr>
        <w:t>parafofise</w:t>
      </w:r>
      <w:proofErr w:type="spellEnd"/>
      <w:r w:rsidRPr="005C45D9">
        <w:rPr>
          <w:sz w:val="24"/>
          <w:szCs w:val="24"/>
          <w:lang w:val="pt"/>
        </w:rPr>
        <w:t xml:space="preserve"> à </w:t>
      </w:r>
      <w:proofErr w:type="spellStart"/>
      <w:r w:rsidRPr="005C45D9">
        <w:rPr>
          <w:sz w:val="24"/>
          <w:szCs w:val="24"/>
          <w:lang w:val="pt"/>
        </w:rPr>
        <w:t>prezamofia</w:t>
      </w:r>
      <w:proofErr w:type="spellEnd"/>
      <w:r w:rsidRPr="005C45D9">
        <w:rPr>
          <w:sz w:val="24"/>
          <w:szCs w:val="24"/>
          <w:lang w:val="pt"/>
        </w:rPr>
        <w:t xml:space="preserve"> representa 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pré-zigoparapohyseal</w:t>
      </w:r>
      <w:proofErr w:type="spellEnd"/>
      <w:r w:rsidRPr="005C45D9">
        <w:rPr>
          <w:sz w:val="24"/>
          <w:szCs w:val="24"/>
          <w:lang w:val="pt"/>
        </w:rPr>
        <w:t xml:space="preserve"> (PRPL). Uma lâmina fina, semelhante a uma folha, estende-se </w:t>
      </w:r>
      <w:proofErr w:type="spellStart"/>
      <w:r w:rsidRPr="005C45D9">
        <w:rPr>
          <w:sz w:val="24"/>
          <w:szCs w:val="24"/>
          <w:lang w:val="pt"/>
        </w:rPr>
        <w:t>ventrally</w:t>
      </w:r>
      <w:proofErr w:type="spellEnd"/>
      <w:r w:rsidRPr="005C45D9">
        <w:rPr>
          <w:sz w:val="24"/>
          <w:szCs w:val="24"/>
          <w:lang w:val="pt"/>
        </w:rPr>
        <w:t xml:space="preserve"> sob a </w:t>
      </w:r>
      <w:proofErr w:type="spellStart"/>
      <w:r w:rsidRPr="005C45D9">
        <w:rPr>
          <w:sz w:val="24"/>
          <w:szCs w:val="24"/>
          <w:lang w:val="pt"/>
        </w:rPr>
        <w:t>parafófise</w:t>
      </w:r>
      <w:proofErr w:type="spellEnd"/>
      <w:r w:rsidRPr="005C45D9">
        <w:rPr>
          <w:sz w:val="24"/>
          <w:szCs w:val="24"/>
          <w:lang w:val="pt"/>
        </w:rPr>
        <w:t xml:space="preserve">, interpretada aqui como o PCPL. Infelizmente, a incompletude ventral desta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impede a avaliação se bifurcada ou não, como no PCPL da maioria dos outros titanossauros (D'</w:t>
      </w:r>
      <w:proofErr w:type="spellStart"/>
      <w:r w:rsidRPr="005C45D9">
        <w:rPr>
          <w:sz w:val="24"/>
          <w:szCs w:val="24"/>
          <w:lang w:val="pt"/>
        </w:rPr>
        <w:t>Emic</w:t>
      </w:r>
      <w:proofErr w:type="spellEnd"/>
      <w:r w:rsidRPr="005C45D9">
        <w:rPr>
          <w:sz w:val="24"/>
          <w:szCs w:val="24"/>
          <w:lang w:val="pt"/>
        </w:rPr>
        <w:t xml:space="preserve">, 2012;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2013). O </w:t>
      </w:r>
      <w:proofErr w:type="spellStart"/>
      <w:r w:rsidRPr="005C45D9">
        <w:rPr>
          <w:sz w:val="24"/>
          <w:szCs w:val="24"/>
          <w:lang w:val="pt"/>
        </w:rPr>
        <w:t>cupino</w:t>
      </w:r>
      <w:proofErr w:type="spellEnd"/>
      <w:r w:rsidRPr="005C45D9">
        <w:rPr>
          <w:sz w:val="24"/>
          <w:szCs w:val="24"/>
          <w:lang w:val="pt"/>
        </w:rPr>
        <w:t xml:space="preserve"> dorsal da CPRL bem desenvolvida suporta a porção preservada da </w:t>
      </w:r>
      <w:proofErr w:type="spellStart"/>
      <w:r w:rsidRPr="005C45D9">
        <w:rPr>
          <w:sz w:val="24"/>
          <w:szCs w:val="24"/>
          <w:lang w:val="pt"/>
        </w:rPr>
        <w:t>prezygapophysis</w:t>
      </w:r>
      <w:proofErr w:type="spellEnd"/>
      <w:r w:rsidRPr="005C45D9">
        <w:rPr>
          <w:sz w:val="24"/>
          <w:szCs w:val="24"/>
          <w:lang w:val="pt"/>
        </w:rPr>
        <w:t xml:space="preserve"> a partir de baixo.     </w:t>
      </w:r>
    </w:p>
    <w:p w14:paraId="53BD5F03" w14:textId="76C0E7BB" w:rsidR="00A00B03" w:rsidRPr="005C45D9" w:rsidRDefault="00A00B0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Em resumo, as semelhanças morfológicas globais com </w:t>
      </w:r>
      <w:r w:rsidRPr="005C45D9">
        <w:rPr>
          <w:i/>
          <w:sz w:val="24"/>
          <w:szCs w:val="24"/>
          <w:lang w:val="pt"/>
        </w:rPr>
        <w:t xml:space="preserve">o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Giraffatitano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indicam</w:t>
      </w:r>
      <w:proofErr w:type="gramEnd"/>
      <w:r w:rsidRPr="005C45D9">
        <w:rPr>
          <w:sz w:val="24"/>
          <w:szCs w:val="24"/>
          <w:lang w:val="pt"/>
        </w:rPr>
        <w:t xml:space="preserve"> afinidades </w:t>
      </w:r>
      <w:proofErr w:type="spellStart"/>
      <w:r w:rsidRPr="005C45D9">
        <w:rPr>
          <w:sz w:val="24"/>
          <w:szCs w:val="24"/>
          <w:lang w:val="pt"/>
        </w:rPr>
        <w:t>braquiossauróides</w:t>
      </w:r>
      <w:proofErr w:type="spellEnd"/>
      <w:r w:rsidRPr="005C45D9">
        <w:rPr>
          <w:sz w:val="24"/>
          <w:szCs w:val="24"/>
          <w:lang w:val="pt"/>
        </w:rPr>
        <w:t xml:space="preserve"> para AM 6128. No entanto, nenhuma das </w:t>
      </w:r>
      <w:proofErr w:type="spellStart"/>
      <w:r w:rsidRPr="005C45D9">
        <w:rPr>
          <w:sz w:val="24"/>
          <w:szCs w:val="24"/>
          <w:lang w:val="pt"/>
        </w:rPr>
        <w:t>autapomorphies</w:t>
      </w:r>
      <w:proofErr w:type="spellEnd"/>
      <w:r w:rsidRPr="005C45D9">
        <w:rPr>
          <w:sz w:val="24"/>
          <w:szCs w:val="24"/>
          <w:lang w:val="pt"/>
        </w:rPr>
        <w:t xml:space="preserve"> propostas </w:t>
      </w:r>
      <w:proofErr w:type="gramStart"/>
      <w:r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Giraffatitan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(ver Wilson 2002;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al., 2004; Taylor 2009; D'</w:t>
      </w:r>
      <w:proofErr w:type="spellStart"/>
      <w:r w:rsidRPr="005C45D9">
        <w:rPr>
          <w:sz w:val="24"/>
          <w:szCs w:val="24"/>
          <w:lang w:val="pt"/>
        </w:rPr>
        <w:t>Emic</w:t>
      </w:r>
      <w:proofErr w:type="spellEnd"/>
      <w:r w:rsidRPr="005C45D9">
        <w:rPr>
          <w:sz w:val="24"/>
          <w:szCs w:val="24"/>
          <w:lang w:val="pt"/>
        </w:rPr>
        <w:t xml:space="preserve"> 2012) são identificáveis no material limitado que compreende o AM 6128. Embora seja possível que a AM 6128 seja referenciada </w:t>
      </w:r>
      <w:proofErr w:type="gramStart"/>
      <w:r w:rsidRPr="005C45D9">
        <w:rPr>
          <w:sz w:val="24"/>
          <w:szCs w:val="24"/>
          <w:lang w:val="pt"/>
        </w:rPr>
        <w:t xml:space="preserve">ao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Giraffatitan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, a falta de </w:t>
      </w:r>
      <w:proofErr w:type="spellStart"/>
      <w:r w:rsidRPr="005C45D9">
        <w:rPr>
          <w:sz w:val="24"/>
          <w:szCs w:val="24"/>
          <w:lang w:val="pt"/>
        </w:rPr>
        <w:t>autapomorphies</w:t>
      </w:r>
      <w:proofErr w:type="spellEnd"/>
      <w:r w:rsidRPr="005C45D9">
        <w:rPr>
          <w:sz w:val="24"/>
          <w:szCs w:val="24"/>
          <w:lang w:val="pt"/>
        </w:rPr>
        <w:t xml:space="preserve"> compartilhadas, aliada a pequenas diferenças na morfologia (ver acima), adverte contra tal encaminhamento, e, portanto, consideramos a AM 6128 como um representante indeterminado do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.    </w:t>
      </w:r>
    </w:p>
    <w:p w14:paraId="3A5B77B3" w14:textId="77777777" w:rsidR="00FC272C" w:rsidRPr="005C45D9" w:rsidRDefault="00FC272C" w:rsidP="00231C6F">
      <w:pPr>
        <w:spacing w:line="360" w:lineRule="auto"/>
        <w:rPr>
          <w:sz w:val="24"/>
          <w:szCs w:val="24"/>
        </w:rPr>
      </w:pPr>
    </w:p>
    <w:p w14:paraId="5E5D0330" w14:textId="17A32083" w:rsidR="00FC272C" w:rsidRPr="00207A05" w:rsidRDefault="00FC272C" w:rsidP="00231C6F">
      <w:pPr>
        <w:pStyle w:val="PargrafodaLista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7A05">
        <w:rPr>
          <w:sz w:val="24"/>
          <w:szCs w:val="24"/>
          <w:lang w:val="pt"/>
        </w:rPr>
        <w:t>TITANOSAURIFORMES Salgado et al., 1997</w:t>
      </w:r>
    </w:p>
    <w:p w14:paraId="31502D11" w14:textId="52337EEB" w:rsidR="00FC272C" w:rsidRPr="005C45D9" w:rsidRDefault="00FD0276" w:rsidP="00231C6F">
      <w:pPr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  <w:lang w:val="pt"/>
        </w:rPr>
        <w:t xml:space="preserve">? </w:t>
      </w:r>
      <w:r w:rsidR="00FC272C" w:rsidRPr="005C45D9">
        <w:rPr>
          <w:sz w:val="24"/>
          <w:szCs w:val="24"/>
          <w:lang w:val="pt"/>
        </w:rPr>
        <w:t xml:space="preserve">BRACHIOSAURIDAE </w:t>
      </w:r>
      <w:proofErr w:type="spellStart"/>
      <w:r w:rsidR="00FC272C" w:rsidRPr="005C45D9">
        <w:rPr>
          <w:sz w:val="24"/>
          <w:szCs w:val="24"/>
          <w:lang w:val="pt"/>
        </w:rPr>
        <w:t>Riggs</w:t>
      </w:r>
      <w:proofErr w:type="spellEnd"/>
      <w:r w:rsidR="00FC272C" w:rsidRPr="005C45D9">
        <w:rPr>
          <w:sz w:val="24"/>
          <w:szCs w:val="24"/>
          <w:lang w:val="pt"/>
        </w:rPr>
        <w:t>, 1904</w:t>
      </w:r>
    </w:p>
    <w:p w14:paraId="6BDDBCD7" w14:textId="0C56A2C1" w:rsidR="00FC272C" w:rsidRPr="005C45D9" w:rsidRDefault="00FC272C" w:rsidP="00231C6F">
      <w:pPr>
        <w:spacing w:line="360" w:lineRule="auto"/>
        <w:rPr>
          <w:sz w:val="24"/>
          <w:szCs w:val="24"/>
          <w:u w:val="single"/>
        </w:rPr>
      </w:pPr>
      <w:r w:rsidRPr="005C45D9">
        <w:rPr>
          <w:i/>
          <w:sz w:val="24"/>
          <w:szCs w:val="24"/>
          <w:lang w:val="pt"/>
        </w:rPr>
        <w:t>Material:</w:t>
      </w:r>
      <w:r w:rsidR="00635C53" w:rsidRPr="005C45D9">
        <w:rPr>
          <w:sz w:val="24"/>
          <w:szCs w:val="24"/>
          <w:lang w:val="pt"/>
        </w:rPr>
        <w:t xml:space="preserve"> AM 6130, um </w:t>
      </w:r>
      <w:proofErr w:type="spellStart"/>
      <w:r w:rsidR="00635C53" w:rsidRPr="005C45D9">
        <w:rPr>
          <w:sz w:val="24"/>
          <w:szCs w:val="24"/>
          <w:lang w:val="pt"/>
        </w:rPr>
        <w:t>centrum</w:t>
      </w:r>
      <w:proofErr w:type="spellEnd"/>
      <w:r w:rsidR="00635C53" w:rsidRPr="005C45D9">
        <w:rPr>
          <w:sz w:val="24"/>
          <w:szCs w:val="24"/>
          <w:lang w:val="pt"/>
        </w:rPr>
        <w:t xml:space="preserve"> dorsal </w:t>
      </w:r>
      <w:proofErr w:type="gramStart"/>
      <w:r w:rsidR="00635C53" w:rsidRPr="005C45D9">
        <w:rPr>
          <w:sz w:val="24"/>
          <w:szCs w:val="24"/>
          <w:lang w:val="pt"/>
        </w:rPr>
        <w:t>parcial</w:t>
      </w:r>
      <w:r>
        <w:rPr>
          <w:lang w:val="pt"/>
        </w:rPr>
        <w:t xml:space="preserve"> </w:t>
      </w:r>
      <w:r w:rsidR="00EF083C">
        <w:rPr>
          <w:sz w:val="24"/>
          <w:szCs w:val="24"/>
          <w:lang w:val="pt"/>
        </w:rPr>
        <w:t xml:space="preserve"> (</w:t>
      </w:r>
      <w:proofErr w:type="gramEnd"/>
      <w:r w:rsidR="00EF083C">
        <w:rPr>
          <w:sz w:val="24"/>
          <w:szCs w:val="24"/>
          <w:lang w:val="pt"/>
        </w:rPr>
        <w:t>Fig. 5)</w:t>
      </w:r>
      <w:r w:rsidR="00635C53" w:rsidRPr="005C45D9">
        <w:rPr>
          <w:sz w:val="24"/>
          <w:szCs w:val="24"/>
          <w:lang w:val="pt"/>
        </w:rPr>
        <w:t xml:space="preserve">.  </w:t>
      </w:r>
    </w:p>
    <w:p w14:paraId="613F0763" w14:textId="64EFFB82" w:rsidR="00635C53" w:rsidRPr="005C45D9" w:rsidRDefault="00FC272C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Localidade</w:t>
      </w:r>
      <w:r w:rsidRPr="005C45D9">
        <w:rPr>
          <w:sz w:val="24"/>
          <w:szCs w:val="24"/>
          <w:lang w:val="pt"/>
        </w:rPr>
        <w:t xml:space="preserve">: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Formation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gramStart"/>
      <w:ins w:id="108" w:author="Blair McPhee" w:date="2015-10-27T12:22:00Z">
        <w:r w:rsidR="00CD7870">
          <w:rPr>
            <w:sz w:val="24"/>
            <w:szCs w:val="24"/>
            <w:lang w:val="pt"/>
          </w:rPr>
          <w:t>menor</w:t>
        </w:r>
      </w:ins>
      <w:r>
        <w:rPr>
          <w:lang w:val="pt"/>
        </w:rPr>
        <w:t xml:space="preserve"> </w:t>
      </w:r>
      <w:ins w:id="109" w:author="Blair McPhee" w:date="2015-10-27T12:22:00Z">
        <w:r w:rsidR="00CD7870">
          <w:rPr>
            <w:sz w:val="24"/>
            <w:szCs w:val="24"/>
            <w:lang w:val="pt"/>
          </w:rPr>
          <w:t xml:space="preserve"> Cretáceo</w:t>
        </w:r>
      </w:ins>
      <w:r>
        <w:rPr>
          <w:lang w:val="pt"/>
        </w:rPr>
        <w:t>,</w:t>
      </w:r>
      <w:ins w:id="110" w:author="Blair McPhee" w:date="2015-10-27T12:22:00Z">
        <w:r w:rsidR="00CD7870">
          <w:rPr>
            <w:sz w:val="24"/>
            <w:szCs w:val="24"/>
            <w:lang w:val="pt"/>
          </w:rPr>
          <w:t>?</w:t>
        </w:r>
        <w:proofErr w:type="gramEnd"/>
        <w:r w:rsidR="00CD7870">
          <w:rPr>
            <w:sz w:val="24"/>
            <w:szCs w:val="24"/>
            <w:lang w:val="pt"/>
          </w:rPr>
          <w:t xml:space="preserve"> </w:t>
        </w:r>
        <w:proofErr w:type="spellStart"/>
        <w:r w:rsidR="00CD7870">
          <w:rPr>
            <w:sz w:val="24"/>
            <w:szCs w:val="24"/>
            <w:lang w:val="pt"/>
          </w:rPr>
          <w:t>Berriasian</w:t>
        </w:r>
        <w:proofErr w:type="spellEnd"/>
        <w:r w:rsidR="00CD7870">
          <w:rPr>
            <w:sz w:val="24"/>
            <w:szCs w:val="24"/>
            <w:lang w:val="pt"/>
          </w:rPr>
          <w:t>–</w:t>
        </w:r>
      </w:ins>
      <w:proofErr w:type="spellStart"/>
      <w:ins w:id="111" w:author="Blair McPhee" w:date="2015-10-27T12:51:00Z">
        <w:r w:rsidR="005A6566">
          <w:rPr>
            <w:sz w:val="24"/>
            <w:szCs w:val="24"/>
            <w:lang w:val="pt"/>
          </w:rPr>
          <w:t>Hauterivian</w:t>
        </w:r>
      </w:ins>
      <w:proofErr w:type="spellEnd"/>
      <w:del w:id="112" w:author="Blair McPhee" w:date="2015-10-27T12:22:00Z">
        <w:r w:rsidR="00635C53" w:rsidRPr="005C45D9" w:rsidDel="00CD7870">
          <w:rPr>
            <w:sz w:val="24"/>
            <w:szCs w:val="24"/>
            <w:lang w:val="pt"/>
          </w:rPr>
          <w:delText>earliest Cretaceous</w:delText>
        </w:r>
      </w:del>
      <w:r w:rsidR="00635C53" w:rsidRPr="005C45D9">
        <w:rPr>
          <w:sz w:val="24"/>
          <w:szCs w:val="24"/>
          <w:lang w:val="pt"/>
        </w:rPr>
        <w:t xml:space="preserve">) na </w:t>
      </w:r>
      <w:proofErr w:type="spellStart"/>
      <w:r w:rsidR="00635C53" w:rsidRPr="005C45D9">
        <w:rPr>
          <w:sz w:val="24"/>
          <w:szCs w:val="24"/>
          <w:lang w:val="pt"/>
        </w:rPr>
        <w:t>Umlilo</w:t>
      </w:r>
      <w:proofErr w:type="spellEnd"/>
      <w:r w:rsidR="00635C53" w:rsidRPr="005C45D9">
        <w:rPr>
          <w:sz w:val="24"/>
          <w:szCs w:val="24"/>
          <w:lang w:val="pt"/>
        </w:rPr>
        <w:t xml:space="preserve"> Game </w:t>
      </w:r>
      <w:proofErr w:type="spellStart"/>
      <w:r w:rsidR="00635C53" w:rsidRPr="005C45D9">
        <w:rPr>
          <w:sz w:val="24"/>
          <w:szCs w:val="24"/>
          <w:lang w:val="pt"/>
        </w:rPr>
        <w:t>Farm</w:t>
      </w:r>
      <w:proofErr w:type="spellEnd"/>
      <w:r w:rsidR="00635C53" w:rsidRPr="005C45D9">
        <w:rPr>
          <w:sz w:val="24"/>
          <w:szCs w:val="24"/>
          <w:lang w:val="pt"/>
        </w:rPr>
        <w:t xml:space="preserve">, Cabo Oriental, África do Sul. </w:t>
      </w:r>
    </w:p>
    <w:p w14:paraId="12A83429" w14:textId="4227828D" w:rsidR="001503DA" w:rsidRPr="005C45D9" w:rsidRDefault="00635C53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Descrição</w:t>
      </w:r>
      <w:r w:rsidRPr="005C45D9">
        <w:rPr>
          <w:sz w:val="24"/>
          <w:szCs w:val="24"/>
          <w:lang w:val="pt"/>
        </w:rPr>
        <w:t xml:space="preserve">: AM 6130 é um grande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dorsal faltando a maior parte de sua metade dorsal. Ambas as facetas articular estão mal preservadas, embora os restos parciais da convexidade anterior bem desenvolvida e da borda ventral do </w:t>
      </w:r>
      <w:proofErr w:type="spellStart"/>
      <w:r w:rsidRPr="005C45D9">
        <w:rPr>
          <w:sz w:val="24"/>
          <w:szCs w:val="24"/>
          <w:lang w:val="pt"/>
        </w:rPr>
        <w:t>cotyle</w:t>
      </w:r>
      <w:proofErr w:type="spellEnd"/>
      <w:r w:rsidRPr="005C45D9">
        <w:rPr>
          <w:sz w:val="24"/>
          <w:szCs w:val="24"/>
          <w:lang w:val="pt"/>
        </w:rPr>
        <w:t xml:space="preserve"> posterior ainda possam ser observados. Dado o comprimento anteroposterior moderado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além da ausência de qualquer </w:t>
      </w:r>
      <w:proofErr w:type="spellStart"/>
      <w:r w:rsidRPr="005C45D9">
        <w:rPr>
          <w:sz w:val="24"/>
          <w:szCs w:val="24"/>
          <w:lang w:val="pt"/>
        </w:rPr>
        <w:t>parapofíase</w:t>
      </w:r>
      <w:proofErr w:type="spellEnd"/>
      <w:r w:rsidRPr="005C45D9">
        <w:rPr>
          <w:sz w:val="24"/>
          <w:szCs w:val="24"/>
          <w:lang w:val="pt"/>
        </w:rPr>
        <w:t xml:space="preserve"> claramente perceptível, é provável que este elemento </w:t>
      </w:r>
      <w:r w:rsidRPr="005C45D9">
        <w:rPr>
          <w:sz w:val="24"/>
          <w:szCs w:val="24"/>
          <w:lang w:val="pt"/>
        </w:rPr>
        <w:lastRenderedPageBreak/>
        <w:t xml:space="preserve">venha de algum lugar dentro </w:t>
      </w:r>
      <w:proofErr w:type="spellStart"/>
      <w:r w:rsidRPr="005C45D9">
        <w:rPr>
          <w:sz w:val="24"/>
          <w:szCs w:val="24"/>
          <w:lang w:val="pt"/>
        </w:rPr>
        <w:t>da</w:t>
      </w:r>
      <w:r>
        <w:rPr>
          <w:lang w:val="pt"/>
        </w:rPr>
        <w:t>porção</w:t>
      </w:r>
      <w:proofErr w:type="spellEnd"/>
      <w:r>
        <w:rPr>
          <w:lang w:val="pt"/>
        </w:rPr>
        <w:t xml:space="preserve"> anterior</w:t>
      </w:r>
      <w:r w:rsidR="001503DA" w:rsidRPr="005C45D9">
        <w:rPr>
          <w:sz w:val="24"/>
          <w:szCs w:val="24"/>
          <w:lang w:val="pt"/>
        </w:rPr>
        <w:t>–</w:t>
      </w:r>
      <w:r>
        <w:rPr>
          <w:lang w:val="pt"/>
        </w:rPr>
        <w:t xml:space="preserve">média </w:t>
      </w:r>
      <w:proofErr w:type="spellStart"/>
      <w:r>
        <w:rPr>
          <w:lang w:val="pt"/>
        </w:rPr>
        <w:t>da</w:t>
      </w:r>
      <w:r w:rsidR="001503DA" w:rsidRPr="005C45D9">
        <w:rPr>
          <w:sz w:val="24"/>
          <w:szCs w:val="24"/>
          <w:lang w:val="pt"/>
        </w:rPr>
        <w:t>série</w:t>
      </w:r>
      <w:proofErr w:type="spellEnd"/>
      <w:r w:rsidR="001503DA" w:rsidRPr="005C45D9">
        <w:rPr>
          <w:sz w:val="24"/>
          <w:szCs w:val="24"/>
          <w:lang w:val="pt"/>
        </w:rPr>
        <w:t xml:space="preserve"> vertebral dorsal, excluindo as vértebras dorsais anteriores. A característica mais notável do elemento é a quilha mediana pronunciada que se estende ao longo dos dois terços posteriores da superfície ventral. Uma quilha ventral é conhecida nas vértebras dorsais de alguns </w:t>
      </w:r>
      <w:proofErr w:type="spellStart"/>
      <w:r w:rsidR="001503DA" w:rsidRPr="005C45D9">
        <w:rPr>
          <w:sz w:val="24"/>
          <w:szCs w:val="24"/>
          <w:lang w:val="pt"/>
        </w:rPr>
        <w:t>eusauropodes</w:t>
      </w:r>
      <w:proofErr w:type="spellEnd"/>
      <w:r w:rsidR="001503DA" w:rsidRPr="005C45D9">
        <w:rPr>
          <w:sz w:val="24"/>
          <w:szCs w:val="24"/>
          <w:lang w:val="pt"/>
        </w:rPr>
        <w:t xml:space="preserve"> basais e vários </w:t>
      </w:r>
      <w:proofErr w:type="spellStart"/>
      <w:r w:rsidR="001503DA" w:rsidRPr="005C45D9">
        <w:rPr>
          <w:sz w:val="24"/>
          <w:szCs w:val="24"/>
          <w:lang w:val="pt"/>
        </w:rPr>
        <w:t>diplodocidas</w:t>
      </w:r>
      <w:proofErr w:type="spellEnd"/>
      <w:r w:rsidR="001503DA" w:rsidRPr="005C45D9">
        <w:rPr>
          <w:sz w:val="24"/>
          <w:szCs w:val="24"/>
          <w:lang w:val="pt"/>
        </w:rPr>
        <w:t xml:space="preserve">, mas também </w:t>
      </w:r>
      <w:proofErr w:type="gramStart"/>
      <w:r w:rsidR="001503DA" w:rsidRPr="005C45D9">
        <w:rPr>
          <w:sz w:val="24"/>
          <w:szCs w:val="24"/>
          <w:lang w:val="pt"/>
        </w:rPr>
        <w:t xml:space="preserve">caracteriza </w:t>
      </w:r>
      <w:r>
        <w:rPr>
          <w:lang w:val="pt"/>
        </w:rPr>
        <w:t xml:space="preserve"> </w:t>
      </w:r>
      <w:proofErr w:type="spellStart"/>
      <w:r w:rsidR="001503DA" w:rsidRPr="005C45D9">
        <w:rPr>
          <w:i/>
          <w:sz w:val="24"/>
          <w:szCs w:val="24"/>
          <w:lang w:val="pt"/>
        </w:rPr>
        <w:t>Brachiosaurus</w:t>
      </w:r>
      <w:proofErr w:type="spellEnd"/>
      <w:proofErr w:type="gramEnd"/>
      <w:r>
        <w:rPr>
          <w:lang w:val="pt"/>
        </w:rPr>
        <w:t xml:space="preserve"> </w:t>
      </w:r>
      <w:r w:rsidR="001503DA"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="001503DA" w:rsidRPr="005C45D9">
        <w:rPr>
          <w:i/>
          <w:sz w:val="24"/>
          <w:szCs w:val="24"/>
          <w:lang w:val="pt"/>
        </w:rPr>
        <w:t>Giraffatitan,</w:t>
      </w:r>
      <w:r w:rsidR="001503DA" w:rsidRPr="005C45D9">
        <w:rPr>
          <w:sz w:val="24"/>
          <w:szCs w:val="24"/>
          <w:lang w:val="pt"/>
        </w:rPr>
        <w:t>bem</w:t>
      </w:r>
      <w:proofErr w:type="spellEnd"/>
      <w:r w:rsidR="001503DA" w:rsidRPr="005C45D9">
        <w:rPr>
          <w:sz w:val="24"/>
          <w:szCs w:val="24"/>
          <w:lang w:val="pt"/>
        </w:rPr>
        <w:t xml:space="preserve"> como um pequeno número de titanossauros, por exemplo, </w:t>
      </w:r>
      <w:r>
        <w:rPr>
          <w:lang w:val="pt"/>
        </w:rPr>
        <w:t xml:space="preserve"> </w:t>
      </w:r>
      <w:proofErr w:type="spellStart"/>
      <w:r w:rsidR="001503DA" w:rsidRPr="005C45D9">
        <w:rPr>
          <w:i/>
          <w:sz w:val="24"/>
          <w:szCs w:val="24"/>
          <w:lang w:val="pt"/>
        </w:rPr>
        <w:t>Opisthocoelicaudia</w:t>
      </w:r>
      <w:proofErr w:type="spellEnd"/>
      <w:r>
        <w:rPr>
          <w:lang w:val="pt"/>
        </w:rPr>
        <w:t xml:space="preserve"> </w:t>
      </w:r>
      <w:r w:rsidR="00FC272C" w:rsidRPr="005C45D9">
        <w:rPr>
          <w:sz w:val="24"/>
          <w:szCs w:val="24"/>
          <w:lang w:val="pt"/>
        </w:rPr>
        <w:t xml:space="preserve"> (</w:t>
      </w:r>
      <w:proofErr w:type="spellStart"/>
      <w:r w:rsidR="00FC272C" w:rsidRPr="005C45D9">
        <w:rPr>
          <w:sz w:val="24"/>
          <w:szCs w:val="24"/>
          <w:lang w:val="pt"/>
        </w:rPr>
        <w:t>Upchurch</w:t>
      </w:r>
      <w:proofErr w:type="spellEnd"/>
      <w:r w:rsidR="00FC272C" w:rsidRPr="005C45D9">
        <w:rPr>
          <w:sz w:val="24"/>
          <w:szCs w:val="24"/>
          <w:lang w:val="pt"/>
        </w:rPr>
        <w:t xml:space="preserve"> et al. 2004). A base de um robusto suporte de osso (provavelmente um ACDL), estendendo-se </w:t>
      </w:r>
      <w:proofErr w:type="spellStart"/>
      <w:r w:rsidR="00FC272C" w:rsidRPr="005C45D9">
        <w:rPr>
          <w:sz w:val="24"/>
          <w:szCs w:val="24"/>
          <w:lang w:val="pt"/>
        </w:rPr>
        <w:t>posterodorsalmente</w:t>
      </w:r>
      <w:proofErr w:type="spellEnd"/>
      <w:r w:rsidR="00FC272C" w:rsidRPr="005C45D9">
        <w:rPr>
          <w:sz w:val="24"/>
          <w:szCs w:val="24"/>
          <w:lang w:val="pt"/>
        </w:rPr>
        <w:t xml:space="preserve"> de dentro da metade anterior do </w:t>
      </w:r>
      <w:proofErr w:type="spellStart"/>
      <w:r w:rsidR="00FC272C" w:rsidRPr="005C45D9">
        <w:rPr>
          <w:sz w:val="24"/>
          <w:szCs w:val="24"/>
          <w:lang w:val="pt"/>
        </w:rPr>
        <w:t>centrum</w:t>
      </w:r>
      <w:proofErr w:type="spellEnd"/>
      <w:r w:rsidR="00FC272C" w:rsidRPr="005C45D9">
        <w:rPr>
          <w:sz w:val="24"/>
          <w:szCs w:val="24"/>
          <w:lang w:val="pt"/>
        </w:rPr>
        <w:t xml:space="preserve">, parece telhado a margem anterior de uma grande abertura pneumática lateral. Infelizmente, o estado incompleto </w:t>
      </w:r>
      <w:proofErr w:type="gramStart"/>
      <w:r w:rsidR="00FC272C"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r w:rsidR="00FD0276">
        <w:rPr>
          <w:sz w:val="24"/>
          <w:szCs w:val="24"/>
          <w:lang w:val="pt"/>
        </w:rPr>
        <w:t>preservação</w:t>
      </w:r>
      <w:proofErr w:type="gramEnd"/>
      <w:r>
        <w:rPr>
          <w:lang w:val="pt"/>
        </w:rPr>
        <w:t xml:space="preserve"> </w:t>
      </w:r>
      <w:r w:rsidR="001503DA" w:rsidRPr="005C45D9">
        <w:rPr>
          <w:sz w:val="24"/>
          <w:szCs w:val="24"/>
          <w:lang w:val="pt"/>
        </w:rPr>
        <w:t xml:space="preserve"> impede a determinação de estruturas de </w:t>
      </w:r>
      <w:proofErr w:type="spellStart"/>
      <w:r w:rsidR="001503DA" w:rsidRPr="005C45D9">
        <w:rPr>
          <w:sz w:val="24"/>
          <w:szCs w:val="24"/>
          <w:lang w:val="pt"/>
        </w:rPr>
        <w:t>camellate</w:t>
      </w:r>
      <w:proofErr w:type="spellEnd"/>
      <w:r w:rsidR="001503DA" w:rsidRPr="005C45D9">
        <w:rPr>
          <w:sz w:val="24"/>
          <w:szCs w:val="24"/>
          <w:lang w:val="pt"/>
        </w:rPr>
        <w:t xml:space="preserve"> dentro do </w:t>
      </w:r>
      <w:proofErr w:type="spellStart"/>
      <w:r w:rsidR="001503DA" w:rsidRPr="005C45D9">
        <w:rPr>
          <w:sz w:val="24"/>
          <w:szCs w:val="24"/>
          <w:lang w:val="pt"/>
        </w:rPr>
        <w:t>centrum</w:t>
      </w:r>
      <w:proofErr w:type="spellEnd"/>
      <w:r w:rsidR="001503DA" w:rsidRPr="005C45D9">
        <w:rPr>
          <w:sz w:val="24"/>
          <w:szCs w:val="24"/>
          <w:lang w:val="pt"/>
        </w:rPr>
        <w:t xml:space="preserve">. A retenção de proeminentes </w:t>
      </w:r>
      <w:proofErr w:type="spellStart"/>
      <w:r w:rsidR="001503DA" w:rsidRPr="005C45D9">
        <w:rPr>
          <w:sz w:val="24"/>
          <w:szCs w:val="24"/>
          <w:lang w:val="pt"/>
        </w:rPr>
        <w:t>opisthocoely</w:t>
      </w:r>
      <w:proofErr w:type="spellEnd"/>
      <w:r w:rsidR="001503DA" w:rsidRPr="005C45D9">
        <w:rPr>
          <w:sz w:val="24"/>
          <w:szCs w:val="24"/>
          <w:lang w:val="pt"/>
        </w:rPr>
        <w:t xml:space="preserve"> além das vértebras dorsais anteriores, juntamente com a presença de uma quilha ventral, sugere afinidades </w:t>
      </w:r>
      <w:proofErr w:type="spellStart"/>
      <w:r w:rsidR="001503DA" w:rsidRPr="005C45D9">
        <w:rPr>
          <w:sz w:val="24"/>
          <w:szCs w:val="24"/>
          <w:lang w:val="pt"/>
        </w:rPr>
        <w:t>titanossauroiformes</w:t>
      </w:r>
      <w:proofErr w:type="spellEnd"/>
      <w:r w:rsidR="001503DA" w:rsidRPr="005C45D9">
        <w:rPr>
          <w:sz w:val="24"/>
          <w:szCs w:val="24"/>
          <w:lang w:val="pt"/>
        </w:rPr>
        <w:t xml:space="preserve"> (Wilson, 2002; </w:t>
      </w:r>
      <w:proofErr w:type="spellStart"/>
      <w:r w:rsidR="001503DA" w:rsidRPr="005C45D9">
        <w:rPr>
          <w:sz w:val="24"/>
          <w:szCs w:val="24"/>
          <w:lang w:val="pt"/>
        </w:rPr>
        <w:t>Upchurch</w:t>
      </w:r>
      <w:proofErr w:type="spellEnd"/>
      <w:r w:rsidR="001503DA" w:rsidRPr="005C45D9">
        <w:rPr>
          <w:sz w:val="24"/>
          <w:szCs w:val="24"/>
          <w:lang w:val="pt"/>
        </w:rPr>
        <w:t xml:space="preserve"> et al., 2004; </w:t>
      </w:r>
      <w:proofErr w:type="spellStart"/>
      <w:r w:rsidR="001503DA" w:rsidRPr="005C45D9">
        <w:rPr>
          <w:sz w:val="24"/>
          <w:szCs w:val="24"/>
          <w:lang w:val="pt"/>
        </w:rPr>
        <w:t>Mannion</w:t>
      </w:r>
      <w:proofErr w:type="spellEnd"/>
      <w:r w:rsidR="001503DA" w:rsidRPr="005C45D9">
        <w:rPr>
          <w:sz w:val="24"/>
          <w:szCs w:val="24"/>
          <w:lang w:val="pt"/>
        </w:rPr>
        <w:t xml:space="preserve"> et al., 2013), e é possível que o AM 6130 represente um </w:t>
      </w:r>
      <w:proofErr w:type="spellStart"/>
      <w:r w:rsidR="001503DA" w:rsidRPr="005C45D9">
        <w:rPr>
          <w:sz w:val="24"/>
          <w:szCs w:val="24"/>
          <w:lang w:val="pt"/>
        </w:rPr>
        <w:t>braquiossauro</w:t>
      </w:r>
      <w:proofErr w:type="spellEnd"/>
      <w:r w:rsidR="001503DA" w:rsidRPr="005C45D9">
        <w:rPr>
          <w:sz w:val="24"/>
          <w:szCs w:val="24"/>
          <w:lang w:val="pt"/>
        </w:rPr>
        <w:t xml:space="preserve">. </w:t>
      </w:r>
    </w:p>
    <w:p w14:paraId="0F9F1ED9" w14:textId="19775944" w:rsidR="00116AC5" w:rsidRPr="005C45D9" w:rsidRDefault="00116AC5" w:rsidP="00231C6F">
      <w:pPr>
        <w:spacing w:line="360" w:lineRule="auto"/>
        <w:rPr>
          <w:sz w:val="24"/>
          <w:szCs w:val="24"/>
        </w:rPr>
      </w:pPr>
    </w:p>
    <w:p w14:paraId="3212E273" w14:textId="7BB5E23E" w:rsidR="002F2FE2" w:rsidRPr="000445F6" w:rsidRDefault="004C55F9" w:rsidP="00231C6F">
      <w:pPr>
        <w:pStyle w:val="PargrafodaLista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0445F6">
        <w:rPr>
          <w:sz w:val="24"/>
          <w:szCs w:val="24"/>
          <w:lang w:val="pt"/>
        </w:rPr>
        <w:t>NEOSAUROPODA Bonaparte, 1986</w:t>
      </w:r>
    </w:p>
    <w:p w14:paraId="7399E148" w14:textId="0B1C7A82" w:rsidR="00695404" w:rsidRPr="005C45D9" w:rsidRDefault="00695404" w:rsidP="00231C6F">
      <w:pPr>
        <w:spacing w:line="360" w:lineRule="auto"/>
        <w:ind w:left="144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DIPLODOCOIDEA Marsh, 1884</w:t>
      </w:r>
    </w:p>
    <w:p w14:paraId="370E9897" w14:textId="40C7087E" w:rsidR="00695404" w:rsidRPr="005C45D9" w:rsidRDefault="002E5192" w:rsidP="00231C6F">
      <w:pPr>
        <w:spacing w:line="360" w:lineRule="auto"/>
        <w:ind w:left="216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FLAGELLICAUDATA Harris e </w:t>
      </w:r>
      <w:proofErr w:type="spellStart"/>
      <w:r w:rsidRPr="005C45D9">
        <w:rPr>
          <w:sz w:val="24"/>
          <w:szCs w:val="24"/>
          <w:lang w:val="pt"/>
        </w:rPr>
        <w:t>Dodson</w:t>
      </w:r>
      <w:proofErr w:type="spellEnd"/>
      <w:r w:rsidRPr="005C45D9">
        <w:rPr>
          <w:sz w:val="24"/>
          <w:szCs w:val="24"/>
          <w:lang w:val="pt"/>
        </w:rPr>
        <w:t>, 2004</w:t>
      </w:r>
    </w:p>
    <w:p w14:paraId="7B1F2FF3" w14:textId="02456920" w:rsidR="00695404" w:rsidRPr="005C45D9" w:rsidRDefault="00695404" w:rsidP="00231C6F">
      <w:pPr>
        <w:spacing w:line="360" w:lineRule="auto"/>
        <w:ind w:left="288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DICRAEOSAURIDAE </w:t>
      </w:r>
      <w:proofErr w:type="spellStart"/>
      <w:r w:rsidRPr="005C45D9">
        <w:rPr>
          <w:sz w:val="24"/>
          <w:szCs w:val="24"/>
          <w:lang w:val="pt"/>
        </w:rPr>
        <w:t>Janensch</w:t>
      </w:r>
      <w:proofErr w:type="spellEnd"/>
      <w:r w:rsidRPr="005C45D9">
        <w:rPr>
          <w:sz w:val="24"/>
          <w:szCs w:val="24"/>
          <w:lang w:val="pt"/>
        </w:rPr>
        <w:t>, 1929</w:t>
      </w:r>
    </w:p>
    <w:p w14:paraId="01758A4F" w14:textId="77777777" w:rsidR="00EE1FB5" w:rsidRPr="005C45D9" w:rsidRDefault="00EE1FB5" w:rsidP="00231C6F">
      <w:pPr>
        <w:spacing w:line="360" w:lineRule="auto"/>
        <w:rPr>
          <w:sz w:val="24"/>
          <w:szCs w:val="24"/>
        </w:rPr>
      </w:pPr>
      <w:proofErr w:type="spellStart"/>
      <w:r w:rsidRPr="005C45D9">
        <w:rPr>
          <w:sz w:val="24"/>
          <w:szCs w:val="24"/>
          <w:lang w:val="pt"/>
        </w:rPr>
        <w:t>Dicraeosauridae</w:t>
      </w:r>
      <w:proofErr w:type="spellEnd"/>
      <w:r w:rsidRPr="005C45D9">
        <w:rPr>
          <w:sz w:val="24"/>
          <w:szCs w:val="24"/>
          <w:lang w:val="pt"/>
        </w:rPr>
        <w:t xml:space="preserve"> tint.</w:t>
      </w:r>
    </w:p>
    <w:p w14:paraId="4626EEBA" w14:textId="72AE6C66" w:rsidR="00A973EE" w:rsidRPr="005C45D9" w:rsidRDefault="00695404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Material</w:t>
      </w:r>
      <w:r w:rsidRPr="005C45D9">
        <w:rPr>
          <w:sz w:val="24"/>
          <w:szCs w:val="24"/>
          <w:lang w:val="pt"/>
        </w:rPr>
        <w:t xml:space="preserve">: AM 4755, um arco neural médio </w:t>
      </w:r>
      <w:proofErr w:type="gramStart"/>
      <w:r w:rsidRPr="005C45D9">
        <w:rPr>
          <w:sz w:val="24"/>
          <w:szCs w:val="24"/>
          <w:lang w:val="pt"/>
        </w:rPr>
        <w:t>parcial</w:t>
      </w:r>
      <w:r>
        <w:rPr>
          <w:lang w:val="pt"/>
        </w:rPr>
        <w:t xml:space="preserve"> </w:t>
      </w:r>
      <w:r w:rsidR="00EF083C">
        <w:rPr>
          <w:sz w:val="24"/>
          <w:szCs w:val="24"/>
          <w:lang w:val="pt"/>
        </w:rPr>
        <w:t xml:space="preserve"> (</w:t>
      </w:r>
      <w:proofErr w:type="gramEnd"/>
      <w:r w:rsidR="00EF083C">
        <w:rPr>
          <w:sz w:val="24"/>
          <w:szCs w:val="24"/>
          <w:lang w:val="pt"/>
        </w:rPr>
        <w:t>Fig. 6).</w:t>
      </w:r>
    </w:p>
    <w:p w14:paraId="19863384" w14:textId="4356EC82" w:rsidR="002F2FE2" w:rsidRPr="005C45D9" w:rsidRDefault="00A973EE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Localidade e Horizonte</w:t>
      </w:r>
      <w:r w:rsidRPr="005C45D9">
        <w:rPr>
          <w:sz w:val="24"/>
          <w:szCs w:val="24"/>
          <w:lang w:val="pt"/>
        </w:rPr>
        <w:t xml:space="preserve">: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gramStart"/>
      <w:r w:rsidRPr="005C45D9">
        <w:rPr>
          <w:sz w:val="24"/>
          <w:szCs w:val="24"/>
          <w:lang w:val="pt"/>
        </w:rPr>
        <w:t>menor</w:t>
      </w:r>
      <w:r>
        <w:rPr>
          <w:lang w:val="pt"/>
        </w:rPr>
        <w:t xml:space="preserve"> </w:t>
      </w:r>
      <w:ins w:id="113" w:author="Blair McPhee" w:date="2015-10-27T12:37:00Z">
        <w:r w:rsidR="00CD7870">
          <w:rPr>
            <w:sz w:val="24"/>
            <w:szCs w:val="24"/>
            <w:lang w:val="pt"/>
          </w:rPr>
          <w:t xml:space="preserve"> Cretáceo</w:t>
        </w:r>
      </w:ins>
      <w:r>
        <w:rPr>
          <w:lang w:val="pt"/>
        </w:rPr>
        <w:t>,</w:t>
      </w:r>
      <w:ins w:id="114" w:author="Blair McPhee" w:date="2015-10-27T12:37:00Z">
        <w:r w:rsidR="00CD7870">
          <w:rPr>
            <w:sz w:val="24"/>
            <w:szCs w:val="24"/>
            <w:lang w:val="pt"/>
          </w:rPr>
          <w:t>?</w:t>
        </w:r>
        <w:proofErr w:type="gramEnd"/>
        <w:r w:rsidR="00CD7870">
          <w:rPr>
            <w:sz w:val="24"/>
            <w:szCs w:val="24"/>
            <w:lang w:val="pt"/>
          </w:rPr>
          <w:t xml:space="preserve"> </w:t>
        </w:r>
        <w:proofErr w:type="spellStart"/>
        <w:r w:rsidR="00CD7870">
          <w:rPr>
            <w:sz w:val="24"/>
            <w:szCs w:val="24"/>
            <w:lang w:val="pt"/>
          </w:rPr>
          <w:t>Berriasian</w:t>
        </w:r>
        <w:proofErr w:type="spellEnd"/>
        <w:r w:rsidR="00CD7870">
          <w:rPr>
            <w:sz w:val="24"/>
            <w:szCs w:val="24"/>
            <w:lang w:val="pt"/>
          </w:rPr>
          <w:t>–</w:t>
        </w:r>
      </w:ins>
      <w:proofErr w:type="spellStart"/>
      <w:ins w:id="115" w:author="Blair McPhee" w:date="2015-10-27T12:50:00Z">
        <w:r w:rsidR="005A6566">
          <w:rPr>
            <w:sz w:val="24"/>
            <w:szCs w:val="24"/>
            <w:lang w:val="pt"/>
          </w:rPr>
          <w:t>Hauterivian</w:t>
        </w:r>
      </w:ins>
      <w:proofErr w:type="spellEnd"/>
      <w:del w:id="116" w:author="Blair McPhee" w:date="2015-10-27T12:37:00Z">
        <w:r w:rsidR="00B43A8D" w:rsidRPr="005C45D9" w:rsidDel="00CD7870">
          <w:rPr>
            <w:sz w:val="24"/>
            <w:szCs w:val="24"/>
            <w:lang w:val="pt"/>
          </w:rPr>
          <w:delText>earliest Cretaceous</w:delText>
        </w:r>
      </w:del>
      <w:r w:rsidR="002E5192" w:rsidRPr="005C45D9">
        <w:rPr>
          <w:sz w:val="24"/>
          <w:szCs w:val="24"/>
          <w:lang w:val="pt"/>
        </w:rPr>
        <w:t xml:space="preserve">), nos arredores do município de </w:t>
      </w:r>
      <w:proofErr w:type="spellStart"/>
      <w:proofErr w:type="gramStart"/>
      <w:r w:rsidR="002E5192" w:rsidRPr="005C45D9">
        <w:rPr>
          <w:sz w:val="24"/>
          <w:szCs w:val="24"/>
          <w:lang w:val="pt"/>
        </w:rPr>
        <w:t>KwaNobuhle</w:t>
      </w:r>
      <w:proofErr w:type="spellEnd"/>
      <w:r w:rsidR="002E5192" w:rsidRPr="005C45D9">
        <w:rPr>
          <w:sz w:val="24"/>
          <w:szCs w:val="24"/>
          <w:lang w:val="pt"/>
        </w:rPr>
        <w:t>,</w:t>
      </w:r>
      <w:r w:rsidR="00652BA9" w:rsidRPr="005C45D9">
        <w:rPr>
          <w:i/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652BA9" w:rsidRPr="005C45D9">
        <w:rPr>
          <w:sz w:val="24"/>
          <w:szCs w:val="24"/>
          <w:lang w:val="pt"/>
        </w:rPr>
        <w:t>3</w:t>
      </w:r>
      <w:proofErr w:type="gramEnd"/>
      <w:r w:rsidR="00652BA9" w:rsidRPr="005C45D9">
        <w:rPr>
          <w:sz w:val="24"/>
          <w:szCs w:val="24"/>
          <w:lang w:val="pt"/>
        </w:rPr>
        <w:t xml:space="preserve">,3 km ao sul de </w:t>
      </w:r>
      <w:proofErr w:type="spellStart"/>
      <w:r w:rsidR="00652BA9" w:rsidRPr="005C45D9">
        <w:rPr>
          <w:sz w:val="24"/>
          <w:szCs w:val="24"/>
          <w:lang w:val="pt"/>
        </w:rPr>
        <w:t>Uitenhage</w:t>
      </w:r>
      <w:proofErr w:type="spellEnd"/>
      <w:r w:rsidR="00652BA9" w:rsidRPr="005C45D9">
        <w:rPr>
          <w:sz w:val="24"/>
          <w:szCs w:val="24"/>
          <w:lang w:val="pt"/>
        </w:rPr>
        <w:t>.</w:t>
      </w:r>
    </w:p>
    <w:p w14:paraId="1CF2627D" w14:textId="3A7403F2" w:rsidR="002F2FE2" w:rsidRPr="005C45D9" w:rsidRDefault="00DA10A6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Descrição</w:t>
      </w:r>
      <w:r w:rsidRPr="005C45D9">
        <w:rPr>
          <w:sz w:val="24"/>
          <w:szCs w:val="24"/>
          <w:lang w:val="pt"/>
        </w:rPr>
        <w:t xml:space="preserve">: Uma vértebra dorsal de tamanho médio que falta 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facetas </w:t>
      </w:r>
      <w:proofErr w:type="spellStart"/>
      <w:r w:rsidRPr="005C45D9">
        <w:rPr>
          <w:sz w:val="24"/>
          <w:szCs w:val="24"/>
          <w:lang w:val="pt"/>
        </w:rPr>
        <w:t>zygapophyseal</w:t>
      </w:r>
      <w:proofErr w:type="spellEnd"/>
      <w:r w:rsidRPr="005C45D9">
        <w:rPr>
          <w:sz w:val="24"/>
          <w:szCs w:val="24"/>
          <w:lang w:val="pt"/>
        </w:rPr>
        <w:t xml:space="preserve"> e processo transversal esquerdo. Devido principalmente à coluna neural marcadamente alta e verticalmente </w:t>
      </w:r>
      <w:proofErr w:type="spellStart"/>
      <w:r w:rsidRPr="005C45D9">
        <w:rPr>
          <w:sz w:val="24"/>
          <w:szCs w:val="24"/>
          <w:lang w:val="pt"/>
        </w:rPr>
        <w:t>bifída</w:t>
      </w:r>
      <w:proofErr w:type="spellEnd"/>
      <w:r w:rsidRPr="005C45D9">
        <w:rPr>
          <w:sz w:val="24"/>
          <w:szCs w:val="24"/>
          <w:lang w:val="pt"/>
        </w:rPr>
        <w:t xml:space="preserve">, podemos estar razoavelmente confiantes da atribuição deste arco neural ao de um </w:t>
      </w:r>
      <w:proofErr w:type="spellStart"/>
      <w:r w:rsidRPr="005C45D9">
        <w:rPr>
          <w:sz w:val="24"/>
          <w:szCs w:val="24"/>
          <w:lang w:val="pt"/>
        </w:rPr>
        <w:t>diplodocoide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dicraeosauride</w:t>
      </w:r>
      <w:proofErr w:type="spellEnd"/>
      <w:r w:rsidRPr="005C45D9">
        <w:rPr>
          <w:sz w:val="24"/>
          <w:szCs w:val="24"/>
          <w:lang w:val="pt"/>
        </w:rPr>
        <w:t xml:space="preserve">. Na verdade, na </w:t>
      </w:r>
      <w:r w:rsidRPr="005C45D9">
        <w:rPr>
          <w:sz w:val="24"/>
          <w:szCs w:val="24"/>
          <w:lang w:val="pt"/>
        </w:rPr>
        <w:lastRenderedPageBreak/>
        <w:t>aparência geral é quase idêntico ao D6</w:t>
      </w:r>
      <w:r w:rsidR="003F6D45" w:rsidRPr="005C45D9">
        <w:rPr>
          <w:sz w:val="24"/>
          <w:szCs w:val="24"/>
          <w:lang w:val="pt"/>
        </w:rPr>
        <w:t xml:space="preserve">–7 </w:t>
      </w:r>
      <w:proofErr w:type="gramStart"/>
      <w:r w:rsidR="003F6D45"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proofErr w:type="spellStart"/>
      <w:r w:rsidR="003F6D45" w:rsidRPr="005C45D9">
        <w:rPr>
          <w:i/>
          <w:sz w:val="24"/>
          <w:szCs w:val="24"/>
          <w:lang w:val="pt"/>
        </w:rPr>
        <w:t>Dicraeosaurus</w:t>
      </w:r>
      <w:proofErr w:type="spellEnd"/>
      <w:proofErr w:type="gramEnd"/>
      <w:r w:rsidR="003F6D45" w:rsidRPr="005C45D9">
        <w:rPr>
          <w:i/>
          <w:sz w:val="24"/>
          <w:szCs w:val="24"/>
          <w:lang w:val="pt"/>
        </w:rPr>
        <w:t xml:space="preserve"> </w:t>
      </w:r>
      <w:proofErr w:type="spellStart"/>
      <w:r w:rsidR="003F6D45" w:rsidRPr="005C45D9">
        <w:rPr>
          <w:i/>
          <w:sz w:val="24"/>
          <w:szCs w:val="24"/>
          <w:lang w:val="pt"/>
        </w:rPr>
        <w:t>hansemanni</w:t>
      </w:r>
      <w:proofErr w:type="spellEnd"/>
      <w:r w:rsidR="003F6D45" w:rsidRPr="005C45D9">
        <w:rPr>
          <w:i/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3F6D45" w:rsidRPr="005C45D9">
        <w:rPr>
          <w:sz w:val="24"/>
          <w:szCs w:val="24"/>
          <w:lang w:val="pt"/>
        </w:rPr>
        <w:t>(</w:t>
      </w:r>
      <w:proofErr w:type="spellStart"/>
      <w:r w:rsidR="003F6D45" w:rsidRPr="005C45D9">
        <w:rPr>
          <w:sz w:val="24"/>
          <w:szCs w:val="24"/>
          <w:lang w:val="pt"/>
        </w:rPr>
        <w:t>Janensch</w:t>
      </w:r>
      <w:proofErr w:type="spellEnd"/>
      <w:r w:rsidR="003F6D45" w:rsidRPr="005C45D9">
        <w:rPr>
          <w:sz w:val="24"/>
          <w:szCs w:val="24"/>
          <w:lang w:val="pt"/>
        </w:rPr>
        <w:t xml:space="preserve">, 1929: pl. Eu, </w:t>
      </w:r>
      <w:proofErr w:type="spellStart"/>
      <w:r w:rsidR="003F6D45" w:rsidRPr="005C45D9">
        <w:rPr>
          <w:sz w:val="24"/>
          <w:szCs w:val="24"/>
          <w:lang w:val="pt"/>
        </w:rPr>
        <w:t>figs</w:t>
      </w:r>
      <w:proofErr w:type="spellEnd"/>
      <w:r w:rsidR="003F6D45" w:rsidRPr="005C45D9">
        <w:rPr>
          <w:sz w:val="24"/>
          <w:szCs w:val="24"/>
          <w:lang w:val="pt"/>
        </w:rPr>
        <w:t xml:space="preserve"> 17-18). </w:t>
      </w:r>
    </w:p>
    <w:p w14:paraId="0F25385C" w14:textId="2D7FEC46" w:rsidR="003E5219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coluna neural é dorsalmente bifurcada por aproximadamente 0,4 vezes sua </w:t>
      </w:r>
      <w:proofErr w:type="spellStart"/>
      <w:r w:rsidR="0021551A">
        <w:rPr>
          <w:sz w:val="24"/>
          <w:szCs w:val="24"/>
          <w:lang w:val="pt"/>
        </w:rPr>
        <w:t>altura</w:t>
      </w:r>
      <w:r w:rsidRPr="005C45D9">
        <w:rPr>
          <w:sz w:val="24"/>
          <w:szCs w:val="24"/>
          <w:lang w:val="pt"/>
        </w:rPr>
        <w:t>total</w:t>
      </w:r>
      <w:proofErr w:type="spellEnd"/>
      <w:r w:rsidRPr="005C45D9">
        <w:rPr>
          <w:sz w:val="24"/>
          <w:szCs w:val="24"/>
          <w:lang w:val="pt"/>
        </w:rPr>
        <w:t xml:space="preserve">. Embora a </w:t>
      </w:r>
      <w:proofErr w:type="spellStart"/>
      <w:r w:rsidRPr="005C45D9">
        <w:rPr>
          <w:sz w:val="24"/>
          <w:szCs w:val="24"/>
          <w:lang w:val="pt"/>
        </w:rPr>
        <w:t>metapófia</w:t>
      </w:r>
      <w:proofErr w:type="spellEnd"/>
      <w:r w:rsidRPr="005C45D9">
        <w:rPr>
          <w:sz w:val="24"/>
          <w:szCs w:val="24"/>
          <w:lang w:val="pt"/>
        </w:rPr>
        <w:t xml:space="preserve"> esquerda esteja incompleta na ponta, parece que a direita está essencialmente intacta (com, no máximo, uma quantidade muito pequena de material faltando), tornando as proporções da coluna neural geralmente equivalentes a D6-7 </w:t>
      </w:r>
      <w:proofErr w:type="gramStart"/>
      <w:r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Dicraeosaurus</w:t>
      </w:r>
      <w:proofErr w:type="spellEnd"/>
      <w:proofErr w:type="gram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hansemanni</w:t>
      </w:r>
      <w:proofErr w:type="spellEnd"/>
      <w:r w:rsidRPr="005C45D9">
        <w:rPr>
          <w:sz w:val="24"/>
          <w:szCs w:val="24"/>
          <w:lang w:val="pt"/>
        </w:rPr>
        <w:t xml:space="preserve">. Ambas as </w:t>
      </w:r>
      <w:proofErr w:type="spellStart"/>
      <w:r w:rsidRPr="005C45D9">
        <w:rPr>
          <w:sz w:val="24"/>
          <w:szCs w:val="24"/>
          <w:lang w:val="pt"/>
        </w:rPr>
        <w:t>metapófias</w:t>
      </w:r>
      <w:proofErr w:type="spellEnd"/>
      <w:r w:rsidRPr="005C45D9">
        <w:rPr>
          <w:sz w:val="24"/>
          <w:szCs w:val="24"/>
          <w:lang w:val="pt"/>
        </w:rPr>
        <w:t xml:space="preserve"> são apenas minimamente deslocadas lateralmente do plano sagital, uma morfologia consistente com as espinhas neurais estritamente bifurcadas de </w:t>
      </w:r>
      <w:proofErr w:type="spellStart"/>
      <w:r w:rsidRPr="005C45D9">
        <w:rPr>
          <w:sz w:val="24"/>
          <w:szCs w:val="24"/>
          <w:lang w:val="pt"/>
        </w:rPr>
        <w:t>dicraessauróides</w:t>
      </w:r>
      <w:proofErr w:type="spellEnd"/>
      <w:r w:rsidRPr="005C45D9">
        <w:rPr>
          <w:sz w:val="24"/>
          <w:szCs w:val="24"/>
          <w:lang w:val="pt"/>
        </w:rPr>
        <w:t xml:space="preserve">, mas diferindo das </w:t>
      </w:r>
      <w:proofErr w:type="spellStart"/>
      <w:r w:rsidRPr="005C45D9">
        <w:rPr>
          <w:sz w:val="24"/>
          <w:szCs w:val="24"/>
          <w:lang w:val="pt"/>
        </w:rPr>
        <w:t>metapófias</w:t>
      </w:r>
      <w:proofErr w:type="spellEnd"/>
      <w:r w:rsidRPr="005C45D9">
        <w:rPr>
          <w:sz w:val="24"/>
          <w:szCs w:val="24"/>
          <w:lang w:val="pt"/>
        </w:rPr>
        <w:t xml:space="preserve"> mais amplamente divergentes que caracterizam outros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com espinhas neurais </w:t>
      </w:r>
      <w:proofErr w:type="spellStart"/>
      <w:r w:rsidRPr="005C45D9">
        <w:rPr>
          <w:sz w:val="24"/>
          <w:szCs w:val="24"/>
          <w:lang w:val="pt"/>
        </w:rPr>
        <w:t>pré</w:t>
      </w:r>
      <w:proofErr w:type="spellEnd"/>
      <w:r w:rsidRPr="005C45D9">
        <w:rPr>
          <w:sz w:val="24"/>
          <w:szCs w:val="24"/>
          <w:lang w:val="pt"/>
        </w:rPr>
        <w:t xml:space="preserve">-filosofadas bifurcadas, </w:t>
      </w:r>
      <w:proofErr w:type="gramStart"/>
      <w:r w:rsidRPr="005C45D9">
        <w:rPr>
          <w:sz w:val="24"/>
          <w:szCs w:val="24"/>
          <w:lang w:val="pt"/>
        </w:rPr>
        <w:t xml:space="preserve">incluindo </w:t>
      </w:r>
      <w:r>
        <w:rPr>
          <w:lang w:val="pt"/>
        </w:rPr>
        <w:t xml:space="preserve"> </w:t>
      </w:r>
      <w:proofErr w:type="spellStart"/>
      <w:r w:rsidR="003E5219" w:rsidRPr="005C45D9">
        <w:rPr>
          <w:i/>
          <w:sz w:val="24"/>
          <w:szCs w:val="24"/>
          <w:lang w:val="pt"/>
        </w:rPr>
        <w:t>Diplodocus</w:t>
      </w:r>
      <w:proofErr w:type="spellEnd"/>
      <w:proofErr w:type="gramEnd"/>
      <w:r>
        <w:rPr>
          <w:lang w:val="pt"/>
        </w:rPr>
        <w:t xml:space="preserve"> </w:t>
      </w:r>
      <w:r w:rsidR="003E5219"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="003E5219" w:rsidRPr="005C45D9">
        <w:rPr>
          <w:i/>
          <w:sz w:val="24"/>
          <w:szCs w:val="24"/>
          <w:lang w:val="pt"/>
        </w:rPr>
        <w:t>Apatosaurus</w:t>
      </w:r>
      <w:proofErr w:type="spellEnd"/>
      <w:r>
        <w:rPr>
          <w:lang w:val="pt"/>
        </w:rPr>
        <w:t xml:space="preserve"> </w:t>
      </w:r>
      <w:r w:rsidR="003E5219" w:rsidRPr="005C45D9">
        <w:rPr>
          <w:sz w:val="24"/>
          <w:szCs w:val="24"/>
          <w:lang w:val="pt"/>
        </w:rPr>
        <w:t xml:space="preserve"> (</w:t>
      </w:r>
      <w:proofErr w:type="spellStart"/>
      <w:r w:rsidR="003E5219" w:rsidRPr="005C45D9">
        <w:rPr>
          <w:sz w:val="24"/>
          <w:szCs w:val="24"/>
          <w:lang w:val="pt"/>
        </w:rPr>
        <w:t>Rauhut</w:t>
      </w:r>
      <w:proofErr w:type="spellEnd"/>
      <w:r w:rsidR="003E5219" w:rsidRPr="005C45D9">
        <w:rPr>
          <w:sz w:val="24"/>
          <w:szCs w:val="24"/>
          <w:lang w:val="pt"/>
        </w:rPr>
        <w:t xml:space="preserve"> et al. 2005; </w:t>
      </w:r>
      <w:proofErr w:type="spellStart"/>
      <w:r w:rsidR="003E5219" w:rsidRPr="005C45D9">
        <w:rPr>
          <w:sz w:val="24"/>
          <w:szCs w:val="24"/>
          <w:lang w:val="pt"/>
        </w:rPr>
        <w:t>Whitlock</w:t>
      </w:r>
      <w:proofErr w:type="spellEnd"/>
      <w:r w:rsidR="003E5219" w:rsidRPr="005C45D9">
        <w:rPr>
          <w:sz w:val="24"/>
          <w:szCs w:val="24"/>
          <w:lang w:val="pt"/>
        </w:rPr>
        <w:t xml:space="preserve"> 2011</w:t>
      </w:r>
      <w:r w:rsidR="0021551A">
        <w:rPr>
          <w:sz w:val="24"/>
          <w:szCs w:val="24"/>
          <w:lang w:val="pt"/>
        </w:rPr>
        <w:t>a</w:t>
      </w:r>
      <w:r w:rsidR="003E5219" w:rsidRPr="005C45D9">
        <w:rPr>
          <w:sz w:val="24"/>
          <w:szCs w:val="24"/>
          <w:lang w:val="pt"/>
        </w:rPr>
        <w:t xml:space="preserve">). A persistência da bifurcação bem desenvolvida além da sexta vértebra dorsal também distingue </w:t>
      </w:r>
      <w:proofErr w:type="spellStart"/>
      <w:r w:rsidR="003E5219" w:rsidRPr="005C45D9">
        <w:rPr>
          <w:sz w:val="24"/>
          <w:szCs w:val="24"/>
          <w:lang w:val="pt"/>
        </w:rPr>
        <w:t>dicraeossauróides</w:t>
      </w:r>
      <w:proofErr w:type="spellEnd"/>
      <w:r w:rsidR="003E5219" w:rsidRPr="005C45D9">
        <w:rPr>
          <w:sz w:val="24"/>
          <w:szCs w:val="24"/>
          <w:lang w:val="pt"/>
        </w:rPr>
        <w:t xml:space="preserve"> da maioria dos impostos </w:t>
      </w:r>
      <w:proofErr w:type="spellStart"/>
      <w:r w:rsidR="003E5219" w:rsidRPr="005C45D9">
        <w:rPr>
          <w:sz w:val="24"/>
          <w:szCs w:val="24"/>
          <w:lang w:val="pt"/>
        </w:rPr>
        <w:t>diplodocidas</w:t>
      </w:r>
      <w:proofErr w:type="spellEnd"/>
      <w:r w:rsidR="003E5219" w:rsidRPr="005C45D9">
        <w:rPr>
          <w:sz w:val="24"/>
          <w:szCs w:val="24"/>
          <w:lang w:val="pt"/>
        </w:rPr>
        <w:t xml:space="preserve"> (</w:t>
      </w:r>
      <w:proofErr w:type="spellStart"/>
      <w:r w:rsidR="003E5219" w:rsidRPr="005C45D9">
        <w:rPr>
          <w:sz w:val="24"/>
          <w:szCs w:val="24"/>
          <w:lang w:val="pt"/>
        </w:rPr>
        <w:t>Whitlock</w:t>
      </w:r>
      <w:proofErr w:type="spellEnd"/>
      <w:r w:rsidR="003E5219" w:rsidRPr="005C45D9">
        <w:rPr>
          <w:sz w:val="24"/>
          <w:szCs w:val="24"/>
          <w:lang w:val="pt"/>
        </w:rPr>
        <w:t xml:space="preserve"> 2011</w:t>
      </w:r>
      <w:r w:rsidR="0021551A">
        <w:rPr>
          <w:sz w:val="24"/>
          <w:szCs w:val="24"/>
          <w:lang w:val="pt"/>
        </w:rPr>
        <w:t>a</w:t>
      </w:r>
      <w:r w:rsidR="003E5219" w:rsidRPr="005C45D9">
        <w:rPr>
          <w:sz w:val="24"/>
          <w:szCs w:val="24"/>
          <w:lang w:val="pt"/>
        </w:rPr>
        <w:t xml:space="preserve">). </w:t>
      </w:r>
    </w:p>
    <w:p w14:paraId="19B90717" w14:textId="2592ED7C" w:rsidR="002F2FE2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SPRL é uma folha de osso bem desenvolvida que se estende com uma curvatura lateralmente sigmoide de um ponto dorsal para 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não</w:t>
      </w:r>
      <w:r w:rsidR="00E530B4">
        <w:rPr>
          <w:sz w:val="24"/>
          <w:szCs w:val="24"/>
          <w:lang w:val="pt"/>
        </w:rPr>
        <w:t>preservadas</w:t>
      </w:r>
      <w:proofErr w:type="spellEnd"/>
      <w:proofErr w:type="gramStart"/>
      <w:r w:rsidR="00E530B4">
        <w:rPr>
          <w:sz w:val="24"/>
          <w:szCs w:val="24"/>
          <w:lang w:val="pt"/>
        </w:rPr>
        <w:t>),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antes</w:t>
      </w:r>
      <w:proofErr w:type="gramEnd"/>
      <w:r w:rsidRPr="005C45D9">
        <w:rPr>
          <w:sz w:val="24"/>
          <w:szCs w:val="24"/>
          <w:lang w:val="pt"/>
        </w:rPr>
        <w:t xml:space="preserve"> de achatar vários centímetros ventral </w:t>
      </w:r>
      <w:proofErr w:type="spellStart"/>
      <w:r w:rsidRPr="005C45D9">
        <w:rPr>
          <w:sz w:val="24"/>
          <w:szCs w:val="24"/>
          <w:lang w:val="pt"/>
        </w:rPr>
        <w:t>t</w:t>
      </w:r>
      <w:r>
        <w:rPr>
          <w:lang w:val="pt"/>
        </w:rPr>
        <w:t>a</w:t>
      </w:r>
      <w:proofErr w:type="spellEnd"/>
      <w:r>
        <w:rPr>
          <w:lang w:val="pt"/>
        </w:rPr>
        <w:t xml:space="preserve"> ponta da </w:t>
      </w:r>
      <w:proofErr w:type="spellStart"/>
      <w:r>
        <w:rPr>
          <w:lang w:val="pt"/>
        </w:rPr>
        <w:t>coluna</w:t>
      </w:r>
      <w:r w:rsidR="0021551A">
        <w:rPr>
          <w:sz w:val="24"/>
          <w:szCs w:val="24"/>
          <w:lang w:val="pt"/>
        </w:rPr>
        <w:t>neural</w:t>
      </w:r>
      <w:proofErr w:type="spellEnd"/>
      <w:r w:rsidR="0021551A"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Em comparação, o SPOL parece ter sido um processo muito mais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 estreito, sem qualquer curvatura pronunciada, ao mesmo tempo que contribuiu menos para a morfologia estrutural bruta da coluna neural do que o SPRL. A </w:t>
      </w:r>
      <w:proofErr w:type="gramStart"/>
      <w:r w:rsidRPr="005C45D9">
        <w:rPr>
          <w:sz w:val="24"/>
          <w:szCs w:val="24"/>
          <w:lang w:val="pt"/>
        </w:rPr>
        <w:t>lamina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pré-pinal</w:t>
      </w:r>
      <w:proofErr w:type="spellEnd"/>
      <w:r w:rsidRPr="005C45D9">
        <w:rPr>
          <w:sz w:val="24"/>
          <w:szCs w:val="24"/>
          <w:lang w:val="pt"/>
        </w:rPr>
        <w:t xml:space="preserve"> (PRSL) é um processo </w:t>
      </w:r>
      <w:proofErr w:type="spellStart"/>
      <w:r w:rsidRPr="005C45D9">
        <w:rPr>
          <w:sz w:val="24"/>
          <w:szCs w:val="24"/>
          <w:lang w:val="pt"/>
        </w:rPr>
        <w:t>dorsoventrally</w:t>
      </w:r>
      <w:proofErr w:type="spellEnd"/>
      <w:r w:rsidRPr="005C45D9">
        <w:rPr>
          <w:sz w:val="24"/>
          <w:szCs w:val="24"/>
          <w:lang w:val="pt"/>
        </w:rPr>
        <w:t xml:space="preserve"> alongar,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 fino que está situado centralmente na folha profundamente </w:t>
      </w:r>
      <w:proofErr w:type="spellStart"/>
      <w:r w:rsidRPr="005C45D9">
        <w:rPr>
          <w:sz w:val="24"/>
          <w:szCs w:val="24"/>
          <w:lang w:val="pt"/>
        </w:rPr>
        <w:t>inset</w:t>
      </w:r>
      <w:proofErr w:type="spellEnd"/>
      <w:r w:rsidRPr="005C45D9">
        <w:rPr>
          <w:sz w:val="24"/>
          <w:szCs w:val="24"/>
          <w:lang w:val="pt"/>
        </w:rPr>
        <w:t xml:space="preserve"> de osso, apoiado por ambas as </w:t>
      </w:r>
      <w:proofErr w:type="spellStart"/>
      <w:r w:rsidRPr="005C45D9">
        <w:rPr>
          <w:sz w:val="24"/>
          <w:szCs w:val="24"/>
          <w:lang w:val="pt"/>
        </w:rPr>
        <w:t>SPRLs</w:t>
      </w:r>
      <w:proofErr w:type="spellEnd"/>
      <w:r w:rsidRPr="005C45D9">
        <w:rPr>
          <w:sz w:val="24"/>
          <w:szCs w:val="24"/>
          <w:lang w:val="pt"/>
        </w:rPr>
        <w:t xml:space="preserve">. Embora relativamente alto, o PRSL não projeta tão anteriormente quanto o SPRL, e classifica suavemente na coluna neural vários </w:t>
      </w:r>
      <w:proofErr w:type="gramStart"/>
      <w:r w:rsidRPr="005C45D9">
        <w:rPr>
          <w:sz w:val="24"/>
          <w:szCs w:val="24"/>
          <w:lang w:val="pt"/>
        </w:rPr>
        <w:t>centímetros ventral</w:t>
      </w:r>
      <w:proofErr w:type="gramEnd"/>
      <w:r w:rsidRPr="005C45D9">
        <w:rPr>
          <w:sz w:val="24"/>
          <w:szCs w:val="24"/>
          <w:lang w:val="pt"/>
        </w:rPr>
        <w:t xml:space="preserve"> para a base do garfo. </w:t>
      </w:r>
      <w:proofErr w:type="gramStart"/>
      <w:r w:rsidRPr="005C45D9">
        <w:rPr>
          <w:sz w:val="24"/>
          <w:szCs w:val="24"/>
          <w:lang w:val="pt"/>
        </w:rPr>
        <w:t xml:space="preserve">Em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Dicraeosaurus</w:t>
      </w:r>
      <w:proofErr w:type="spellEnd"/>
      <w:proofErr w:type="gram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hansemanni</w:t>
      </w:r>
      <w:proofErr w:type="spellEnd"/>
      <w:r w:rsidRPr="005C45D9">
        <w:rPr>
          <w:i/>
          <w:sz w:val="24"/>
          <w:szCs w:val="24"/>
          <w:lang w:val="pt"/>
        </w:rPr>
        <w:t>,</w:t>
      </w:r>
      <w:r>
        <w:rPr>
          <w:lang w:val="pt"/>
        </w:rPr>
        <w:t xml:space="preserve"> </w:t>
      </w:r>
      <w:r w:rsidR="008B34BB" w:rsidRPr="005C45D9">
        <w:rPr>
          <w:sz w:val="24"/>
          <w:szCs w:val="24"/>
          <w:lang w:val="pt"/>
        </w:rPr>
        <w:t xml:space="preserve"> o sétimo e oitavo arcos neurais dorsais são os únicos elementos a possuir um PRSL </w:t>
      </w:r>
      <w:proofErr w:type="spellStart"/>
      <w:r w:rsidR="008B34BB" w:rsidRPr="005C45D9">
        <w:rPr>
          <w:sz w:val="24"/>
          <w:szCs w:val="24"/>
          <w:lang w:val="pt"/>
        </w:rPr>
        <w:t>dorsoventrally</w:t>
      </w:r>
      <w:proofErr w:type="spellEnd"/>
      <w:r w:rsidR="008B34BB" w:rsidRPr="005C45D9">
        <w:rPr>
          <w:sz w:val="24"/>
          <w:szCs w:val="24"/>
          <w:lang w:val="pt"/>
        </w:rPr>
        <w:t xml:space="preserve"> extenso enquanto ainda exibe uma coluna neural claramente </w:t>
      </w:r>
      <w:proofErr w:type="spellStart"/>
      <w:r w:rsidR="008B34BB" w:rsidRPr="005C45D9">
        <w:rPr>
          <w:sz w:val="24"/>
          <w:szCs w:val="24"/>
          <w:lang w:val="pt"/>
        </w:rPr>
        <w:t>bifída</w:t>
      </w:r>
      <w:proofErr w:type="spellEnd"/>
      <w:r w:rsidR="008B34BB" w:rsidRPr="005C45D9">
        <w:rPr>
          <w:sz w:val="24"/>
          <w:szCs w:val="24"/>
          <w:lang w:val="pt"/>
        </w:rPr>
        <w:t xml:space="preserve"> (</w:t>
      </w:r>
      <w:proofErr w:type="spellStart"/>
      <w:r w:rsidR="008B34BB" w:rsidRPr="005C45D9">
        <w:rPr>
          <w:sz w:val="24"/>
          <w:szCs w:val="24"/>
          <w:lang w:val="pt"/>
        </w:rPr>
        <w:t>Janensch</w:t>
      </w:r>
      <w:proofErr w:type="spellEnd"/>
      <w:r w:rsidR="008B34BB" w:rsidRPr="005C45D9">
        <w:rPr>
          <w:sz w:val="24"/>
          <w:szCs w:val="24"/>
          <w:lang w:val="pt"/>
        </w:rPr>
        <w:t xml:space="preserve">, 1929). Como essa morfologia está claramente presente na AM </w:t>
      </w:r>
      <w:proofErr w:type="gramStart"/>
      <w:r w:rsidR="008B34BB" w:rsidRPr="005C45D9">
        <w:rPr>
          <w:sz w:val="24"/>
          <w:szCs w:val="24"/>
          <w:lang w:val="pt"/>
        </w:rPr>
        <w:t xml:space="preserve">4755, </w:t>
      </w:r>
      <w:r>
        <w:rPr>
          <w:lang w:val="pt"/>
        </w:rPr>
        <w:t xml:space="preserve"> </w:t>
      </w:r>
      <w:r w:rsidR="00B253D1">
        <w:rPr>
          <w:sz w:val="24"/>
          <w:szCs w:val="24"/>
          <w:lang w:val="pt"/>
        </w:rPr>
        <w:t>isso</w:t>
      </w:r>
      <w:proofErr w:type="gramEnd"/>
      <w:r w:rsidR="00B253D1">
        <w:rPr>
          <w:sz w:val="24"/>
          <w:szCs w:val="24"/>
          <w:lang w:val="pt"/>
        </w:rPr>
        <w:t xml:space="preserve"> reforça nossa interpretação de que esta ocupava </w:t>
      </w:r>
      <w:r>
        <w:rPr>
          <w:lang w:val="pt"/>
        </w:rPr>
        <w:t xml:space="preserve">uma posição semelhante dentro da série </w:t>
      </w:r>
      <w:r w:rsidR="00B253D1" w:rsidRPr="005C45D9">
        <w:rPr>
          <w:sz w:val="24"/>
          <w:szCs w:val="24"/>
          <w:lang w:val="pt"/>
        </w:rPr>
        <w:t xml:space="preserve">dorsal. O POSL é ligeiramente mais desenvolvido do que o PRSL, e se funde com as bordas emarginadas da coluna neural na base da </w:t>
      </w:r>
      <w:proofErr w:type="spellStart"/>
      <w:r w:rsidR="00B253D1" w:rsidRPr="005C45D9">
        <w:rPr>
          <w:sz w:val="24"/>
          <w:szCs w:val="24"/>
          <w:lang w:val="pt"/>
        </w:rPr>
        <w:t>metapofise</w:t>
      </w:r>
      <w:proofErr w:type="spellEnd"/>
      <w:r w:rsidR="00B253D1" w:rsidRPr="005C45D9">
        <w:rPr>
          <w:sz w:val="24"/>
          <w:szCs w:val="24"/>
          <w:lang w:val="pt"/>
        </w:rPr>
        <w:t xml:space="preserve">. O efeito é que a metade ventral da </w:t>
      </w:r>
      <w:r w:rsidR="00B253D1" w:rsidRPr="005C45D9">
        <w:rPr>
          <w:sz w:val="24"/>
          <w:szCs w:val="24"/>
          <w:lang w:val="pt"/>
        </w:rPr>
        <w:lastRenderedPageBreak/>
        <w:t xml:space="preserve">superfície posterior da coluna neural é profundamente côncava nos espaços delimitados pelo POSL e pelo SPOL.   </w:t>
      </w:r>
    </w:p>
    <w:p w14:paraId="6A51C13D" w14:textId="44CC588D" w:rsidR="002F2FE2" w:rsidRPr="005C45D9" w:rsidRDefault="008B34BB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processo transverso direito é parcialmente preservado, faltando sua extensão lateral – e, portanto, a superfície articular </w:t>
      </w:r>
      <w:proofErr w:type="spellStart"/>
      <w:r w:rsidRPr="005C45D9">
        <w:rPr>
          <w:sz w:val="24"/>
          <w:szCs w:val="24"/>
          <w:lang w:val="pt"/>
        </w:rPr>
        <w:t>diafísica</w:t>
      </w:r>
      <w:proofErr w:type="spellEnd"/>
      <w:r w:rsidRPr="005C45D9">
        <w:rPr>
          <w:sz w:val="24"/>
          <w:szCs w:val="24"/>
          <w:lang w:val="pt"/>
        </w:rPr>
        <w:t xml:space="preserve">. É direcionado </w:t>
      </w:r>
      <w:proofErr w:type="spellStart"/>
      <w:r w:rsidRPr="005C45D9">
        <w:rPr>
          <w:sz w:val="24"/>
          <w:szCs w:val="24"/>
          <w:lang w:val="pt"/>
        </w:rPr>
        <w:t>dorsolateramente</w:t>
      </w:r>
      <w:proofErr w:type="spellEnd"/>
      <w:r w:rsidRPr="005C45D9">
        <w:rPr>
          <w:sz w:val="24"/>
          <w:szCs w:val="24"/>
          <w:lang w:val="pt"/>
        </w:rPr>
        <w:t xml:space="preserve"> a aproximadamente 30</w:t>
      </w:r>
      <w:proofErr w:type="gramStart"/>
      <w:r w:rsidRPr="005C45D9">
        <w:rPr>
          <w:sz w:val="24"/>
          <w:szCs w:val="24"/>
          <w:lang w:val="pt"/>
        </w:rPr>
        <w:t>°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à</w:t>
      </w:r>
      <w:proofErr w:type="gramEnd"/>
      <w:r w:rsidRPr="005C45D9">
        <w:rPr>
          <w:sz w:val="24"/>
          <w:szCs w:val="24"/>
          <w:lang w:val="pt"/>
        </w:rPr>
        <w:t xml:space="preserve"> horizontal, como é o caso das vértebras dorsais de outros </w:t>
      </w:r>
      <w:proofErr w:type="spellStart"/>
      <w:r w:rsidRPr="005C45D9">
        <w:rPr>
          <w:sz w:val="24"/>
          <w:szCs w:val="24"/>
          <w:lang w:val="pt"/>
        </w:rPr>
        <w:t>dicraessauróides</w:t>
      </w:r>
      <w:proofErr w:type="spellEnd"/>
      <w:r w:rsidRPr="005C45D9">
        <w:rPr>
          <w:sz w:val="24"/>
          <w:szCs w:val="24"/>
          <w:lang w:val="pt"/>
        </w:rPr>
        <w:t xml:space="preserve"> (assim como vários outros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), mas contrastando com os processos transversais sub-horizontais de quase todos os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1998; </w:t>
      </w:r>
      <w:proofErr w:type="spellStart"/>
      <w:r w:rsidRPr="005C45D9">
        <w:rPr>
          <w:sz w:val="24"/>
          <w:szCs w:val="24"/>
          <w:lang w:val="pt"/>
        </w:rPr>
        <w:t>Whitlock</w:t>
      </w:r>
      <w:proofErr w:type="spellEnd"/>
      <w:r w:rsidRPr="005C45D9">
        <w:rPr>
          <w:sz w:val="24"/>
          <w:szCs w:val="24"/>
          <w:lang w:val="pt"/>
        </w:rPr>
        <w:t xml:space="preserve"> 2011</w:t>
      </w:r>
      <w:r w:rsidR="001E2B7B">
        <w:rPr>
          <w:sz w:val="24"/>
          <w:szCs w:val="24"/>
          <w:lang w:val="pt"/>
        </w:rPr>
        <w:t>a;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 2012, 2013). Uma fina ponte de osso se estende anteriormente da margem dorsal do processo transversal. Isso parece representar os restos basais da folha de osso da qual tanto o PPDL quanto o PRDL teriam se originado. A flange do osso observada diretamente sob o processo transverso é, portanto, interpretada como um pedaço desta folha que se </w:t>
      </w:r>
      <w:proofErr w:type="spellStart"/>
      <w:r w:rsidRPr="005C45D9">
        <w:rPr>
          <w:sz w:val="24"/>
          <w:szCs w:val="24"/>
          <w:lang w:val="pt"/>
        </w:rPr>
        <w:t>desalojau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ventrally</w:t>
      </w:r>
      <w:proofErr w:type="spellEnd"/>
      <w:r w:rsidRPr="005C45D9">
        <w:rPr>
          <w:sz w:val="24"/>
          <w:szCs w:val="24"/>
          <w:lang w:val="pt"/>
        </w:rPr>
        <w:t xml:space="preserve"> deslocado. O PODL é preservado como uma vara robusta e arredondada de osso que abana posteriormente o processo transversal. A região pós-</w:t>
      </w:r>
      <w:proofErr w:type="spellStart"/>
      <w:r w:rsidRPr="005C45D9">
        <w:rPr>
          <w:sz w:val="24"/>
          <w:szCs w:val="24"/>
          <w:lang w:val="pt"/>
        </w:rPr>
        <w:t>zigapophyseal</w:t>
      </w:r>
      <w:proofErr w:type="spellEnd"/>
      <w:r w:rsidRPr="005C45D9">
        <w:rPr>
          <w:sz w:val="24"/>
          <w:szCs w:val="24"/>
          <w:lang w:val="pt"/>
        </w:rPr>
        <w:t xml:space="preserve"> parece ter sido corroída em sua totalidade, expondo o corpo interno e </w:t>
      </w:r>
      <w:proofErr w:type="spellStart"/>
      <w:r w:rsidRPr="005C45D9">
        <w:rPr>
          <w:sz w:val="24"/>
          <w:szCs w:val="24"/>
          <w:lang w:val="pt"/>
        </w:rPr>
        <w:t>acamerate</w:t>
      </w:r>
      <w:proofErr w:type="spellEnd"/>
      <w:r w:rsidRPr="005C45D9">
        <w:rPr>
          <w:sz w:val="24"/>
          <w:szCs w:val="24"/>
          <w:lang w:val="pt"/>
        </w:rPr>
        <w:t xml:space="preserve"> da coluna neural.                        </w:t>
      </w:r>
    </w:p>
    <w:p w14:paraId="5D6F30BA" w14:textId="77777777" w:rsidR="002F2FE2" w:rsidRPr="005C45D9" w:rsidRDefault="002F2FE2" w:rsidP="00231C6F">
      <w:pPr>
        <w:spacing w:line="360" w:lineRule="auto"/>
        <w:rPr>
          <w:sz w:val="24"/>
          <w:szCs w:val="24"/>
        </w:rPr>
      </w:pPr>
    </w:p>
    <w:p w14:paraId="0A22BCD4" w14:textId="6209FFEF" w:rsidR="008A072C" w:rsidRPr="00990476" w:rsidRDefault="00481E3E" w:rsidP="00231C6F">
      <w:pPr>
        <w:pStyle w:val="PargrafodaLista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990476">
        <w:rPr>
          <w:sz w:val="24"/>
          <w:szCs w:val="24"/>
          <w:lang w:val="pt"/>
        </w:rPr>
        <w:t xml:space="preserve">FLAGELLICAUDATA Harris e </w:t>
      </w:r>
      <w:proofErr w:type="spellStart"/>
      <w:r w:rsidRPr="00990476">
        <w:rPr>
          <w:sz w:val="24"/>
          <w:szCs w:val="24"/>
          <w:lang w:val="pt"/>
        </w:rPr>
        <w:t>Dodson</w:t>
      </w:r>
      <w:proofErr w:type="spellEnd"/>
      <w:r w:rsidRPr="00990476">
        <w:rPr>
          <w:sz w:val="24"/>
          <w:szCs w:val="24"/>
          <w:lang w:val="pt"/>
        </w:rPr>
        <w:t>, 2004</w:t>
      </w:r>
    </w:p>
    <w:p w14:paraId="71B2D559" w14:textId="7BF27E15" w:rsidR="008A072C" w:rsidRPr="005C45D9" w:rsidRDefault="008A072C" w:rsidP="00231C6F">
      <w:pPr>
        <w:spacing w:line="360" w:lineRule="auto"/>
        <w:ind w:left="144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DIPLODOCIDAE Marsh, 1884</w:t>
      </w:r>
    </w:p>
    <w:p w14:paraId="54A3CF6E" w14:textId="20DBE3BE" w:rsidR="008A072C" w:rsidRPr="005C45D9" w:rsidRDefault="008C1D31" w:rsidP="00231C6F">
      <w:pPr>
        <w:spacing w:line="360" w:lineRule="auto"/>
        <w:ind w:left="2160" w:firstLine="720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DIPLODOCINAE Marsh, 1884 (</w:t>
      </w:r>
      <w:proofErr w:type="gramStart"/>
      <w:r w:rsidR="00790378" w:rsidRPr="005C45D9">
        <w:rPr>
          <w:i/>
          <w:sz w:val="24"/>
          <w:szCs w:val="24"/>
          <w:lang w:val="pt"/>
        </w:rPr>
        <w:t>sensu</w:t>
      </w:r>
      <w:r>
        <w:rPr>
          <w:lang w:val="pt"/>
        </w:rPr>
        <w:t xml:space="preserve"> </w:t>
      </w:r>
      <w:r w:rsidR="00790378" w:rsidRPr="005C45D9">
        <w:rPr>
          <w:sz w:val="24"/>
          <w:szCs w:val="24"/>
          <w:lang w:val="pt"/>
        </w:rPr>
        <w:t xml:space="preserve"> Taylor</w:t>
      </w:r>
      <w:proofErr w:type="gramEnd"/>
      <w:r w:rsidR="00790378" w:rsidRPr="005C45D9">
        <w:rPr>
          <w:sz w:val="24"/>
          <w:szCs w:val="24"/>
          <w:lang w:val="pt"/>
        </w:rPr>
        <w:t xml:space="preserve"> e </w:t>
      </w:r>
      <w:proofErr w:type="spellStart"/>
      <w:r w:rsidR="00790378" w:rsidRPr="005C45D9">
        <w:rPr>
          <w:sz w:val="24"/>
          <w:szCs w:val="24"/>
          <w:lang w:val="pt"/>
        </w:rPr>
        <w:t>Naish</w:t>
      </w:r>
      <w:proofErr w:type="spellEnd"/>
      <w:r w:rsidR="00790378" w:rsidRPr="005C45D9">
        <w:rPr>
          <w:sz w:val="24"/>
          <w:szCs w:val="24"/>
          <w:lang w:val="pt"/>
        </w:rPr>
        <w:t>, 2005)</w:t>
      </w:r>
    </w:p>
    <w:p w14:paraId="665F8C4A" w14:textId="5826F8A1" w:rsidR="001635BD" w:rsidRPr="005C45D9" w:rsidRDefault="005315F6" w:rsidP="00231C6F">
      <w:pPr>
        <w:spacing w:line="360" w:lineRule="auto"/>
        <w:rPr>
          <w:sz w:val="24"/>
          <w:szCs w:val="24"/>
        </w:rPr>
      </w:pPr>
      <w:proofErr w:type="spellStart"/>
      <w:r w:rsidRPr="005C45D9">
        <w:rPr>
          <w:sz w:val="24"/>
          <w:szCs w:val="24"/>
          <w:lang w:val="pt"/>
        </w:rPr>
        <w:t>Diplodocinae</w:t>
      </w:r>
      <w:proofErr w:type="spellEnd"/>
      <w:r w:rsidRPr="005C45D9">
        <w:rPr>
          <w:sz w:val="24"/>
          <w:szCs w:val="24"/>
          <w:lang w:val="pt"/>
        </w:rPr>
        <w:t xml:space="preserve"> tint. </w:t>
      </w:r>
    </w:p>
    <w:p w14:paraId="5769350F" w14:textId="28817E4A" w:rsidR="008C1D31" w:rsidRPr="005C45D9" w:rsidRDefault="001635BD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Material</w:t>
      </w:r>
      <w:r w:rsidR="008C1D31" w:rsidRPr="005C45D9">
        <w:rPr>
          <w:sz w:val="24"/>
          <w:szCs w:val="24"/>
          <w:lang w:val="pt"/>
        </w:rPr>
        <w:t xml:space="preserve">: AM 6000, uma vértebra caudal média </w:t>
      </w:r>
      <w:proofErr w:type="gramStart"/>
      <w:r w:rsidR="008C1D31" w:rsidRPr="005C45D9">
        <w:rPr>
          <w:sz w:val="24"/>
          <w:szCs w:val="24"/>
          <w:lang w:val="pt"/>
        </w:rPr>
        <w:t>anterior</w:t>
      </w:r>
      <w:r>
        <w:rPr>
          <w:lang w:val="pt"/>
        </w:rPr>
        <w:t xml:space="preserve"> </w:t>
      </w:r>
      <w:r w:rsidR="00EF083C">
        <w:rPr>
          <w:sz w:val="24"/>
          <w:szCs w:val="24"/>
          <w:lang w:val="pt"/>
        </w:rPr>
        <w:t xml:space="preserve"> (</w:t>
      </w:r>
      <w:proofErr w:type="gramEnd"/>
      <w:r w:rsidR="00EF083C">
        <w:rPr>
          <w:sz w:val="24"/>
          <w:szCs w:val="24"/>
          <w:lang w:val="pt"/>
        </w:rPr>
        <w:t>Fig. 7)</w:t>
      </w:r>
      <w:r w:rsidR="008C1D31" w:rsidRPr="005C45D9">
        <w:rPr>
          <w:sz w:val="24"/>
          <w:szCs w:val="24"/>
          <w:lang w:val="pt"/>
        </w:rPr>
        <w:t>.</w:t>
      </w:r>
    </w:p>
    <w:p w14:paraId="6A1AF55E" w14:textId="47D577EA" w:rsidR="001635BD" w:rsidRPr="005C45D9" w:rsidRDefault="008C1D31" w:rsidP="00231C6F">
      <w:pPr>
        <w:spacing w:line="360" w:lineRule="auto"/>
        <w:rPr>
          <w:sz w:val="24"/>
          <w:szCs w:val="24"/>
          <w:highlight w:val="green"/>
        </w:rPr>
      </w:pPr>
      <w:r w:rsidRPr="005C45D9">
        <w:rPr>
          <w:i/>
          <w:sz w:val="24"/>
          <w:szCs w:val="24"/>
          <w:lang w:val="pt"/>
        </w:rPr>
        <w:t>Horizonte e Localidade</w:t>
      </w:r>
      <w:r w:rsidRPr="005C45D9">
        <w:rPr>
          <w:sz w:val="24"/>
          <w:szCs w:val="24"/>
          <w:lang w:val="pt"/>
        </w:rPr>
        <w:t xml:space="preserve">: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Cliffs</w:t>
      </w:r>
      <w:proofErr w:type="spellEnd"/>
      <w:r w:rsidRPr="005C45D9">
        <w:rPr>
          <w:sz w:val="24"/>
          <w:szCs w:val="24"/>
          <w:lang w:val="pt"/>
        </w:rPr>
        <w:t xml:space="preserve"> '</w:t>
      </w:r>
      <w:proofErr w:type="spellStart"/>
      <w:r w:rsidRPr="005C45D9">
        <w:rPr>
          <w:sz w:val="24"/>
          <w:szCs w:val="24"/>
          <w:lang w:val="pt"/>
        </w:rPr>
        <w:t>Lookout</w:t>
      </w:r>
      <w:proofErr w:type="spellEnd"/>
      <w:r w:rsidRPr="005C45D9">
        <w:rPr>
          <w:sz w:val="24"/>
          <w:szCs w:val="24"/>
          <w:lang w:val="pt"/>
        </w:rPr>
        <w:t xml:space="preserve">', localidade </w:t>
      </w:r>
      <w:proofErr w:type="spellStart"/>
      <w:r w:rsidRPr="005C45D9">
        <w:rPr>
          <w:sz w:val="24"/>
          <w:szCs w:val="24"/>
          <w:lang w:val="pt"/>
        </w:rPr>
        <w:t>stratotype</w:t>
      </w:r>
      <w:proofErr w:type="spellEnd"/>
      <w:r w:rsidRPr="005C45D9">
        <w:rPr>
          <w:sz w:val="24"/>
          <w:szCs w:val="24"/>
          <w:lang w:val="pt"/>
        </w:rPr>
        <w:t xml:space="preserve"> da Formação </w:t>
      </w:r>
      <w:proofErr w:type="spellStart"/>
      <w:proofErr w:type="gramStart"/>
      <w:r w:rsidRPr="005C45D9">
        <w:rPr>
          <w:sz w:val="24"/>
          <w:szCs w:val="24"/>
          <w:lang w:val="pt"/>
        </w:rPr>
        <w:t>Kirkwood</w:t>
      </w:r>
      <w:proofErr w:type="spellEnd"/>
      <w:r>
        <w:rPr>
          <w:lang w:val="pt"/>
        </w:rPr>
        <w:t xml:space="preserve"> </w:t>
      </w:r>
      <w:r w:rsidR="00D53F2E">
        <w:rPr>
          <w:sz w:val="24"/>
          <w:szCs w:val="24"/>
          <w:lang w:val="pt"/>
        </w:rPr>
        <w:t xml:space="preserve"> (</w:t>
      </w:r>
      <w:proofErr w:type="gramEnd"/>
      <w:ins w:id="117" w:author="Blair McPhee" w:date="2015-10-27T12:37:00Z">
        <w:r w:rsidR="00CD7870">
          <w:rPr>
            <w:sz w:val="24"/>
            <w:szCs w:val="24"/>
            <w:lang w:val="pt"/>
          </w:rPr>
          <w:t>menor</w:t>
        </w:r>
      </w:ins>
      <w:r>
        <w:rPr>
          <w:lang w:val="pt"/>
        </w:rPr>
        <w:t xml:space="preserve"> </w:t>
      </w:r>
      <w:ins w:id="118" w:author="Blair McPhee" w:date="2015-10-27T12:37:00Z">
        <w:r w:rsidR="00CD7870">
          <w:rPr>
            <w:sz w:val="24"/>
            <w:szCs w:val="24"/>
            <w:lang w:val="pt"/>
          </w:rPr>
          <w:t xml:space="preserve"> Cretáceo</w:t>
        </w:r>
      </w:ins>
      <w:r>
        <w:rPr>
          <w:lang w:val="pt"/>
        </w:rPr>
        <w:t>,</w:t>
      </w:r>
      <w:ins w:id="119" w:author="Blair McPhee" w:date="2015-10-27T12:37:00Z">
        <w:r w:rsidR="00CD7870">
          <w:rPr>
            <w:sz w:val="24"/>
            <w:szCs w:val="24"/>
            <w:lang w:val="pt"/>
          </w:rPr>
          <w:t xml:space="preserve">? </w:t>
        </w:r>
        <w:proofErr w:type="spellStart"/>
        <w:proofErr w:type="gramStart"/>
        <w:r w:rsidR="00CD7870">
          <w:rPr>
            <w:sz w:val="24"/>
            <w:szCs w:val="24"/>
            <w:lang w:val="pt"/>
          </w:rPr>
          <w:t>Berriasian,</w:t>
        </w:r>
      </w:ins>
      <w:ins w:id="120" w:author="Blair McPhee" w:date="2015-10-27T12:50:00Z">
        <w:r w:rsidR="005A6566">
          <w:rPr>
            <w:sz w:val="24"/>
            <w:szCs w:val="24"/>
            <w:lang w:val="pt"/>
          </w:rPr>
          <w:t>Hauterivian</w:t>
        </w:r>
        <w:proofErr w:type="spellEnd"/>
        <w:proofErr w:type="gramEnd"/>
        <w:r w:rsidR="005A6566">
          <w:rPr>
            <w:sz w:val="24"/>
            <w:szCs w:val="24"/>
            <w:lang w:val="pt"/>
          </w:rPr>
          <w:t>.</w:t>
        </w:r>
      </w:ins>
      <w:del w:id="121" w:author="Blair McPhee" w:date="2015-10-27T12:37:00Z">
        <w:r w:rsidR="00F612BA" w:rsidRPr="005C45D9" w:rsidDel="00CD7870">
          <w:rPr>
            <w:sz w:val="24"/>
            <w:szCs w:val="24"/>
            <w:lang w:val="pt"/>
          </w:rPr>
          <w:delText>earliest Cretaceous</w:delText>
        </w:r>
      </w:del>
      <w:r w:rsidR="001635BD" w:rsidRPr="005C45D9">
        <w:rPr>
          <w:sz w:val="24"/>
          <w:szCs w:val="24"/>
          <w:lang w:val="pt"/>
        </w:rPr>
        <w:t xml:space="preserve"> Encontrado dentro de silte cinza acima do arenito proeminente do canal e os </w:t>
      </w:r>
      <w:proofErr w:type="spellStart"/>
      <w:r w:rsidR="001635BD" w:rsidRPr="005C45D9">
        <w:rPr>
          <w:sz w:val="24"/>
          <w:szCs w:val="24"/>
          <w:lang w:val="pt"/>
        </w:rPr>
        <w:t>paleosols</w:t>
      </w:r>
      <w:proofErr w:type="spellEnd"/>
      <w:r w:rsidR="001635BD" w:rsidRPr="005C45D9">
        <w:rPr>
          <w:sz w:val="24"/>
          <w:szCs w:val="24"/>
          <w:lang w:val="pt"/>
        </w:rPr>
        <w:t xml:space="preserve"> rosas </w:t>
      </w:r>
      <w:proofErr w:type="spellStart"/>
      <w:r w:rsidR="001635BD" w:rsidRPr="005C45D9">
        <w:rPr>
          <w:sz w:val="24"/>
          <w:szCs w:val="24"/>
          <w:lang w:val="pt"/>
        </w:rPr>
        <w:t>sobrelada</w:t>
      </w:r>
      <w:proofErr w:type="spellEnd"/>
      <w:r w:rsidR="001635BD" w:rsidRPr="005C45D9">
        <w:rPr>
          <w:sz w:val="24"/>
          <w:szCs w:val="24"/>
          <w:lang w:val="pt"/>
        </w:rPr>
        <w:t>.</w:t>
      </w:r>
    </w:p>
    <w:p w14:paraId="6D02ABCE" w14:textId="77777777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Descrição</w:t>
      </w:r>
      <w:r w:rsidRPr="005C45D9">
        <w:rPr>
          <w:sz w:val="24"/>
          <w:szCs w:val="24"/>
          <w:lang w:val="pt"/>
        </w:rPr>
        <w:t xml:space="preserve">: 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é aproximadamente 1,5 vezes maior do que o comprimento, sugerindo que este elemento vem de algum lugar dentro da parte anterior da série caudal média. Isso é corroborado pela ausência de processos transversais distintos, que geralmente </w:t>
      </w:r>
      <w:r w:rsidRPr="005C45D9">
        <w:rPr>
          <w:sz w:val="24"/>
          <w:szCs w:val="24"/>
          <w:lang w:val="pt"/>
        </w:rPr>
        <w:lastRenderedPageBreak/>
        <w:t>estão ausentes aproximadamente das 14–</w:t>
      </w:r>
      <w:proofErr w:type="gramStart"/>
      <w:r w:rsidRPr="005C45D9">
        <w:rPr>
          <w:sz w:val="24"/>
          <w:szCs w:val="24"/>
          <w:lang w:val="pt"/>
        </w:rPr>
        <w:t>15</w:t>
      </w:r>
      <w:r w:rsidRPr="005C45D9">
        <w:rPr>
          <w:sz w:val="24"/>
          <w:szCs w:val="24"/>
          <w:vertAlign w:val="superscript"/>
          <w:lang w:val="pt"/>
        </w:rPr>
        <w:t xml:space="preserve">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>vértebras</w:t>
      </w:r>
      <w:proofErr w:type="gramEnd"/>
      <w:r w:rsidRPr="005C45D9">
        <w:rPr>
          <w:sz w:val="24"/>
          <w:szCs w:val="24"/>
          <w:lang w:val="pt"/>
        </w:rPr>
        <w:t xml:space="preserve"> caudais dentro da maioria dos </w:t>
      </w:r>
      <w:proofErr w:type="spellStart"/>
      <w:r w:rsidRPr="005C45D9">
        <w:rPr>
          <w:sz w:val="24"/>
          <w:szCs w:val="24"/>
          <w:lang w:val="pt"/>
        </w:rPr>
        <w:t>neosaurópodes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>, 1998; Wilson, 2002</w:t>
      </w:r>
      <w:r w:rsidRPr="005C45D9">
        <w:rPr>
          <w:lang w:val="pt"/>
        </w:rPr>
        <w:t xml:space="preserve">), </w:t>
      </w:r>
      <w:r>
        <w:rPr>
          <w:lang w:val="pt"/>
        </w:rPr>
        <w:t xml:space="preserve">em conjunto com </w:t>
      </w:r>
      <w:r w:rsidRPr="005C45D9">
        <w:rPr>
          <w:sz w:val="24"/>
          <w:szCs w:val="24"/>
          <w:lang w:val="pt"/>
        </w:rPr>
        <w:t xml:space="preserve">a retenção de aberturas pneumáticas laterais relativamente profundas (veja abaixo). 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 (2015) recuperaram centra caudal média em que o comprimento do anteroposterior é mais de 1,7 vezes a altura dorsoventral como uma potencial </w:t>
      </w:r>
      <w:proofErr w:type="spellStart"/>
      <w:r w:rsidRPr="005C45D9">
        <w:rPr>
          <w:sz w:val="24"/>
          <w:szCs w:val="24"/>
          <w:lang w:val="pt"/>
        </w:rPr>
        <w:t>sinapomorfia</w:t>
      </w:r>
      <w:proofErr w:type="spellEnd"/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Diplodocinae</w:t>
      </w:r>
      <w:proofErr w:type="spellEnd"/>
      <w:r w:rsidRPr="005C45D9">
        <w:rPr>
          <w:sz w:val="24"/>
          <w:szCs w:val="24"/>
          <w:lang w:val="pt"/>
        </w:rPr>
        <w:t xml:space="preserve">, o que pode indicar uma posição mais basal para AM 6000. No entanto, este personagem usa o maior valor para vértebras caudais médias, e, portanto, é geralmente pontuado para vértebras caudais de uma posição mais posterior do que a ocupada por AM 6000.  </w:t>
      </w:r>
    </w:p>
    <w:p w14:paraId="1A85ED2F" w14:textId="77777777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superfície articular anterior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exibe uma concavidade mais pronunciada do que a superfície articular posterior relativamente plana. Essa concavidade é expressa principalmente por um sulco moderadamente profundo e transversalmente alongado que escava o centro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apenas dorsal a </w:t>
      </w:r>
      <w:proofErr w:type="spellStart"/>
      <w:r w:rsidRPr="005C45D9">
        <w:rPr>
          <w:sz w:val="24"/>
          <w:szCs w:val="24"/>
          <w:lang w:val="pt"/>
        </w:rPr>
        <w:t>midheight</w:t>
      </w:r>
      <w:proofErr w:type="spellEnd"/>
      <w:r w:rsidRPr="005C45D9">
        <w:rPr>
          <w:sz w:val="24"/>
          <w:szCs w:val="24"/>
          <w:lang w:val="pt"/>
        </w:rPr>
        <w:t xml:space="preserve">. Vértebras caudal </w:t>
      </w:r>
      <w:proofErr w:type="spellStart"/>
      <w:r w:rsidRPr="005C45D9">
        <w:rPr>
          <w:sz w:val="24"/>
          <w:szCs w:val="24"/>
          <w:lang w:val="pt"/>
        </w:rPr>
        <w:t>procoelos</w:t>
      </w:r>
      <w:proofErr w:type="spellEnd"/>
      <w:r w:rsidRPr="005C45D9">
        <w:rPr>
          <w:sz w:val="24"/>
          <w:szCs w:val="24"/>
          <w:lang w:val="pt"/>
        </w:rPr>
        <w:t>-para-</w:t>
      </w:r>
      <w:proofErr w:type="spellStart"/>
      <w:r w:rsidRPr="005C45D9">
        <w:rPr>
          <w:sz w:val="24"/>
          <w:szCs w:val="24"/>
          <w:lang w:val="pt"/>
        </w:rPr>
        <w:t>destoplatagia</w:t>
      </w:r>
      <w:proofErr w:type="spellEnd"/>
      <w:r w:rsidRPr="005C45D9">
        <w:rPr>
          <w:sz w:val="24"/>
          <w:szCs w:val="24"/>
          <w:lang w:val="pt"/>
        </w:rPr>
        <w:t xml:space="preserve"> são comuns em toda </w:t>
      </w:r>
      <w:proofErr w:type="spellStart"/>
      <w:r w:rsidRPr="005C45D9">
        <w:rPr>
          <w:sz w:val="24"/>
          <w:szCs w:val="24"/>
          <w:lang w:val="pt"/>
        </w:rPr>
        <w:t>Flagellicaudata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al., 2015). Ambos os rostos articular são aproximadamente tão altos quanto largos e, embora ligeiramente corroídos nas margens direitas, parecem ter sido mais circulares em contorno geral do que trapezoidal (ver 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al., 2015: fig. 82). </w:t>
      </w:r>
    </w:p>
    <w:p w14:paraId="1EE8D48E" w14:textId="4B6D01EB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superfície ventral é profundamente côncava tanto </w:t>
      </w:r>
      <w:proofErr w:type="spellStart"/>
      <w:r w:rsidRPr="005C45D9">
        <w:rPr>
          <w:sz w:val="24"/>
          <w:szCs w:val="24"/>
          <w:lang w:val="pt"/>
        </w:rPr>
        <w:t>anteroposteriorly</w:t>
      </w:r>
      <w:proofErr w:type="spellEnd"/>
      <w:r w:rsidRPr="005C45D9">
        <w:rPr>
          <w:sz w:val="24"/>
          <w:szCs w:val="24"/>
          <w:lang w:val="pt"/>
        </w:rPr>
        <w:t xml:space="preserve"> quanto transversalmente, resultando em uma escavação ventral expansiva. Esta fossa é delimitada lateralmente por paredes emarginadas de osso que se estendem </w:t>
      </w:r>
      <w:proofErr w:type="spellStart"/>
      <w:r w:rsidRPr="005C45D9">
        <w:rPr>
          <w:sz w:val="24"/>
          <w:szCs w:val="24"/>
          <w:lang w:val="pt"/>
        </w:rPr>
        <w:t>ventrally</w:t>
      </w:r>
      <w:proofErr w:type="spellEnd"/>
      <w:r w:rsidRPr="005C45D9">
        <w:rPr>
          <w:sz w:val="24"/>
          <w:szCs w:val="24"/>
          <w:lang w:val="pt"/>
        </w:rPr>
        <w:t xml:space="preserve"> das superfícies laterais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. Assim, excluindo as facetas articulares anteriores e posteriores expandidas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, a superfície ventral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é aproximadamente retangular no aspecto ventral, como em outras taxas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(por exemplo,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longus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YPM</w:t>
      </w:r>
      <w:proofErr w:type="gramEnd"/>
      <w:r w:rsidRPr="005C45D9">
        <w:rPr>
          <w:sz w:val="24"/>
          <w:szCs w:val="24"/>
          <w:lang w:val="pt"/>
        </w:rPr>
        <w:t xml:space="preserve"> 1920). Embora 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 (2015) questionem a validade de um oco longitudinal ventral como uma </w:t>
      </w:r>
      <w:proofErr w:type="spellStart"/>
      <w:r w:rsidRPr="005C45D9">
        <w:rPr>
          <w:sz w:val="24"/>
          <w:szCs w:val="24"/>
          <w:lang w:val="pt"/>
        </w:rPr>
        <w:t>dispomorfia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diplodocina</w:t>
      </w:r>
      <w:proofErr w:type="spellEnd"/>
      <w:r w:rsidRPr="005C45D9">
        <w:rPr>
          <w:sz w:val="24"/>
          <w:szCs w:val="24"/>
          <w:lang w:val="pt"/>
        </w:rPr>
        <w:t xml:space="preserve">, estando incipientemente presente em alguns espécimes de </w:t>
      </w:r>
      <w:proofErr w:type="spellStart"/>
      <w:r w:rsidRPr="005C45D9">
        <w:rPr>
          <w:sz w:val="24"/>
          <w:szCs w:val="24"/>
          <w:lang w:val="pt"/>
        </w:rPr>
        <w:t>apatossaurina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rebbachisaurid</w:t>
      </w:r>
      <w:proofErr w:type="spellEnd"/>
      <w:r w:rsidRPr="005C45D9">
        <w:rPr>
          <w:sz w:val="24"/>
          <w:szCs w:val="24"/>
          <w:lang w:val="pt"/>
        </w:rPr>
        <w:t>, bem como alguns não-</w:t>
      </w:r>
      <w:proofErr w:type="spellStart"/>
      <w:r w:rsidRPr="005C45D9">
        <w:rPr>
          <w:sz w:val="24"/>
          <w:szCs w:val="24"/>
          <w:lang w:val="pt"/>
        </w:rPr>
        <w:t>neosaurópodes</w:t>
      </w:r>
      <w:proofErr w:type="spellEnd"/>
      <w:r w:rsidRPr="005C45D9">
        <w:rPr>
          <w:sz w:val="24"/>
          <w:szCs w:val="24"/>
          <w:lang w:val="pt"/>
        </w:rPr>
        <w:t xml:space="preserve"> e muitos </w:t>
      </w:r>
      <w:proofErr w:type="spellStart"/>
      <w:r w:rsidRPr="005C45D9">
        <w:rPr>
          <w:sz w:val="24"/>
          <w:szCs w:val="24"/>
          <w:lang w:val="pt"/>
        </w:rPr>
        <w:t>somphospondylans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1998; Wilson, 2002;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 Barrett, 2013), escavações profundas e finamente muradas que se estendem até a série caudal média são, no entanto, observadas apenas em taxa </w:t>
      </w:r>
      <w:proofErr w:type="spellStart"/>
      <w:r w:rsidRPr="005C45D9">
        <w:rPr>
          <w:sz w:val="24"/>
          <w:szCs w:val="24"/>
          <w:lang w:val="pt"/>
        </w:rPr>
        <w:t>diplodocina</w:t>
      </w:r>
      <w:proofErr w:type="spellEnd"/>
      <w:r w:rsidRPr="005C45D9">
        <w:rPr>
          <w:sz w:val="24"/>
          <w:szCs w:val="24"/>
          <w:lang w:val="pt"/>
        </w:rPr>
        <w:t xml:space="preserve"> (por exemplo,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Barosaurus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r w:rsidRPr="005C45D9">
        <w:rPr>
          <w:sz w:val="24"/>
          <w:szCs w:val="24"/>
          <w:lang w:val="pt"/>
        </w:rPr>
        <w:t>,</w:t>
      </w:r>
      <w:r>
        <w:rPr>
          <w:lang w:val="pt"/>
        </w:rPr>
        <w:t xml:space="preserve"> </w:t>
      </w:r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Tornieria</w:t>
      </w:r>
      <w:proofErr w:type="spellEnd"/>
      <w:r w:rsidRPr="005C45D9">
        <w:rPr>
          <w:sz w:val="24"/>
          <w:szCs w:val="24"/>
          <w:lang w:val="pt"/>
        </w:rPr>
        <w:t xml:space="preserve">). As faces articular são menos extensivas do que as observadas em vários taxas de </w:t>
      </w:r>
      <w:proofErr w:type="spellStart"/>
      <w:r w:rsidRPr="005C45D9">
        <w:rPr>
          <w:sz w:val="24"/>
          <w:szCs w:val="24"/>
          <w:lang w:val="pt"/>
        </w:rPr>
        <w:t>diplodocina</w:t>
      </w:r>
      <w:proofErr w:type="spellEnd"/>
      <w:r w:rsidRPr="005C45D9">
        <w:rPr>
          <w:sz w:val="24"/>
          <w:szCs w:val="24"/>
          <w:lang w:val="pt"/>
        </w:rPr>
        <w:t xml:space="preserve"> (ou </w:t>
      </w:r>
      <w:proofErr w:type="gramStart"/>
      <w:r w:rsidRPr="005C45D9">
        <w:rPr>
          <w:sz w:val="24"/>
          <w:szCs w:val="24"/>
          <w:lang w:val="pt"/>
        </w:rPr>
        <w:t xml:space="preserve">seja,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Tornieria</w:t>
      </w:r>
      <w:proofErr w:type="spellEnd"/>
      <w:proofErr w:type="gramEnd"/>
      <w:r w:rsidRPr="005C45D9">
        <w:rPr>
          <w:i/>
          <w:sz w:val="24"/>
          <w:szCs w:val="24"/>
          <w:lang w:val="pt"/>
        </w:rPr>
        <w:t>;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Barosaurus</w:t>
      </w:r>
      <w:proofErr w:type="spellEnd"/>
      <w:r w:rsidRPr="005C45D9">
        <w:rPr>
          <w:i/>
          <w:sz w:val="24"/>
          <w:szCs w:val="24"/>
          <w:lang w:val="pt"/>
        </w:rPr>
        <w:t>;</w:t>
      </w:r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r w:rsidRPr="005C45D9">
        <w:rPr>
          <w:sz w:val="24"/>
          <w:szCs w:val="24"/>
          <w:lang w:val="pt"/>
        </w:rPr>
        <w:t xml:space="preserve">), resultando em uma margem ventral relativamente curva na visão lateral. Um arco ventral </w:t>
      </w:r>
      <w:r w:rsidRPr="005C45D9">
        <w:rPr>
          <w:sz w:val="24"/>
          <w:szCs w:val="24"/>
          <w:lang w:val="pt"/>
        </w:rPr>
        <w:lastRenderedPageBreak/>
        <w:t xml:space="preserve">igualmente raso é observado em uma vértebra caudal média </w:t>
      </w:r>
      <w:proofErr w:type="gramStart"/>
      <w:r w:rsidRPr="005C45D9">
        <w:rPr>
          <w:sz w:val="24"/>
          <w:szCs w:val="24"/>
          <w:lang w:val="pt"/>
        </w:rPr>
        <w:t xml:space="preserve">da </w:t>
      </w:r>
      <w:r>
        <w:rPr>
          <w:lang w:val="pt"/>
        </w:rPr>
        <w:t xml:space="preserve"> </w:t>
      </w:r>
      <w:proofErr w:type="spellStart"/>
      <w:r w:rsidR="00D53F2E">
        <w:rPr>
          <w:sz w:val="24"/>
          <w:szCs w:val="24"/>
          <w:lang w:val="pt"/>
        </w:rPr>
        <w:t>diplodocina</w:t>
      </w:r>
      <w:proofErr w:type="spellEnd"/>
      <w:proofErr w:type="gramEnd"/>
      <w:r>
        <w:rPr>
          <w:lang w:val="pt"/>
        </w:rPr>
        <w:t xml:space="preserve"> argentina</w:t>
      </w:r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Gallina</w:t>
      </w:r>
      <w:proofErr w:type="spellEnd"/>
      <w:r w:rsidRPr="005C45D9">
        <w:rPr>
          <w:sz w:val="24"/>
          <w:szCs w:val="24"/>
          <w:lang w:val="pt"/>
        </w:rPr>
        <w:t xml:space="preserve"> et al., 2014: fig. 3). Os restos de uma faceta </w:t>
      </w:r>
      <w:proofErr w:type="spellStart"/>
      <w:r w:rsidRPr="005C45D9">
        <w:rPr>
          <w:sz w:val="24"/>
          <w:szCs w:val="24"/>
          <w:lang w:val="pt"/>
        </w:rPr>
        <w:t>chevron</w:t>
      </w:r>
      <w:proofErr w:type="spellEnd"/>
      <w:r w:rsidRPr="005C45D9">
        <w:rPr>
          <w:sz w:val="24"/>
          <w:szCs w:val="24"/>
          <w:lang w:val="pt"/>
        </w:rPr>
        <w:t xml:space="preserve"> podem ser observados no canto </w:t>
      </w:r>
      <w:proofErr w:type="spellStart"/>
      <w:r w:rsidRPr="005C45D9">
        <w:rPr>
          <w:sz w:val="24"/>
          <w:szCs w:val="24"/>
          <w:lang w:val="pt"/>
        </w:rPr>
        <w:t>posteroventral</w:t>
      </w:r>
      <w:proofErr w:type="spellEnd"/>
      <w:r w:rsidRPr="005C45D9">
        <w:rPr>
          <w:sz w:val="24"/>
          <w:szCs w:val="24"/>
          <w:lang w:val="pt"/>
        </w:rPr>
        <w:t xml:space="preserve"> do lado esquerdo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.         </w:t>
      </w:r>
    </w:p>
    <w:p w14:paraId="652F1311" w14:textId="47A95677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Como mencionado acima, há uma fossa pneumática lateral profunda localizada na metade dorsal da superfície lateral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. Esta fossa é </w:t>
      </w:r>
      <w:proofErr w:type="spellStart"/>
      <w:r w:rsidRPr="005C45D9">
        <w:rPr>
          <w:sz w:val="24"/>
          <w:szCs w:val="24"/>
          <w:lang w:val="pt"/>
        </w:rPr>
        <w:t>dorsoventrally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gramStart"/>
      <w:r w:rsidR="00D53F2E">
        <w:rPr>
          <w:sz w:val="24"/>
          <w:szCs w:val="24"/>
          <w:lang w:val="pt"/>
        </w:rPr>
        <w:t>estreita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</w:t>
      </w:r>
      <w:proofErr w:type="gramEnd"/>
      <w:r w:rsidRPr="005C45D9">
        <w:rPr>
          <w:sz w:val="24"/>
          <w:szCs w:val="24"/>
          <w:lang w:val="pt"/>
        </w:rPr>
        <w:t xml:space="preserve"> em forma de fenda, aumentando em profundidade em seu centro (aproximadamente 3-4cm). Considerando que vários taxas </w:t>
      </w:r>
      <w:proofErr w:type="spellStart"/>
      <w:r w:rsidRPr="005C45D9">
        <w:rPr>
          <w:sz w:val="24"/>
          <w:szCs w:val="24"/>
          <w:lang w:val="pt"/>
        </w:rPr>
        <w:t>diplodocóidas</w:t>
      </w:r>
      <w:proofErr w:type="spellEnd"/>
      <w:r w:rsidRPr="005C45D9">
        <w:rPr>
          <w:sz w:val="24"/>
          <w:szCs w:val="24"/>
          <w:lang w:val="pt"/>
        </w:rPr>
        <w:t xml:space="preserve"> (e algumas outras) têm aberturas pneumáticas laterais em suas vértebras caudais anteriores (</w:t>
      </w:r>
      <w:proofErr w:type="spellStart"/>
      <w:proofErr w:type="gram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BF5E40">
        <w:rPr>
          <w:sz w:val="24"/>
          <w:szCs w:val="24"/>
          <w:lang w:val="pt"/>
        </w:rPr>
        <w:t>1998</w:t>
      </w:r>
      <w:proofErr w:type="gramEnd"/>
      <w:r w:rsidR="00BF5E40">
        <w:rPr>
          <w:sz w:val="24"/>
          <w:szCs w:val="24"/>
          <w:lang w:val="pt"/>
        </w:rPr>
        <w:t xml:space="preserve">; </w:t>
      </w:r>
      <w:proofErr w:type="spellStart"/>
      <w:r w:rsidR="00BF5E40">
        <w:rPr>
          <w:sz w:val="24"/>
          <w:szCs w:val="24"/>
          <w:lang w:val="pt"/>
        </w:rPr>
        <w:t>Whitlock</w:t>
      </w:r>
      <w:proofErr w:type="spellEnd"/>
      <w:r w:rsidR="00BF5E40">
        <w:rPr>
          <w:sz w:val="24"/>
          <w:szCs w:val="24"/>
          <w:lang w:val="pt"/>
        </w:rPr>
        <w:t xml:space="preserve"> et al. 2011;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 Barrett 2013), apenas </w:t>
      </w:r>
      <w:proofErr w:type="spellStart"/>
      <w:r w:rsidRPr="005C45D9">
        <w:rPr>
          <w:sz w:val="24"/>
          <w:szCs w:val="24"/>
          <w:lang w:val="pt"/>
        </w:rPr>
        <w:t>diplodocinas</w:t>
      </w:r>
      <w:proofErr w:type="spellEnd"/>
      <w:r w:rsidRPr="005C45D9">
        <w:rPr>
          <w:sz w:val="24"/>
          <w:szCs w:val="24"/>
          <w:lang w:val="pt"/>
        </w:rPr>
        <w:t xml:space="preserve"> as mantêm em suas vértebras caudais médias (</w:t>
      </w:r>
      <w:proofErr w:type="spellStart"/>
      <w:r w:rsidRPr="005C45D9">
        <w:rPr>
          <w:sz w:val="24"/>
          <w:szCs w:val="24"/>
          <w:lang w:val="pt"/>
        </w:rPr>
        <w:t>Gallina</w:t>
      </w:r>
      <w:proofErr w:type="spellEnd"/>
      <w:r w:rsidRPr="005C45D9">
        <w:rPr>
          <w:sz w:val="24"/>
          <w:szCs w:val="24"/>
          <w:lang w:val="pt"/>
        </w:rPr>
        <w:t xml:space="preserve"> et al. 2014). Nas vértebras caudais da maioria da taxa </w:t>
      </w:r>
      <w:proofErr w:type="spellStart"/>
      <w:r w:rsidRPr="005C45D9">
        <w:rPr>
          <w:sz w:val="24"/>
          <w:szCs w:val="24"/>
          <w:lang w:val="pt"/>
        </w:rPr>
        <w:t>diplodocina</w:t>
      </w:r>
      <w:proofErr w:type="spellEnd"/>
      <w:r w:rsidRPr="005C45D9">
        <w:rPr>
          <w:sz w:val="24"/>
          <w:szCs w:val="24"/>
          <w:lang w:val="pt"/>
        </w:rPr>
        <w:t xml:space="preserve">, o desaparecimento do </w:t>
      </w:r>
      <w:proofErr w:type="spellStart"/>
      <w:r w:rsidRPr="005C45D9">
        <w:rPr>
          <w:sz w:val="24"/>
          <w:szCs w:val="24"/>
          <w:lang w:val="pt"/>
        </w:rPr>
        <w:t>fossae</w:t>
      </w:r>
      <w:proofErr w:type="spellEnd"/>
      <w:r w:rsidRPr="005C45D9">
        <w:rPr>
          <w:sz w:val="24"/>
          <w:szCs w:val="24"/>
          <w:lang w:val="pt"/>
        </w:rPr>
        <w:t xml:space="preserve"> lateral tende a coincidir com a redução gradual dos processos transversais, com </w:t>
      </w:r>
      <w:proofErr w:type="gramStart"/>
      <w:r w:rsidRPr="005C45D9">
        <w:rPr>
          <w:sz w:val="24"/>
          <w:szCs w:val="24"/>
          <w:lang w:val="pt"/>
        </w:rPr>
        <w:t xml:space="preserve">apenas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retendo escavações além da vértebra caudal 16,</w:t>
      </w:r>
      <w:r>
        <w:rPr>
          <w:lang w:val="pt"/>
        </w:rPr>
        <w:t xml:space="preserve"> e</w:t>
      </w:r>
      <w:r w:rsidRPr="005C45D9">
        <w:rPr>
          <w:sz w:val="24"/>
          <w:szCs w:val="24"/>
          <w:lang w:val="pt"/>
        </w:rPr>
        <w:t xml:space="preserve"> processos transversais até pelo menos caudal 18 (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al., 2015). No entanto, uma fossa lateral está presente em um espécime </w:t>
      </w:r>
      <w:proofErr w:type="spellStart"/>
      <w:r w:rsidRPr="005C45D9">
        <w:rPr>
          <w:sz w:val="24"/>
          <w:szCs w:val="24"/>
          <w:lang w:val="pt"/>
        </w:rPr>
        <w:t>diplodocida</w:t>
      </w:r>
      <w:proofErr w:type="spellEnd"/>
      <w:r w:rsidRPr="005C45D9">
        <w:rPr>
          <w:sz w:val="24"/>
          <w:szCs w:val="24"/>
          <w:lang w:val="pt"/>
        </w:rPr>
        <w:t xml:space="preserve"> da Formação </w:t>
      </w:r>
      <w:proofErr w:type="spellStart"/>
      <w:r w:rsidRPr="005C45D9">
        <w:rPr>
          <w:sz w:val="24"/>
          <w:szCs w:val="24"/>
          <w:lang w:val="pt"/>
        </w:rPr>
        <w:t>Tendaguru</w:t>
      </w:r>
      <w:proofErr w:type="spellEnd"/>
      <w:r w:rsidRPr="005C45D9">
        <w:rPr>
          <w:sz w:val="24"/>
          <w:szCs w:val="24"/>
          <w:lang w:val="pt"/>
        </w:rPr>
        <w:t xml:space="preserve"> que parece ter perdido em grande parte sua costela caudal (Remes, 2009: fig.3d), e uma fossa relativamente rasa está presente em um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médio sem costela </w:t>
      </w:r>
      <w:proofErr w:type="gramStart"/>
      <w:r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Tornieria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(MB). R.2956,13 [</w:t>
      </w:r>
      <w:proofErr w:type="spellStart"/>
      <w:r w:rsidRPr="005C45D9">
        <w:rPr>
          <w:sz w:val="24"/>
          <w:szCs w:val="24"/>
          <w:lang w:val="pt"/>
        </w:rPr>
        <w:t>dd</w:t>
      </w:r>
      <w:proofErr w:type="spellEnd"/>
      <w:r w:rsidRPr="005C45D9">
        <w:rPr>
          <w:sz w:val="24"/>
          <w:szCs w:val="24"/>
          <w:lang w:val="pt"/>
        </w:rPr>
        <w:t xml:space="preserve"> 119]). Uma </w:t>
      </w:r>
      <w:r>
        <w:rPr>
          <w:lang w:val="pt"/>
        </w:rPr>
        <w:t xml:space="preserve">  </w:t>
      </w:r>
      <w:r w:rsidR="00C9566F">
        <w:rPr>
          <w:sz w:val="24"/>
          <w:szCs w:val="24"/>
          <w:lang w:val="pt"/>
        </w:rPr>
        <w:t xml:space="preserve"> vértebra caudal </w:t>
      </w:r>
      <w:proofErr w:type="spellStart"/>
      <w:r w:rsidR="00C9566F">
        <w:rPr>
          <w:sz w:val="24"/>
          <w:szCs w:val="24"/>
          <w:lang w:val="pt"/>
        </w:rPr>
        <w:t>média</w:t>
      </w:r>
      <w:r>
        <w:rPr>
          <w:lang w:val="pt"/>
        </w:rPr>
        <w:t>recentemente</w:t>
      </w:r>
      <w:proofErr w:type="spellEnd"/>
      <w:r>
        <w:rPr>
          <w:lang w:val="pt"/>
        </w:rPr>
        <w:t xml:space="preserve"> descrita no Final </w:t>
      </w:r>
      <w:proofErr w:type="spellStart"/>
      <w:r>
        <w:rPr>
          <w:lang w:val="pt"/>
        </w:rPr>
        <w:t>do</w:t>
      </w:r>
      <w:r w:rsidR="008B2F2D" w:rsidRPr="005C45D9">
        <w:rPr>
          <w:sz w:val="24"/>
          <w:szCs w:val="24"/>
          <w:lang w:val="pt"/>
        </w:rPr>
        <w:t>Jurássico</w:t>
      </w:r>
      <w:proofErr w:type="spellEnd"/>
      <w:r w:rsidR="008B2F2D" w:rsidRPr="005C45D9">
        <w:rPr>
          <w:sz w:val="24"/>
          <w:szCs w:val="24"/>
          <w:lang w:val="pt"/>
        </w:rPr>
        <w:t xml:space="preserve"> do </w:t>
      </w:r>
      <w:proofErr w:type="gramStart"/>
      <w:r w:rsidR="008B2F2D" w:rsidRPr="005C45D9">
        <w:rPr>
          <w:sz w:val="24"/>
          <w:szCs w:val="24"/>
          <w:lang w:val="pt"/>
        </w:rPr>
        <w:t>Chile</w:t>
      </w:r>
      <w:r>
        <w:rPr>
          <w:lang w:val="pt"/>
        </w:rPr>
        <w:t xml:space="preserve"> </w:t>
      </w:r>
      <w:r w:rsidR="00D53F2E">
        <w:rPr>
          <w:sz w:val="24"/>
          <w:szCs w:val="24"/>
          <w:lang w:val="pt"/>
        </w:rPr>
        <w:t xml:space="preserve"> (</w:t>
      </w:r>
      <w:proofErr w:type="gramEnd"/>
      <w:r w:rsidR="00D53F2E">
        <w:rPr>
          <w:sz w:val="24"/>
          <w:szCs w:val="24"/>
          <w:lang w:val="pt"/>
        </w:rPr>
        <w:t>SNGM-1979)</w:t>
      </w:r>
      <w:r>
        <w:rPr>
          <w:lang w:val="pt"/>
        </w:rPr>
        <w:t xml:space="preserve"> </w:t>
      </w:r>
      <w:r w:rsidR="008B2F2D" w:rsidRPr="005C45D9">
        <w:rPr>
          <w:sz w:val="24"/>
          <w:szCs w:val="24"/>
          <w:lang w:val="pt"/>
        </w:rPr>
        <w:t xml:space="preserve"> também </w:t>
      </w:r>
      <w:r>
        <w:rPr>
          <w:lang w:val="pt"/>
        </w:rPr>
        <w:t xml:space="preserve">parece </w:t>
      </w:r>
      <w:r w:rsidR="00555634">
        <w:rPr>
          <w:sz w:val="24"/>
          <w:szCs w:val="24"/>
          <w:lang w:val="pt"/>
        </w:rPr>
        <w:t>ter retido</w:t>
      </w:r>
      <w:r>
        <w:rPr>
          <w:lang w:val="pt"/>
        </w:rPr>
        <w:t xml:space="preserve"> </w:t>
      </w:r>
      <w:r w:rsidR="00555634">
        <w:rPr>
          <w:sz w:val="24"/>
          <w:szCs w:val="24"/>
          <w:lang w:val="pt"/>
        </w:rPr>
        <w:t xml:space="preserve"> uma </w:t>
      </w:r>
      <w:r>
        <w:rPr>
          <w:lang w:val="pt"/>
        </w:rPr>
        <w:t xml:space="preserve"> </w:t>
      </w:r>
      <w:r w:rsidR="008B2F2D" w:rsidRPr="005C45D9">
        <w:rPr>
          <w:sz w:val="24"/>
          <w:szCs w:val="24"/>
          <w:lang w:val="pt"/>
        </w:rPr>
        <w:t>fossa lateral rasa</w:t>
      </w:r>
      <w:r>
        <w:rPr>
          <w:lang w:val="pt"/>
        </w:rPr>
        <w:t xml:space="preserve"> </w:t>
      </w:r>
      <w:r w:rsidR="0008309E">
        <w:rPr>
          <w:sz w:val="24"/>
          <w:szCs w:val="24"/>
          <w:lang w:val="pt"/>
        </w:rPr>
        <w:t xml:space="preserve"> </w:t>
      </w:r>
      <w:r w:rsidR="00D53F2E">
        <w:rPr>
          <w:sz w:val="24"/>
          <w:szCs w:val="24"/>
          <w:lang w:val="pt"/>
        </w:rPr>
        <w:t xml:space="preserve"> o</w:t>
      </w:r>
      <w:r w:rsidR="0008309E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555634">
        <w:rPr>
          <w:sz w:val="24"/>
          <w:szCs w:val="24"/>
          <w:lang w:val="pt"/>
        </w:rPr>
        <w:t>desaparecimento</w:t>
      </w:r>
      <w:r>
        <w:rPr>
          <w:lang w:val="pt"/>
        </w:rPr>
        <w:t xml:space="preserve"> </w:t>
      </w:r>
      <w:r w:rsidR="00993E39" w:rsidRPr="005C45D9">
        <w:rPr>
          <w:sz w:val="24"/>
          <w:szCs w:val="24"/>
          <w:lang w:val="pt"/>
        </w:rPr>
        <w:t xml:space="preserve"> dos </w:t>
      </w:r>
      <w:r>
        <w:rPr>
          <w:lang w:val="pt"/>
        </w:rPr>
        <w:t xml:space="preserve">processos </w:t>
      </w:r>
      <w:r w:rsidR="00993E39" w:rsidRPr="005C45D9">
        <w:rPr>
          <w:sz w:val="24"/>
          <w:szCs w:val="24"/>
          <w:lang w:val="pt"/>
        </w:rPr>
        <w:t xml:space="preserve">transversais (Salgado et al., 2015). No entanto, a retenção de uma fossa lateral além da clara presença de um processo transverso em AM 6000 sugere uma posição posterior à vértebra caudal </w:t>
      </w:r>
      <w:proofErr w:type="gramStart"/>
      <w:r w:rsidR="00993E39" w:rsidRPr="005C45D9">
        <w:rPr>
          <w:sz w:val="24"/>
          <w:szCs w:val="24"/>
          <w:lang w:val="pt"/>
        </w:rPr>
        <w:t>16,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ou</w:t>
      </w:r>
      <w:proofErr w:type="gramEnd"/>
      <w:r w:rsidRPr="005C45D9">
        <w:rPr>
          <w:sz w:val="24"/>
          <w:szCs w:val="24"/>
          <w:lang w:val="pt"/>
        </w:rPr>
        <w:t xml:space="preserve"> a perda </w:t>
      </w:r>
      <w:proofErr w:type="spellStart"/>
      <w:r w:rsidRPr="005C45D9">
        <w:rPr>
          <w:sz w:val="24"/>
          <w:szCs w:val="24"/>
          <w:lang w:val="pt"/>
        </w:rPr>
        <w:t>atípicamente</w:t>
      </w:r>
      <w:proofErr w:type="spellEnd"/>
      <w:r w:rsidRPr="005C45D9">
        <w:rPr>
          <w:sz w:val="24"/>
          <w:szCs w:val="24"/>
          <w:lang w:val="pt"/>
        </w:rPr>
        <w:t xml:space="preserve"> anterior de costelas caudais. A abertura pneumática lateral é dorsalmente coberta por uma cordilheira </w:t>
      </w:r>
      <w:proofErr w:type="spellStart"/>
      <w:r w:rsidRPr="005C45D9">
        <w:rPr>
          <w:sz w:val="24"/>
          <w:szCs w:val="24"/>
          <w:lang w:val="pt"/>
        </w:rPr>
        <w:t>anteroposteriorly</w:t>
      </w:r>
      <w:proofErr w:type="spellEnd"/>
      <w:r w:rsidRPr="005C45D9">
        <w:rPr>
          <w:sz w:val="24"/>
          <w:szCs w:val="24"/>
          <w:lang w:val="pt"/>
        </w:rPr>
        <w:t xml:space="preserve"> alongada, que está situada na junção arco-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. Não há cumes na superfície lateral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contrastando com os </w:t>
      </w:r>
      <w:proofErr w:type="spellStart"/>
      <w:proofErr w:type="gram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Apatosaurus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Supersaurus,</w:t>
      </w:r>
      <w:r>
        <w:rPr>
          <w:lang w:val="pt"/>
        </w:rPr>
        <w:t>bem</w:t>
      </w:r>
      <w:proofErr w:type="spellEnd"/>
      <w:r>
        <w:rPr>
          <w:lang w:val="pt"/>
        </w:rPr>
        <w:t xml:space="preserve"> como vários </w:t>
      </w:r>
      <w:proofErr w:type="spellStart"/>
      <w:r>
        <w:rPr>
          <w:lang w:val="pt"/>
        </w:rPr>
        <w:t>outros</w:t>
      </w:r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 taxa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 Martin 2002;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 2012), embora tais cumes também estejam ausentes na centra caudal média dos </w:t>
      </w:r>
      <w:proofErr w:type="spellStart"/>
      <w:r w:rsidRPr="005C45D9">
        <w:rPr>
          <w:sz w:val="24"/>
          <w:szCs w:val="24"/>
          <w:lang w:val="pt"/>
        </w:rPr>
        <w:t>diplodocinas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gondwananos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Tornieria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(Remes 2006; </w:t>
      </w:r>
      <w:proofErr w:type="spellStart"/>
      <w:r w:rsidRPr="005C45D9">
        <w:rPr>
          <w:sz w:val="24"/>
          <w:szCs w:val="24"/>
          <w:lang w:val="pt"/>
        </w:rPr>
        <w:t>Gallina</w:t>
      </w:r>
      <w:proofErr w:type="spellEnd"/>
      <w:r w:rsidRPr="005C45D9">
        <w:rPr>
          <w:sz w:val="24"/>
          <w:szCs w:val="24"/>
          <w:lang w:val="pt"/>
        </w:rPr>
        <w:t xml:space="preserve"> et al. 2014). </w:t>
      </w:r>
    </w:p>
    <w:p w14:paraId="59FB57F4" w14:textId="2503B49F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são ligeiramente dorsalmente levantadas (como é típico de vértebras caudal mais anteriores) e projetam bem além da borda anterior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por quase toda a sua extensão. A proximidade das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à margem anterior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em associação com sua projeção anterior marcada, é mais semelhante à condição observada </w:t>
      </w:r>
      <w:r w:rsidRPr="005C45D9">
        <w:rPr>
          <w:sz w:val="24"/>
          <w:szCs w:val="24"/>
          <w:lang w:val="pt"/>
        </w:rPr>
        <w:lastRenderedPageBreak/>
        <w:t xml:space="preserve">em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hallorum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</w:t>
      </w:r>
      <w:proofErr w:type="gramEnd"/>
      <w:r w:rsidRPr="005C45D9">
        <w:rPr>
          <w:sz w:val="24"/>
          <w:szCs w:val="24"/>
          <w:lang w:val="pt"/>
        </w:rPr>
        <w:t xml:space="preserve">AMNH 223) do que a qualquer outro espécime </w:t>
      </w:r>
      <w:proofErr w:type="spellStart"/>
      <w:r w:rsidRPr="005C45D9">
        <w:rPr>
          <w:sz w:val="24"/>
          <w:szCs w:val="24"/>
          <w:lang w:val="pt"/>
        </w:rPr>
        <w:t>diplodocida</w:t>
      </w:r>
      <w:proofErr w:type="spellEnd"/>
      <w:r w:rsidRPr="005C45D9">
        <w:rPr>
          <w:sz w:val="24"/>
          <w:szCs w:val="24"/>
          <w:lang w:val="pt"/>
        </w:rPr>
        <w:t xml:space="preserve"> conhecido (com a possível exceção do espécime chileno SNGM-1979). No entanto, 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gramStart"/>
      <w:r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proofErr w:type="gram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hallorum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são proporcionalmente esbeltas em comparação com os processos relativamente robustos de AM 6000. As facetas articular </w:t>
      </w:r>
      <w:proofErr w:type="spellStart"/>
      <w:r w:rsidRPr="005C45D9">
        <w:rPr>
          <w:sz w:val="24"/>
          <w:szCs w:val="24"/>
          <w:lang w:val="pt"/>
        </w:rPr>
        <w:t>pré-zigapophyseal</w:t>
      </w:r>
      <w:proofErr w:type="spellEnd"/>
      <w:r w:rsidRPr="005C45D9">
        <w:rPr>
          <w:sz w:val="24"/>
          <w:szCs w:val="24"/>
          <w:lang w:val="pt"/>
        </w:rPr>
        <w:t xml:space="preserve"> de AM 6000 são definidas em um ângulo de aproximadamente 40 graus da horizontal e exibem um lábio afiado de osso que se estende </w:t>
      </w:r>
      <w:proofErr w:type="spellStart"/>
      <w:r w:rsidRPr="005C45D9">
        <w:rPr>
          <w:sz w:val="24"/>
          <w:szCs w:val="24"/>
          <w:lang w:val="pt"/>
        </w:rPr>
        <w:t>ventromediticamente</w:t>
      </w:r>
      <w:proofErr w:type="spellEnd"/>
      <w:r w:rsidRPr="005C45D9">
        <w:rPr>
          <w:sz w:val="24"/>
          <w:szCs w:val="24"/>
          <w:lang w:val="pt"/>
        </w:rPr>
        <w:t xml:space="preserve"> além do processo </w:t>
      </w:r>
      <w:proofErr w:type="spellStart"/>
      <w:r w:rsidRPr="005C45D9">
        <w:rPr>
          <w:sz w:val="24"/>
          <w:szCs w:val="24"/>
          <w:lang w:val="pt"/>
        </w:rPr>
        <w:t>prezigapofisário</w:t>
      </w:r>
      <w:proofErr w:type="spellEnd"/>
      <w:r w:rsidRPr="005C45D9">
        <w:rPr>
          <w:sz w:val="24"/>
          <w:szCs w:val="24"/>
          <w:lang w:val="pt"/>
        </w:rPr>
        <w:t xml:space="preserve"> principal. </w:t>
      </w:r>
    </w:p>
    <w:p w14:paraId="1A6A113F" w14:textId="76FE36D0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As autópsias são grandes e amplamente espaçadas, separadas umas das outras por uma incisão profunda que é quase nivelada com a margem anterior da coluna neural (embora seja possível que uma fina ponte de osso possa ter diminuído a extensão </w:t>
      </w:r>
      <w:proofErr w:type="spellStart"/>
      <w:r w:rsidRPr="005C45D9">
        <w:rPr>
          <w:sz w:val="24"/>
          <w:szCs w:val="24"/>
          <w:lang w:val="pt"/>
        </w:rPr>
        <w:t>anteropostera</w:t>
      </w:r>
      <w:proofErr w:type="spellEnd"/>
      <w:r w:rsidRPr="005C45D9">
        <w:rPr>
          <w:sz w:val="24"/>
          <w:szCs w:val="24"/>
          <w:lang w:val="pt"/>
        </w:rPr>
        <w:t xml:space="preserve"> dessa lacuna na vida). Dada a compressão dorsoventral da coluna neural, os </w:t>
      </w:r>
      <w:proofErr w:type="spellStart"/>
      <w:r w:rsidRPr="005C45D9">
        <w:rPr>
          <w:sz w:val="24"/>
          <w:szCs w:val="24"/>
          <w:lang w:val="pt"/>
        </w:rPr>
        <w:t>SPOLs</w:t>
      </w:r>
      <w:proofErr w:type="spellEnd"/>
      <w:r w:rsidRPr="005C45D9">
        <w:rPr>
          <w:sz w:val="24"/>
          <w:szCs w:val="24"/>
          <w:lang w:val="pt"/>
        </w:rPr>
        <w:t xml:space="preserve"> são reduzidos a suportes curtos e grossos que exibem uma expansão lateralmente oblíqua </w:t>
      </w:r>
      <w:proofErr w:type="gramStart"/>
      <w:r w:rsidR="00D53F2E">
        <w:rPr>
          <w:sz w:val="24"/>
          <w:szCs w:val="24"/>
          <w:lang w:val="pt"/>
        </w:rPr>
        <w:t>que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suporta</w:t>
      </w:r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a coluna neural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 larga de baixo.</w:t>
      </w:r>
    </w:p>
    <w:p w14:paraId="72245D0C" w14:textId="77777777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As </w:t>
      </w:r>
      <w:proofErr w:type="spellStart"/>
      <w:r w:rsidRPr="005C45D9">
        <w:rPr>
          <w:sz w:val="24"/>
          <w:szCs w:val="24"/>
          <w:lang w:val="pt"/>
        </w:rPr>
        <w:t>SPRLs</w:t>
      </w:r>
      <w:proofErr w:type="spellEnd"/>
      <w:r w:rsidRPr="005C45D9">
        <w:rPr>
          <w:sz w:val="24"/>
          <w:szCs w:val="24"/>
          <w:lang w:val="pt"/>
        </w:rPr>
        <w:t xml:space="preserve"> estão presentes, bem desenvolvidas, cumes horizontais que se estendem ao longo do comprimento da coluna neural, contribuindo para a morfologia lateralmente expandida, semelhante à mesa deste último. Uma fossa rasa está situada na base da coluna neural, delimitada lateralmente pelo SPRL, e pisoteada pelo TPRL. Curiosamente, a presença de uma "fossa triangular" formada pelo SPRL e uma crista transversal posteriormente interligando 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foi sugerida como uma possível </w:t>
      </w:r>
      <w:proofErr w:type="spellStart"/>
      <w:r w:rsidRPr="005C45D9">
        <w:rPr>
          <w:sz w:val="24"/>
          <w:szCs w:val="24"/>
          <w:lang w:val="pt"/>
        </w:rPr>
        <w:t>autapomorfia</w:t>
      </w:r>
      <w:proofErr w:type="spellEnd"/>
      <w:r w:rsidRPr="005C45D9">
        <w:rPr>
          <w:sz w:val="24"/>
          <w:szCs w:val="24"/>
          <w:lang w:val="pt"/>
        </w:rPr>
        <w:t xml:space="preserve"> da problemática espécie D do tipo </w:t>
      </w:r>
      <w:r>
        <w:rPr>
          <w:lang w:val="pt"/>
        </w:rPr>
        <w:t xml:space="preserve"> 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r w:rsidRPr="005C45D9">
        <w:rPr>
          <w:i/>
          <w:sz w:val="24"/>
          <w:szCs w:val="24"/>
          <w:lang w:val="pt"/>
        </w:rPr>
        <w:t>.</w:t>
      </w:r>
      <w:r>
        <w:rPr>
          <w:lang w:val="pt"/>
        </w:rPr>
        <w:t xml:space="preserve"> 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longus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de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 (2015: personagem 338). Esta crista posterior só está fracamente presente em AM 6000.</w:t>
      </w:r>
    </w:p>
    <w:p w14:paraId="78129A47" w14:textId="49B7DDF2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característica mais notável da vértebra é a coluna neural, que é </w:t>
      </w:r>
      <w:proofErr w:type="spellStart"/>
      <w:r w:rsidRPr="005C45D9">
        <w:rPr>
          <w:sz w:val="24"/>
          <w:szCs w:val="24"/>
          <w:lang w:val="pt"/>
        </w:rPr>
        <w:t>dorsoventrally</w:t>
      </w:r>
      <w:proofErr w:type="spellEnd"/>
      <w:r w:rsidRPr="005C45D9">
        <w:rPr>
          <w:sz w:val="24"/>
          <w:szCs w:val="24"/>
          <w:lang w:val="pt"/>
        </w:rPr>
        <w:t xml:space="preserve"> achatada e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 ampliada de modo a parecer quase em forma quadrada na visão dorsal. A margem posterior '</w:t>
      </w:r>
      <w:proofErr w:type="spellStart"/>
      <w:r w:rsidRPr="005C45D9">
        <w:rPr>
          <w:sz w:val="24"/>
          <w:szCs w:val="24"/>
          <w:lang w:val="pt"/>
        </w:rPr>
        <w:t>dentutada</w:t>
      </w:r>
      <w:proofErr w:type="spellEnd"/>
      <w:r w:rsidRPr="005C45D9">
        <w:rPr>
          <w:sz w:val="24"/>
          <w:szCs w:val="24"/>
          <w:lang w:val="pt"/>
        </w:rPr>
        <w:t xml:space="preserve">' da coluna neural só excede marginalmente a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e é posteriormente confluente com as pós-</w:t>
      </w:r>
      <w:proofErr w:type="spellStart"/>
      <w:r w:rsidRPr="005C45D9">
        <w:rPr>
          <w:sz w:val="24"/>
          <w:szCs w:val="24"/>
          <w:lang w:val="pt"/>
        </w:rPr>
        <w:t>zigapofias</w:t>
      </w:r>
      <w:proofErr w:type="spellEnd"/>
      <w:r w:rsidRPr="005C45D9">
        <w:rPr>
          <w:sz w:val="24"/>
          <w:szCs w:val="24"/>
          <w:lang w:val="pt"/>
        </w:rPr>
        <w:t xml:space="preserve">. Esta última característica foi descrita por 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 (2015: personagem 343) como sendo única para as vértebras caudais médias de </w:t>
      </w:r>
      <w:proofErr w:type="spellStart"/>
      <w:r w:rsidRPr="005C45D9">
        <w:rPr>
          <w:i/>
          <w:sz w:val="24"/>
          <w:szCs w:val="24"/>
          <w:lang w:val="pt"/>
        </w:rPr>
        <w:t>Diplodocus</w:t>
      </w:r>
      <w:proofErr w:type="spellEnd"/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proofErr w:type="gramStart"/>
      <w:r w:rsidRPr="005C45D9">
        <w:rPr>
          <w:i/>
          <w:sz w:val="24"/>
          <w:szCs w:val="24"/>
          <w:lang w:val="pt"/>
        </w:rPr>
        <w:t>hallorum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dentro</w:t>
      </w:r>
      <w:proofErr w:type="gramEnd"/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Diplodocinae</w:t>
      </w:r>
      <w:proofErr w:type="spellEnd"/>
      <w:r w:rsidRPr="005C45D9">
        <w:rPr>
          <w:sz w:val="24"/>
          <w:szCs w:val="24"/>
          <w:lang w:val="pt"/>
        </w:rPr>
        <w:t xml:space="preserve">, mas também parece caracterizar as vértebras caudal média posteriores de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Tornieria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(Remes, 2006).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apresentam uma variedade de morfologias da coluna neural dentro </w:t>
      </w:r>
      <w:proofErr w:type="spellStart"/>
      <w:r w:rsidRPr="005C45D9">
        <w:rPr>
          <w:sz w:val="24"/>
          <w:szCs w:val="24"/>
          <w:lang w:val="pt"/>
        </w:rPr>
        <w:t>da</w:t>
      </w:r>
      <w:r>
        <w:rPr>
          <w:lang w:val="pt"/>
        </w:rPr>
        <w:t>série</w:t>
      </w:r>
      <w:proofErr w:type="spellEnd"/>
      <w:r>
        <w:rPr>
          <w:lang w:val="pt"/>
        </w:rPr>
        <w:t xml:space="preserve"> anterior</w:t>
      </w:r>
      <w:r w:rsidRPr="005C45D9">
        <w:rPr>
          <w:sz w:val="24"/>
          <w:szCs w:val="24"/>
          <w:lang w:val="pt"/>
        </w:rPr>
        <w:t xml:space="preserve">–caudal média, que vão desde as espinhas neurais altas e posteriormente inclinadas </w:t>
      </w:r>
      <w:proofErr w:type="gramStart"/>
      <w:r w:rsidRPr="005C45D9">
        <w:rPr>
          <w:sz w:val="24"/>
          <w:szCs w:val="24"/>
          <w:lang w:val="pt"/>
        </w:rPr>
        <w:t xml:space="preserve">de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Apatosaurus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</w:t>
      </w:r>
      <w:r w:rsidRPr="005C45D9">
        <w:rPr>
          <w:sz w:val="24"/>
          <w:szCs w:val="24"/>
          <w:lang w:val="pt"/>
        </w:rPr>
        <w:lastRenderedPageBreak/>
        <w:t xml:space="preserve">(Gilmore, 1936), até a orientação vertical de </w:t>
      </w:r>
      <w:r>
        <w:rPr>
          <w:lang w:val="pt"/>
        </w:rPr>
        <w:t xml:space="preserve"> </w:t>
      </w:r>
      <w:r w:rsidRPr="005C45D9">
        <w:rPr>
          <w:i/>
          <w:sz w:val="24"/>
          <w:szCs w:val="24"/>
          <w:lang w:val="pt"/>
        </w:rPr>
        <w:t xml:space="preserve">D. </w:t>
      </w:r>
      <w:proofErr w:type="spellStart"/>
      <w:r w:rsidRPr="005C45D9">
        <w:rPr>
          <w:i/>
          <w:sz w:val="24"/>
          <w:szCs w:val="24"/>
          <w:lang w:val="pt"/>
        </w:rPr>
        <w:t>hallorum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(AMNH 223). No entanto, dentro de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gramStart"/>
      <w:r w:rsidRPr="005C45D9">
        <w:rPr>
          <w:sz w:val="24"/>
          <w:szCs w:val="24"/>
          <w:lang w:val="pt"/>
        </w:rPr>
        <w:t xml:space="preserve">apenas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spellEnd"/>
      <w:proofErr w:type="gramEnd"/>
      <w:r>
        <w:rPr>
          <w:lang w:val="pt"/>
        </w:rPr>
        <w:t xml:space="preserve"> </w:t>
      </w:r>
      <w:r w:rsidR="006F1D21">
        <w:rPr>
          <w:sz w:val="24"/>
          <w:szCs w:val="24"/>
          <w:lang w:val="pt"/>
        </w:rPr>
        <w:t xml:space="preserve"> parece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ter possuído espinhas neurais semelhantes </w:t>
      </w:r>
      <w:proofErr w:type="spellStart"/>
      <w:r w:rsidRPr="005C45D9">
        <w:rPr>
          <w:sz w:val="24"/>
          <w:szCs w:val="24"/>
          <w:lang w:val="pt"/>
        </w:rPr>
        <w:t>dorsoventrally</w:t>
      </w:r>
      <w:proofErr w:type="spellEnd"/>
      <w:r w:rsidRPr="005C45D9">
        <w:rPr>
          <w:sz w:val="24"/>
          <w:szCs w:val="24"/>
          <w:lang w:val="pt"/>
        </w:rPr>
        <w:t xml:space="preserve"> curtas dentro das vértebras caudais médias, embora estas não tenham a expansão </w:t>
      </w:r>
      <w:proofErr w:type="spellStart"/>
      <w:r w:rsidRPr="005C45D9">
        <w:rPr>
          <w:sz w:val="24"/>
          <w:szCs w:val="24"/>
          <w:lang w:val="pt"/>
        </w:rPr>
        <w:t>mediolateral</w:t>
      </w:r>
      <w:proofErr w:type="spellEnd"/>
      <w:r w:rsidRPr="005C45D9">
        <w:rPr>
          <w:sz w:val="24"/>
          <w:szCs w:val="24"/>
          <w:lang w:val="pt"/>
        </w:rPr>
        <w:t xml:space="preserve"> marcada evidente na AM 6000. As </w:t>
      </w:r>
      <w:proofErr w:type="gramStart"/>
      <w:r w:rsidRPr="005C45D9">
        <w:rPr>
          <w:sz w:val="24"/>
          <w:szCs w:val="24"/>
          <w:lang w:val="pt"/>
        </w:rPr>
        <w:t>espinhas neurais caudal</w:t>
      </w:r>
      <w:proofErr w:type="gramEnd"/>
      <w:r w:rsidRPr="005C45D9">
        <w:rPr>
          <w:sz w:val="24"/>
          <w:szCs w:val="24"/>
          <w:lang w:val="pt"/>
        </w:rPr>
        <w:t xml:space="preserve"> média anterior de toda taxa </w:t>
      </w:r>
      <w:proofErr w:type="spellStart"/>
      <w:r w:rsidRPr="005C45D9">
        <w:rPr>
          <w:sz w:val="24"/>
          <w:szCs w:val="24"/>
          <w:lang w:val="pt"/>
        </w:rPr>
        <w:t>diplodocida</w:t>
      </w:r>
      <w:proofErr w:type="spellEnd"/>
      <w:r w:rsidRPr="005C45D9">
        <w:rPr>
          <w:sz w:val="24"/>
          <w:szCs w:val="24"/>
          <w:lang w:val="pt"/>
        </w:rPr>
        <w:t xml:space="preserve"> aderem à condição de dinossauro </w:t>
      </w:r>
      <w:proofErr w:type="spellStart"/>
      <w:r w:rsidRPr="005C45D9">
        <w:rPr>
          <w:sz w:val="24"/>
          <w:szCs w:val="24"/>
          <w:lang w:val="pt"/>
        </w:rPr>
        <w:t>plesiomórfico</w:t>
      </w:r>
      <w:proofErr w:type="spellEnd"/>
      <w:r w:rsidRPr="005C45D9">
        <w:rPr>
          <w:sz w:val="24"/>
          <w:szCs w:val="24"/>
          <w:lang w:val="pt"/>
        </w:rPr>
        <w:t xml:space="preserve"> de serem transversamente comprimidos em relação ao eixo sagito. É apenas nas vértebras caudais anteriores (para anterior a anterior-média) de certa taxa </w:t>
      </w:r>
      <w:proofErr w:type="spellStart"/>
      <w:r w:rsidRPr="005C45D9">
        <w:rPr>
          <w:sz w:val="24"/>
          <w:szCs w:val="24"/>
          <w:lang w:val="pt"/>
        </w:rPr>
        <w:t>diplodocida</w:t>
      </w:r>
      <w:proofErr w:type="spellEnd"/>
      <w:r w:rsidRPr="005C45D9">
        <w:rPr>
          <w:sz w:val="24"/>
          <w:szCs w:val="24"/>
          <w:lang w:val="pt"/>
        </w:rPr>
        <w:t xml:space="preserve"> (por </w:t>
      </w:r>
      <w:proofErr w:type="gramStart"/>
      <w:r w:rsidRPr="005C45D9">
        <w:rPr>
          <w:sz w:val="24"/>
          <w:szCs w:val="24"/>
          <w:lang w:val="pt"/>
        </w:rPr>
        <w:t xml:space="preserve">exemplo,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Supersaurus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Tornieria</w:t>
      </w:r>
      <w:proofErr w:type="spellEnd"/>
      <w:r>
        <w:rPr>
          <w:lang w:val="pt"/>
        </w:rPr>
        <w:t xml:space="preserve">) que o cume dorsal da coluna neural </w:t>
      </w:r>
      <w:proofErr w:type="spellStart"/>
      <w:r>
        <w:rPr>
          <w:lang w:val="pt"/>
        </w:rPr>
        <w:t>se</w:t>
      </w:r>
      <w:r w:rsidRPr="005C45D9">
        <w:rPr>
          <w:sz w:val="24"/>
          <w:szCs w:val="24"/>
          <w:lang w:val="pt"/>
        </w:rPr>
        <w:t>expande</w:t>
      </w:r>
      <w:proofErr w:type="spellEnd"/>
      <w:r w:rsidRPr="005C45D9">
        <w:rPr>
          <w:sz w:val="24"/>
          <w:szCs w:val="24"/>
          <w:lang w:val="pt"/>
        </w:rPr>
        <w:t xml:space="preserve"> relativamente </w:t>
      </w:r>
      <w:proofErr w:type="spellStart"/>
      <w:r w:rsidRPr="005C45D9">
        <w:rPr>
          <w:sz w:val="24"/>
          <w:szCs w:val="24"/>
          <w:lang w:val="pt"/>
        </w:rPr>
        <w:t>mediolateralmente</w:t>
      </w:r>
      <w:proofErr w:type="spellEnd"/>
      <w:r w:rsidRPr="005C45D9">
        <w:rPr>
          <w:sz w:val="24"/>
          <w:szCs w:val="24"/>
          <w:lang w:val="pt"/>
        </w:rPr>
        <w:t xml:space="preserve">, embora nunca na medida vista em AM 6000. </w:t>
      </w:r>
    </w:p>
    <w:p w14:paraId="7CB59EFC" w14:textId="5076EC36" w:rsidR="00986BCD" w:rsidRPr="005C45D9" w:rsidRDefault="00986BC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>A morfologia</w:t>
      </w:r>
      <w:r w:rsidR="00C11ED1">
        <w:rPr>
          <w:sz w:val="24"/>
          <w:szCs w:val="24"/>
          <w:lang w:val="pt"/>
        </w:rPr>
        <w:t xml:space="preserve"> da coluna neural</w:t>
      </w:r>
      <w:r>
        <w:rPr>
          <w:lang w:val="pt"/>
        </w:rPr>
        <w:t xml:space="preserve"> expressa pela AM</w:t>
      </w:r>
      <w:r w:rsidRPr="005C45D9">
        <w:rPr>
          <w:sz w:val="24"/>
          <w:szCs w:val="24"/>
          <w:lang w:val="pt"/>
        </w:rPr>
        <w:t xml:space="preserve"> 6000 é, portanto, altamente distinta, sendo única dentro de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, e contrastando com a maioria dos outros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também. Embora seja possível que essa morfologia tenha sido acentuada por influências </w:t>
      </w:r>
      <w:proofErr w:type="spellStart"/>
      <w:r w:rsidRPr="005C45D9">
        <w:rPr>
          <w:sz w:val="24"/>
          <w:szCs w:val="24"/>
          <w:lang w:val="pt"/>
        </w:rPr>
        <w:t>tafonômicas</w:t>
      </w:r>
      <w:proofErr w:type="spellEnd"/>
      <w:r w:rsidRPr="005C45D9">
        <w:rPr>
          <w:sz w:val="24"/>
          <w:szCs w:val="24"/>
          <w:lang w:val="pt"/>
        </w:rPr>
        <w:t xml:space="preserve"> ou patológicas, as estrias finas e ligamentos que correm longitudinalmente ao longo da superfície dorsal da coluna vertebral, bem como a forma uniforme e simétrica de preservação, argumenta contra ambas essas influências. Embora a morfologia da coluna neural de AM 6000 seja potencialmente </w:t>
      </w:r>
      <w:proofErr w:type="spellStart"/>
      <w:r w:rsidRPr="005C45D9">
        <w:rPr>
          <w:sz w:val="24"/>
          <w:szCs w:val="24"/>
          <w:lang w:val="pt"/>
        </w:rPr>
        <w:t>autapoórfica</w:t>
      </w:r>
      <w:proofErr w:type="spellEnd"/>
      <w:r w:rsidRPr="005C45D9">
        <w:rPr>
          <w:sz w:val="24"/>
          <w:szCs w:val="24"/>
          <w:lang w:val="pt"/>
        </w:rPr>
        <w:t xml:space="preserve">, nos abstivemos de nomear um novo </w:t>
      </w:r>
      <w:proofErr w:type="spellStart"/>
      <w:r w:rsidRPr="005C45D9">
        <w:rPr>
          <w:sz w:val="24"/>
          <w:szCs w:val="24"/>
          <w:lang w:val="pt"/>
        </w:rPr>
        <w:t>taxon</w:t>
      </w:r>
      <w:proofErr w:type="spellEnd"/>
      <w:r w:rsidRPr="005C45D9">
        <w:rPr>
          <w:sz w:val="24"/>
          <w:szCs w:val="24"/>
          <w:lang w:val="pt"/>
        </w:rPr>
        <w:t xml:space="preserve"> devido à variação seriada na morfologia vertebral e à incompletude do material.</w:t>
      </w:r>
    </w:p>
    <w:p w14:paraId="04FC3F45" w14:textId="55314870" w:rsidR="00BA388E" w:rsidRPr="005C45D9" w:rsidRDefault="00176412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</w:rPr>
        <w:t xml:space="preserve">   </w:t>
      </w:r>
      <w:r w:rsidR="00695593" w:rsidRPr="005C45D9">
        <w:rPr>
          <w:sz w:val="24"/>
          <w:szCs w:val="24"/>
        </w:rPr>
        <w:t xml:space="preserve">   </w:t>
      </w:r>
    </w:p>
    <w:p w14:paraId="7D6D715C" w14:textId="468F5BE1" w:rsidR="00BA388E" w:rsidRPr="005E3C0E" w:rsidRDefault="00BA388E" w:rsidP="00231C6F">
      <w:pPr>
        <w:pStyle w:val="PargrafodaLista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E3C0E">
        <w:rPr>
          <w:sz w:val="24"/>
          <w:szCs w:val="24"/>
          <w:lang w:val="pt"/>
        </w:rPr>
        <w:t>DIPLODOCINAE</w:t>
      </w:r>
    </w:p>
    <w:p w14:paraId="5F015C6D" w14:textId="4202BC24" w:rsidR="00283043" w:rsidRPr="005C45D9" w:rsidRDefault="00283043" w:rsidP="00231C6F">
      <w:pPr>
        <w:spacing w:line="360" w:lineRule="auto"/>
        <w:rPr>
          <w:sz w:val="24"/>
          <w:szCs w:val="24"/>
        </w:rPr>
      </w:pPr>
      <w:proofErr w:type="spellStart"/>
      <w:r w:rsidRPr="005C45D9">
        <w:rPr>
          <w:sz w:val="24"/>
          <w:szCs w:val="24"/>
          <w:lang w:val="pt"/>
        </w:rPr>
        <w:t>Diplodocinae</w:t>
      </w:r>
      <w:proofErr w:type="spellEnd"/>
      <w:r w:rsidRPr="005C45D9">
        <w:rPr>
          <w:sz w:val="24"/>
          <w:szCs w:val="24"/>
          <w:lang w:val="pt"/>
        </w:rPr>
        <w:t xml:space="preserve"> tint.</w:t>
      </w:r>
    </w:p>
    <w:p w14:paraId="799184FB" w14:textId="7B3F420C" w:rsidR="002F2FE2" w:rsidRPr="005C45D9" w:rsidRDefault="00B5127B" w:rsidP="00231C6F">
      <w:pPr>
        <w:spacing w:line="360" w:lineRule="auto"/>
        <w:rPr>
          <w:i/>
          <w:sz w:val="24"/>
          <w:szCs w:val="24"/>
          <w:u w:val="single"/>
        </w:rPr>
      </w:pPr>
      <w:r w:rsidRPr="005C45D9">
        <w:rPr>
          <w:i/>
          <w:sz w:val="24"/>
          <w:szCs w:val="24"/>
          <w:lang w:val="pt"/>
        </w:rPr>
        <w:t>Material</w:t>
      </w:r>
      <w:r w:rsidRPr="005C45D9">
        <w:rPr>
          <w:sz w:val="24"/>
          <w:szCs w:val="24"/>
          <w:lang w:val="pt"/>
        </w:rPr>
        <w:t xml:space="preserve">: </w:t>
      </w:r>
      <w:r>
        <w:rPr>
          <w:lang w:val="pt"/>
        </w:rPr>
        <w:t xml:space="preserve"> </w:t>
      </w:r>
      <w:r w:rsidR="006F1D21">
        <w:rPr>
          <w:sz w:val="24"/>
          <w:szCs w:val="24"/>
          <w:lang w:val="pt"/>
        </w:rPr>
        <w:t>AM</w:t>
      </w:r>
      <w:r>
        <w:rPr>
          <w:lang w:val="pt"/>
        </w:rPr>
        <w:t xml:space="preserve"> </w:t>
      </w:r>
      <w:r w:rsidR="00B30B93" w:rsidRPr="005C45D9">
        <w:rPr>
          <w:sz w:val="24"/>
          <w:szCs w:val="24"/>
          <w:lang w:val="pt"/>
        </w:rPr>
        <w:t xml:space="preserve"> 6004, vértebra caudal </w:t>
      </w:r>
      <w:proofErr w:type="gramStart"/>
      <w:r w:rsidR="00B30B93" w:rsidRPr="005C45D9">
        <w:rPr>
          <w:sz w:val="24"/>
          <w:szCs w:val="24"/>
          <w:lang w:val="pt"/>
        </w:rPr>
        <w:t>posterior</w:t>
      </w:r>
      <w:r>
        <w:rPr>
          <w:lang w:val="pt"/>
        </w:rPr>
        <w:t xml:space="preserve"> </w:t>
      </w:r>
      <w:r w:rsidR="00DC72A2">
        <w:rPr>
          <w:sz w:val="24"/>
          <w:szCs w:val="24"/>
          <w:lang w:val="pt"/>
        </w:rPr>
        <w:t xml:space="preserve"> (</w:t>
      </w:r>
      <w:proofErr w:type="gramEnd"/>
      <w:r w:rsidR="00DC72A2">
        <w:rPr>
          <w:sz w:val="24"/>
          <w:szCs w:val="24"/>
          <w:lang w:val="pt"/>
        </w:rPr>
        <w:t>Fig. 8)</w:t>
      </w:r>
      <w:r w:rsidRPr="005C45D9">
        <w:rPr>
          <w:sz w:val="24"/>
          <w:szCs w:val="24"/>
          <w:lang w:val="pt"/>
        </w:rPr>
        <w:t xml:space="preserve">.  </w:t>
      </w:r>
    </w:p>
    <w:p w14:paraId="23F4B62C" w14:textId="03448092" w:rsidR="00A63427" w:rsidRPr="005C45D9" w:rsidRDefault="00A63427" w:rsidP="00231C6F">
      <w:pPr>
        <w:spacing w:line="360" w:lineRule="auto"/>
        <w:rPr>
          <w:sz w:val="24"/>
          <w:szCs w:val="24"/>
        </w:rPr>
      </w:pPr>
      <w:r w:rsidRPr="005C45D9">
        <w:rPr>
          <w:i/>
          <w:sz w:val="24"/>
          <w:szCs w:val="24"/>
          <w:lang w:val="pt"/>
        </w:rPr>
        <w:t>Localidade</w:t>
      </w:r>
      <w:r w:rsidRPr="005C45D9">
        <w:rPr>
          <w:sz w:val="24"/>
          <w:szCs w:val="24"/>
          <w:lang w:val="pt"/>
        </w:rPr>
        <w:t xml:space="preserve">: Os Penhascos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('vigia'),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proofErr w:type="gramStart"/>
      <w:r w:rsidRPr="005C45D9">
        <w:rPr>
          <w:sz w:val="24"/>
          <w:szCs w:val="24"/>
          <w:lang w:val="pt"/>
        </w:rPr>
        <w:t>Formation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ins w:id="122" w:author="Blair McPhee" w:date="2015-10-27T12:38:00Z">
        <w:r w:rsidR="00CB43DD">
          <w:rPr>
            <w:sz w:val="24"/>
            <w:szCs w:val="24"/>
            <w:lang w:val="pt"/>
          </w:rPr>
          <w:t xml:space="preserve"> cretáceo</w:t>
        </w:r>
      </w:ins>
      <w:proofErr w:type="gramEnd"/>
      <w:r>
        <w:rPr>
          <w:lang w:val="pt"/>
        </w:rPr>
        <w:t xml:space="preserve"> </w:t>
      </w:r>
      <w:ins w:id="123" w:author="Blair McPhee" w:date="2015-10-27T12:38:00Z">
        <w:r w:rsidR="00CB43DD">
          <w:rPr>
            <w:sz w:val="24"/>
            <w:szCs w:val="24"/>
            <w:lang w:val="pt"/>
          </w:rPr>
          <w:t>mais baixo,</w:t>
        </w:r>
      </w:ins>
      <w:r>
        <w:rPr>
          <w:lang w:val="pt"/>
        </w:rPr>
        <w:t xml:space="preserve"> </w:t>
      </w:r>
      <w:ins w:id="124" w:author="Blair McPhee" w:date="2015-10-27T12:38:00Z">
        <w:r w:rsidR="00CB43DD">
          <w:rPr>
            <w:sz w:val="24"/>
            <w:szCs w:val="24"/>
            <w:lang w:val="pt"/>
          </w:rPr>
          <w:t xml:space="preserve">? </w:t>
        </w:r>
        <w:proofErr w:type="spellStart"/>
        <w:proofErr w:type="gramStart"/>
        <w:r w:rsidR="00CB43DD">
          <w:rPr>
            <w:sz w:val="24"/>
            <w:szCs w:val="24"/>
            <w:lang w:val="pt"/>
          </w:rPr>
          <w:t>Berriasian,</w:t>
        </w:r>
      </w:ins>
      <w:ins w:id="125" w:author="Blair McPhee" w:date="2015-10-27T12:49:00Z">
        <w:r w:rsidR="005A6566">
          <w:rPr>
            <w:sz w:val="24"/>
            <w:szCs w:val="24"/>
            <w:lang w:val="pt"/>
          </w:rPr>
          <w:t>Hauterivian</w:t>
        </w:r>
        <w:proofErr w:type="spellEnd"/>
        <w:proofErr w:type="gramEnd"/>
        <w:r w:rsidR="005A6566">
          <w:rPr>
            <w:sz w:val="24"/>
            <w:szCs w:val="24"/>
            <w:lang w:val="pt"/>
          </w:rPr>
          <w:t>.</w:t>
        </w:r>
      </w:ins>
      <w:del w:id="126" w:author="Blair McPhee" w:date="2015-10-27T12:38:00Z">
        <w:r w:rsidR="00176412" w:rsidRPr="005C45D9" w:rsidDel="00CB43DD">
          <w:rPr>
            <w:sz w:val="24"/>
            <w:szCs w:val="24"/>
            <w:lang w:val="pt"/>
          </w:rPr>
          <w:delText>earliest Cretaceous</w:delText>
        </w:r>
      </w:del>
    </w:p>
    <w:p w14:paraId="678829D2" w14:textId="54116620" w:rsidR="002F2FE2" w:rsidRPr="005C45D9" w:rsidRDefault="0034095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elemento foi encontrado dentro de arenito de grãos </w:t>
      </w:r>
      <w:proofErr w:type="spellStart"/>
      <w:r w:rsidRPr="005C45D9">
        <w:rPr>
          <w:sz w:val="24"/>
          <w:szCs w:val="24"/>
          <w:lang w:val="pt"/>
        </w:rPr>
        <w:t>grossres</w:t>
      </w:r>
      <w:proofErr w:type="spellEnd"/>
      <w:r w:rsidRPr="005C45D9">
        <w:rPr>
          <w:sz w:val="24"/>
          <w:szCs w:val="24"/>
          <w:lang w:val="pt"/>
        </w:rPr>
        <w:t xml:space="preserve"> e é relativamente bem preservado, embora ambas as </w:t>
      </w:r>
      <w:proofErr w:type="spellStart"/>
      <w:r w:rsidRPr="005C45D9">
        <w:rPr>
          <w:sz w:val="24"/>
          <w:szCs w:val="24"/>
          <w:lang w:val="pt"/>
        </w:rPr>
        <w:t>prezygapophyses</w:t>
      </w:r>
      <w:proofErr w:type="spellEnd"/>
      <w:r w:rsidRPr="005C45D9">
        <w:rPr>
          <w:sz w:val="24"/>
          <w:szCs w:val="24"/>
          <w:lang w:val="pt"/>
        </w:rPr>
        <w:t xml:space="preserve"> estejam faltando. </w:t>
      </w:r>
    </w:p>
    <w:p w14:paraId="6DB93F11" w14:textId="7D50BC70" w:rsidR="002F2FE2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é aproximadamente o dobro do tempo, com facetas articularas em forma </w:t>
      </w:r>
      <w:proofErr w:type="spellStart"/>
      <w:r w:rsidRPr="005C45D9">
        <w:rPr>
          <w:sz w:val="24"/>
          <w:szCs w:val="24"/>
          <w:lang w:val="pt"/>
        </w:rPr>
        <w:t>subsquacular</w:t>
      </w:r>
      <w:proofErr w:type="spellEnd"/>
      <w:r w:rsidRPr="005C45D9">
        <w:rPr>
          <w:sz w:val="24"/>
          <w:szCs w:val="24"/>
          <w:lang w:val="pt"/>
        </w:rPr>
        <w:t xml:space="preserve"> (embora as margens estejam imperfeitamente preservadas)</w:t>
      </w:r>
      <w:r w:rsidR="006F1D21">
        <w:rPr>
          <w:sz w:val="24"/>
          <w:szCs w:val="24"/>
          <w:lang w:val="pt"/>
        </w:rPr>
        <w:t xml:space="preserve">. Como nas vértebras </w:t>
      </w:r>
      <w:proofErr w:type="gramStart"/>
      <w:r w:rsidR="006F1D21">
        <w:rPr>
          <w:sz w:val="24"/>
          <w:szCs w:val="24"/>
          <w:lang w:val="pt"/>
        </w:rPr>
        <w:t>caudais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de</w:t>
      </w:r>
      <w:proofErr w:type="gramEnd"/>
      <w:r w:rsidRPr="005C45D9">
        <w:rPr>
          <w:sz w:val="24"/>
          <w:szCs w:val="24"/>
          <w:lang w:val="pt"/>
        </w:rPr>
        <w:t xml:space="preserve"> muitos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>,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é </w:t>
      </w:r>
      <w:proofErr w:type="spellStart"/>
      <w:r w:rsidRPr="005C45D9">
        <w:rPr>
          <w:sz w:val="24"/>
          <w:szCs w:val="24"/>
          <w:lang w:val="pt"/>
        </w:rPr>
        <w:t>anfílico</w:t>
      </w:r>
      <w:proofErr w:type="spellEnd"/>
      <w:r w:rsidRPr="005C45D9">
        <w:rPr>
          <w:sz w:val="24"/>
          <w:szCs w:val="24"/>
          <w:lang w:val="pt"/>
        </w:rPr>
        <w:t>/</w:t>
      </w:r>
      <w:proofErr w:type="spellStart"/>
      <w:r w:rsidRPr="005C45D9">
        <w:rPr>
          <w:sz w:val="24"/>
          <w:szCs w:val="24"/>
          <w:lang w:val="pt"/>
        </w:rPr>
        <w:t>distoplatyan</w:t>
      </w:r>
      <w:proofErr w:type="spellEnd"/>
      <w:r w:rsidRPr="005C45D9">
        <w:rPr>
          <w:sz w:val="24"/>
          <w:szCs w:val="24"/>
          <w:lang w:val="pt"/>
        </w:rPr>
        <w:t xml:space="preserve">, com a faceta </w:t>
      </w:r>
      <w:r w:rsidRPr="005C45D9">
        <w:rPr>
          <w:sz w:val="24"/>
          <w:szCs w:val="24"/>
          <w:lang w:val="pt"/>
        </w:rPr>
        <w:lastRenderedPageBreak/>
        <w:t>articular anterior mais profundamente côncava do que a faceta posterior relativamente plana. A margem interna da faceta articular posterior é em relevo com um anel circular de osso que se projeta ao longo de sua margem ventral além da extensão posterior da faceta articular em si.</w:t>
      </w:r>
    </w:p>
    <w:p w14:paraId="76B570F3" w14:textId="68879523" w:rsidR="002F2FE2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superfície ventral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 é côncava ao longo de seus eixos transversais e </w:t>
      </w:r>
      <w:proofErr w:type="spellStart"/>
      <w:r w:rsidRPr="005C45D9">
        <w:rPr>
          <w:sz w:val="24"/>
          <w:szCs w:val="24"/>
          <w:lang w:val="pt"/>
        </w:rPr>
        <w:t>sagitos</w:t>
      </w:r>
      <w:proofErr w:type="spellEnd"/>
      <w:r w:rsidRPr="005C45D9">
        <w:rPr>
          <w:sz w:val="24"/>
          <w:szCs w:val="24"/>
          <w:lang w:val="pt"/>
        </w:rPr>
        <w:t xml:space="preserve">, uma indicação de provável afinidade com a </w:t>
      </w:r>
      <w:proofErr w:type="spellStart"/>
      <w:r w:rsidRPr="005C45D9">
        <w:rPr>
          <w:sz w:val="24"/>
          <w:szCs w:val="24"/>
          <w:lang w:val="pt"/>
        </w:rPr>
        <w:t>dipolodocina</w:t>
      </w:r>
      <w:proofErr w:type="spellEnd"/>
      <w:r w:rsidRPr="005C45D9">
        <w:rPr>
          <w:sz w:val="24"/>
          <w:szCs w:val="24"/>
          <w:lang w:val="pt"/>
        </w:rPr>
        <w:t xml:space="preserve">. Ao contrário da condição em AM 6000, a superfície ventral é reta (à vista lateral) por mais da metade de seu comprimento antes de expandir </w:t>
      </w:r>
      <w:proofErr w:type="spellStart"/>
      <w:r w:rsidRPr="005C45D9">
        <w:rPr>
          <w:sz w:val="24"/>
          <w:szCs w:val="24"/>
          <w:lang w:val="pt"/>
        </w:rPr>
        <w:t>ventricamente</w:t>
      </w:r>
      <w:proofErr w:type="spellEnd"/>
      <w:r w:rsidRPr="005C45D9">
        <w:rPr>
          <w:sz w:val="24"/>
          <w:szCs w:val="24"/>
          <w:lang w:val="pt"/>
        </w:rPr>
        <w:t xml:space="preserve"> em direção às facetas articular. No entanto, essa diferença pode simplesmente refletir sua posição mais posterior na série caudal. Nenhuma faceta </w:t>
      </w:r>
      <w:proofErr w:type="spellStart"/>
      <w:r w:rsidRPr="005C45D9">
        <w:rPr>
          <w:sz w:val="24"/>
          <w:szCs w:val="24"/>
          <w:lang w:val="pt"/>
        </w:rPr>
        <w:t>chevron</w:t>
      </w:r>
      <w:proofErr w:type="spellEnd"/>
      <w:r w:rsidRPr="005C45D9">
        <w:rPr>
          <w:sz w:val="24"/>
          <w:szCs w:val="24"/>
          <w:lang w:val="pt"/>
        </w:rPr>
        <w:t xml:space="preserve"> óbvia pode ser observada e é provável que este elemento seja posterior às vértebras portadores de </w:t>
      </w:r>
      <w:proofErr w:type="spellStart"/>
      <w:r w:rsidRPr="005C45D9">
        <w:rPr>
          <w:sz w:val="24"/>
          <w:szCs w:val="24"/>
          <w:lang w:val="pt"/>
        </w:rPr>
        <w:t>chevron</w:t>
      </w:r>
      <w:proofErr w:type="spellEnd"/>
      <w:r w:rsidRPr="005C45D9">
        <w:rPr>
          <w:sz w:val="24"/>
          <w:szCs w:val="24"/>
          <w:lang w:val="pt"/>
        </w:rPr>
        <w:t>.</w:t>
      </w:r>
    </w:p>
    <w:p w14:paraId="6549E4CB" w14:textId="08ADA297" w:rsidR="00BF6216" w:rsidRPr="005C45D9" w:rsidRDefault="0069559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coluna neural é preservada como um processo </w:t>
      </w:r>
      <w:proofErr w:type="spellStart"/>
      <w:r w:rsidRPr="005C45D9">
        <w:rPr>
          <w:sz w:val="24"/>
          <w:szCs w:val="24"/>
          <w:lang w:val="pt"/>
        </w:rPr>
        <w:t>dorsoventrally</w:t>
      </w:r>
      <w:proofErr w:type="spellEnd"/>
      <w:r w:rsidRPr="005C45D9">
        <w:rPr>
          <w:sz w:val="24"/>
          <w:szCs w:val="24"/>
          <w:lang w:val="pt"/>
        </w:rPr>
        <w:t xml:space="preserve"> baixo, acentuadamente pontiagudo que se estende tão posteriormente quanto a superfície articular posterior do </w:t>
      </w:r>
      <w:proofErr w:type="spellStart"/>
      <w:r w:rsidRPr="005C45D9">
        <w:rPr>
          <w:sz w:val="24"/>
          <w:szCs w:val="24"/>
          <w:lang w:val="pt"/>
        </w:rPr>
        <w:t>centrum</w:t>
      </w:r>
      <w:proofErr w:type="spellEnd"/>
      <w:r w:rsidRPr="005C45D9">
        <w:rPr>
          <w:sz w:val="24"/>
          <w:szCs w:val="24"/>
          <w:lang w:val="pt"/>
        </w:rPr>
        <w:t xml:space="preserve">, uma morfologia comum às vértebras caudais posteriores em dinossauros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(por exemplo, Gilmore, 1936). </w:t>
      </w:r>
    </w:p>
    <w:p w14:paraId="68D08F88" w14:textId="77777777" w:rsidR="00CE4DE5" w:rsidRPr="005C45D9" w:rsidRDefault="00CE4DE5" w:rsidP="00231C6F">
      <w:pPr>
        <w:spacing w:line="360" w:lineRule="auto"/>
        <w:rPr>
          <w:sz w:val="24"/>
          <w:szCs w:val="24"/>
        </w:rPr>
      </w:pPr>
    </w:p>
    <w:p w14:paraId="44CB25EC" w14:textId="1B770800" w:rsidR="00EE70E8" w:rsidRPr="005E3C0E" w:rsidRDefault="00EE70E8" w:rsidP="00231C6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E3C0E">
        <w:rPr>
          <w:sz w:val="24"/>
          <w:szCs w:val="24"/>
          <w:lang w:val="pt"/>
        </w:rPr>
        <w:t>discussão</w:t>
      </w:r>
    </w:p>
    <w:p w14:paraId="5032781A" w14:textId="55245C26" w:rsidR="004F541B" w:rsidRPr="005C45D9" w:rsidRDefault="005E3C0E" w:rsidP="00231C6F">
      <w:pPr>
        <w:spacing w:line="360" w:lineRule="auto"/>
        <w:ind w:firstLine="360"/>
        <w:rPr>
          <w:i/>
          <w:sz w:val="24"/>
          <w:szCs w:val="24"/>
        </w:rPr>
      </w:pPr>
      <w:r>
        <w:rPr>
          <w:i/>
          <w:sz w:val="24"/>
          <w:szCs w:val="24"/>
          <w:lang w:val="pt"/>
        </w:rPr>
        <w:t xml:space="preserve">3.1. </w:t>
      </w:r>
      <w:r>
        <w:rPr>
          <w:i/>
          <w:sz w:val="24"/>
          <w:szCs w:val="24"/>
          <w:lang w:val="pt"/>
        </w:rPr>
        <w:tab/>
      </w:r>
      <w:r w:rsidR="004F541B" w:rsidRPr="005C45D9">
        <w:rPr>
          <w:i/>
          <w:sz w:val="24"/>
          <w:szCs w:val="24"/>
          <w:lang w:val="pt"/>
        </w:rPr>
        <w:t xml:space="preserve">Diversidade </w:t>
      </w:r>
      <w:proofErr w:type="spellStart"/>
      <w:r w:rsidR="004F541B" w:rsidRPr="005C45D9">
        <w:rPr>
          <w:i/>
          <w:sz w:val="24"/>
          <w:szCs w:val="24"/>
          <w:lang w:val="pt"/>
        </w:rPr>
        <w:t>saurópode</w:t>
      </w:r>
      <w:proofErr w:type="spellEnd"/>
      <w:r w:rsidR="004F541B" w:rsidRPr="005C45D9">
        <w:rPr>
          <w:i/>
          <w:sz w:val="24"/>
          <w:szCs w:val="24"/>
          <w:lang w:val="pt"/>
        </w:rPr>
        <w:t xml:space="preserve"> através do limite Jurássico/Cretáceo </w:t>
      </w:r>
    </w:p>
    <w:p w14:paraId="139ABD23" w14:textId="3467AAF9" w:rsidR="002F14FB" w:rsidRPr="005C45D9" w:rsidRDefault="002F14FB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material fóssil descrito acima </w:t>
      </w:r>
      <w:proofErr w:type="gramStart"/>
      <w:r w:rsidR="00697B19">
        <w:rPr>
          <w:sz w:val="24"/>
          <w:szCs w:val="24"/>
          <w:lang w:val="pt"/>
        </w:rPr>
        <w:t>demonstra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que</w:t>
      </w:r>
      <w:proofErr w:type="gramEnd"/>
      <w:r w:rsidRPr="005C45D9">
        <w:rPr>
          <w:sz w:val="24"/>
          <w:szCs w:val="24"/>
          <w:lang w:val="pt"/>
        </w:rPr>
        <w:t xml:space="preserve"> 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preserva pelo menos quatro formas morfologicamente distintas de dinossauro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: um </w:t>
      </w:r>
      <w:proofErr w:type="spellStart"/>
      <w:r w:rsidRPr="005C45D9">
        <w:rPr>
          <w:sz w:val="24"/>
          <w:szCs w:val="24"/>
          <w:lang w:val="pt"/>
        </w:rPr>
        <w:t>diplodocino</w:t>
      </w:r>
      <w:proofErr w:type="spellEnd"/>
      <w:r w:rsidRPr="005C45D9">
        <w:rPr>
          <w:sz w:val="24"/>
          <w:szCs w:val="24"/>
          <w:lang w:val="pt"/>
        </w:rPr>
        <w:t xml:space="preserve">, um </w:t>
      </w:r>
      <w:proofErr w:type="spellStart"/>
      <w:r w:rsidRPr="005C45D9">
        <w:rPr>
          <w:sz w:val="24"/>
          <w:szCs w:val="24"/>
          <w:lang w:val="pt"/>
        </w:rPr>
        <w:t>dicraeossauróide</w:t>
      </w:r>
      <w:proofErr w:type="spellEnd"/>
      <w:r w:rsidRPr="005C45D9">
        <w:rPr>
          <w:sz w:val="24"/>
          <w:szCs w:val="24"/>
          <w:lang w:val="pt"/>
        </w:rPr>
        <w:t xml:space="preserve">, um </w:t>
      </w:r>
      <w:proofErr w:type="spellStart"/>
      <w:r w:rsidRPr="005C45D9">
        <w:rPr>
          <w:sz w:val="24"/>
          <w:szCs w:val="24"/>
          <w:lang w:val="pt"/>
        </w:rPr>
        <w:t>braquiossauroide</w:t>
      </w:r>
      <w:proofErr w:type="spellEnd"/>
      <w:r w:rsidRPr="005C45D9">
        <w:rPr>
          <w:sz w:val="24"/>
          <w:szCs w:val="24"/>
          <w:lang w:val="pt"/>
        </w:rPr>
        <w:t xml:space="preserve">, e um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 que não é nem forma </w:t>
      </w:r>
      <w:proofErr w:type="spellStart"/>
      <w:r w:rsidRPr="005C45D9">
        <w:rPr>
          <w:sz w:val="24"/>
          <w:szCs w:val="24"/>
          <w:lang w:val="pt"/>
        </w:rPr>
        <w:t>diplodocóida</w:t>
      </w:r>
      <w:proofErr w:type="spellEnd"/>
      <w:r w:rsidRPr="005C45D9">
        <w:rPr>
          <w:sz w:val="24"/>
          <w:szCs w:val="24"/>
          <w:lang w:val="pt"/>
        </w:rPr>
        <w:t xml:space="preserve"> nem titanossauro</w:t>
      </w:r>
      <w:r>
        <w:rPr>
          <w:lang w:val="pt"/>
        </w:rPr>
        <w:t xml:space="preserve"> </w:t>
      </w:r>
      <w:r w:rsidR="00DC72A2">
        <w:rPr>
          <w:sz w:val="24"/>
          <w:szCs w:val="24"/>
          <w:lang w:val="pt"/>
        </w:rPr>
        <w:t xml:space="preserve"> (Fig. 9)</w:t>
      </w:r>
      <w:r w:rsidR="006F1D21">
        <w:rPr>
          <w:sz w:val="24"/>
          <w:szCs w:val="24"/>
          <w:lang w:val="pt"/>
        </w:rPr>
        <w:t xml:space="preserve">. O material adicional de </w:t>
      </w:r>
      <w:proofErr w:type="spellStart"/>
      <w:proofErr w:type="gramStart"/>
      <w:r w:rsidR="006F1D21">
        <w:rPr>
          <w:sz w:val="24"/>
          <w:szCs w:val="24"/>
          <w:lang w:val="pt"/>
        </w:rPr>
        <w:t>diplodocina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</w:t>
      </w:r>
      <w:proofErr w:type="gramEnd"/>
      <w:r w:rsidRPr="005C45D9">
        <w:rPr>
          <w:sz w:val="24"/>
          <w:szCs w:val="24"/>
          <w:lang w:val="pt"/>
        </w:rPr>
        <w:t xml:space="preserve"> provável titanossauro apresentado aqui, bem como dentes </w:t>
      </w:r>
      <w:r>
        <w:rPr>
          <w:lang w:val="pt"/>
        </w:rPr>
        <w:t xml:space="preserve"> </w:t>
      </w:r>
      <w:r w:rsidR="00EA1C6B">
        <w:rPr>
          <w:sz w:val="24"/>
          <w:szCs w:val="24"/>
          <w:lang w:val="pt"/>
        </w:rPr>
        <w:t>descritos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por outros pesquisadores (Rich et al. 1983), atesta ainda mais a diversidade da fauna </w:t>
      </w:r>
      <w:proofErr w:type="spellStart"/>
      <w:r w:rsidRPr="005C45D9">
        <w:rPr>
          <w:sz w:val="24"/>
          <w:szCs w:val="24"/>
          <w:lang w:val="pt"/>
        </w:rPr>
        <w:t>sauropodana</w:t>
      </w:r>
      <w:proofErr w:type="spellEnd"/>
      <w:r w:rsidRPr="005C45D9">
        <w:rPr>
          <w:sz w:val="24"/>
          <w:szCs w:val="24"/>
          <w:lang w:val="pt"/>
        </w:rPr>
        <w:t xml:space="preserve"> que habitava o sudeste da África do Sul no Cretáceo Primitivo.</w:t>
      </w:r>
      <w:r>
        <w:rPr>
          <w:lang w:val="pt"/>
        </w:rPr>
        <w:t xml:space="preserve"> </w:t>
      </w:r>
      <w:r w:rsidR="00EA1C6B">
        <w:rPr>
          <w:sz w:val="24"/>
          <w:szCs w:val="24"/>
          <w:lang w:val="pt"/>
        </w:rPr>
        <w:t>Estes permanecem: (1</w:t>
      </w:r>
      <w:proofErr w:type="gramStart"/>
      <w:r w:rsidR="00EA1C6B">
        <w:rPr>
          <w:sz w:val="24"/>
          <w:szCs w:val="24"/>
          <w:lang w:val="pt"/>
        </w:rPr>
        <w:t xml:space="preserve">) </w:t>
      </w:r>
      <w:r>
        <w:rPr>
          <w:lang w:val="pt"/>
        </w:rPr>
        <w:t xml:space="preserve"> </w:t>
      </w:r>
      <w:r w:rsidR="00EA1C6B" w:rsidRPr="005C45D9">
        <w:rPr>
          <w:sz w:val="24"/>
          <w:szCs w:val="24"/>
          <w:lang w:val="pt"/>
        </w:rPr>
        <w:t>a</w:t>
      </w:r>
      <w:proofErr w:type="gramEnd"/>
      <w:r w:rsidR="00EA1C6B" w:rsidRPr="005C45D9">
        <w:rPr>
          <w:sz w:val="24"/>
          <w:szCs w:val="24"/>
          <w:lang w:val="pt"/>
        </w:rPr>
        <w:t xml:space="preserve"> primeira evidência inequívoca para esses grupos no Cretáceo da África;</w:t>
      </w:r>
      <w:r w:rsidR="00EA1C6B">
        <w:rPr>
          <w:sz w:val="24"/>
          <w:szCs w:val="24"/>
          <w:lang w:val="pt"/>
        </w:rPr>
        <w:t xml:space="preserve"> (2) </w:t>
      </w:r>
      <w:r>
        <w:rPr>
          <w:lang w:val="pt"/>
        </w:rPr>
        <w:t xml:space="preserve">evidências </w:t>
      </w:r>
      <w:del w:id="127" w:author="Blair McPhee" w:date="2015-10-25T14:52:00Z">
        <w:r w:rsidR="00EA1C6B" w:rsidDel="0052706C">
          <w:rPr>
            <w:sz w:val="24"/>
            <w:szCs w:val="24"/>
            <w:lang w:val="pt"/>
          </w:rPr>
          <w:delText>the first unambiguous</w:delText>
        </w:r>
      </w:del>
      <w:ins w:id="128" w:author="Blair McPhee" w:date="2015-10-25T14:52:00Z">
        <w:r w:rsidR="0052706C">
          <w:rPr>
            <w:sz w:val="24"/>
            <w:szCs w:val="24"/>
            <w:lang w:val="pt"/>
          </w:rPr>
          <w:t>adicionais</w:t>
        </w:r>
      </w:ins>
      <w:r>
        <w:rPr>
          <w:lang w:val="pt"/>
        </w:rPr>
        <w:t xml:space="preserve"> </w:t>
      </w:r>
      <w:r w:rsidR="00EA1C6B">
        <w:rPr>
          <w:sz w:val="24"/>
          <w:szCs w:val="24"/>
          <w:lang w:val="pt"/>
        </w:rPr>
        <w:t xml:space="preserve"> para a sobrevivência do </w:t>
      </w:r>
      <w:proofErr w:type="spellStart"/>
      <w:r w:rsidR="00EA1C6B">
        <w:rPr>
          <w:sz w:val="24"/>
          <w:szCs w:val="24"/>
          <w:lang w:val="pt"/>
        </w:rPr>
        <w:t>Braquiosauridae</w:t>
      </w:r>
      <w:proofErr w:type="spellEnd"/>
      <w:r w:rsidR="00EA1C6B">
        <w:rPr>
          <w:sz w:val="24"/>
          <w:szCs w:val="24"/>
          <w:lang w:val="pt"/>
        </w:rPr>
        <w:t xml:space="preserve"> no Cretáceo fora da América do Norte; e (3) evidências provisórias para a sobrevivência de um </w:t>
      </w:r>
      <w:proofErr w:type="spellStart"/>
      <w:r w:rsidR="00EA1C6B">
        <w:rPr>
          <w:sz w:val="24"/>
          <w:szCs w:val="24"/>
          <w:lang w:val="pt"/>
        </w:rPr>
        <w:t>neosaurópode</w:t>
      </w:r>
      <w:proofErr w:type="spellEnd"/>
      <w:r w:rsidR="00EA1C6B">
        <w:rPr>
          <w:sz w:val="24"/>
          <w:szCs w:val="24"/>
          <w:lang w:val="pt"/>
        </w:rPr>
        <w:t xml:space="preserve"> basal</w:t>
      </w:r>
      <w:r>
        <w:rPr>
          <w:lang w:val="pt"/>
        </w:rPr>
        <w:t xml:space="preserve"> </w:t>
      </w:r>
      <w:r w:rsidR="00C11ED1">
        <w:rPr>
          <w:sz w:val="24"/>
          <w:szCs w:val="24"/>
          <w:lang w:val="pt"/>
        </w:rPr>
        <w:t xml:space="preserve"> (ou mesmo não-</w:t>
      </w:r>
      <w:proofErr w:type="spellStart"/>
      <w:r w:rsidR="00C11ED1">
        <w:rPr>
          <w:sz w:val="24"/>
          <w:szCs w:val="24"/>
          <w:lang w:val="pt"/>
        </w:rPr>
        <w:t>neosaurópode</w:t>
      </w:r>
      <w:proofErr w:type="spellEnd"/>
      <w:r w:rsidR="00C11ED1">
        <w:rPr>
          <w:sz w:val="24"/>
          <w:szCs w:val="24"/>
          <w:lang w:val="pt"/>
        </w:rPr>
        <w:t>)</w:t>
      </w:r>
      <w:r>
        <w:rPr>
          <w:lang w:val="pt"/>
        </w:rPr>
        <w:t xml:space="preserve"> </w:t>
      </w:r>
      <w:r w:rsidR="00EA1C6B">
        <w:rPr>
          <w:sz w:val="24"/>
          <w:szCs w:val="24"/>
          <w:lang w:val="pt"/>
        </w:rPr>
        <w:t xml:space="preserve"> </w:t>
      </w:r>
      <w:r w:rsidR="00EA1C6B">
        <w:rPr>
          <w:sz w:val="24"/>
          <w:szCs w:val="24"/>
          <w:lang w:val="pt"/>
        </w:rPr>
        <w:lastRenderedPageBreak/>
        <w:t>no Cretáceo.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A relevância de </w:t>
      </w:r>
      <w:proofErr w:type="gramStart"/>
      <w:r w:rsidRPr="005C45D9">
        <w:rPr>
          <w:sz w:val="24"/>
          <w:szCs w:val="24"/>
          <w:lang w:val="pt"/>
        </w:rPr>
        <w:t xml:space="preserve">cada </w:t>
      </w:r>
      <w:r>
        <w:rPr>
          <w:lang w:val="pt"/>
        </w:rPr>
        <w:t xml:space="preserve"> </w:t>
      </w:r>
      <w:r w:rsidR="00EA1C6B">
        <w:rPr>
          <w:sz w:val="24"/>
          <w:szCs w:val="24"/>
          <w:lang w:val="pt"/>
        </w:rPr>
        <w:t>imposto</w:t>
      </w:r>
      <w:proofErr w:type="gramEnd"/>
      <w:r>
        <w:rPr>
          <w:lang w:val="pt"/>
        </w:rPr>
        <w:t xml:space="preserve"> para</w:t>
      </w:r>
      <w:r w:rsidRPr="005C45D9">
        <w:rPr>
          <w:sz w:val="24"/>
          <w:szCs w:val="24"/>
          <w:lang w:val="pt"/>
        </w:rPr>
        <w:t xml:space="preserve"> a biogeografia e diversidade de </w:t>
      </w:r>
      <w:proofErr w:type="spellStart"/>
      <w:r w:rsidRPr="005C45D9">
        <w:rPr>
          <w:sz w:val="24"/>
          <w:szCs w:val="24"/>
          <w:lang w:val="pt"/>
        </w:rPr>
        <w:t>Gondwanan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Sauropoda</w:t>
      </w:r>
      <w:proofErr w:type="spellEnd"/>
      <w:r w:rsidRPr="005C45D9">
        <w:rPr>
          <w:sz w:val="24"/>
          <w:szCs w:val="24"/>
          <w:lang w:val="pt"/>
        </w:rPr>
        <w:t xml:space="preserve"> no início do Cretáceo é discutida abaixo.</w:t>
      </w:r>
    </w:p>
    <w:p w14:paraId="30E10C68" w14:textId="0186BB39" w:rsidR="00EA1C6B" w:rsidRPr="005C45D9" w:rsidRDefault="00EA1C6B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sobrevivência cretácea de </w:t>
      </w:r>
      <w:proofErr w:type="spellStart"/>
      <w:r w:rsidRPr="005C45D9">
        <w:rPr>
          <w:sz w:val="24"/>
          <w:szCs w:val="24"/>
          <w:lang w:val="pt"/>
        </w:rPr>
        <w:t>Diplod</w:t>
      </w:r>
      <w:r>
        <w:rPr>
          <w:sz w:val="24"/>
          <w:szCs w:val="24"/>
          <w:lang w:val="pt"/>
        </w:rPr>
        <w:t>o</w:t>
      </w:r>
      <w:r w:rsidRPr="005C45D9">
        <w:rPr>
          <w:sz w:val="24"/>
          <w:szCs w:val="24"/>
          <w:lang w:val="pt"/>
        </w:rPr>
        <w:t>cidae</w:t>
      </w:r>
      <w:proofErr w:type="spellEnd"/>
      <w:r w:rsidRPr="005C45D9">
        <w:rPr>
          <w:sz w:val="24"/>
          <w:szCs w:val="24"/>
          <w:lang w:val="pt"/>
        </w:rPr>
        <w:t xml:space="preserve"> foi recentemente confirmada pela descoberta </w:t>
      </w:r>
      <w:proofErr w:type="gramStart"/>
      <w:r w:rsidRPr="005C45D9">
        <w:rPr>
          <w:sz w:val="24"/>
          <w:szCs w:val="24"/>
          <w:lang w:val="pt"/>
        </w:rPr>
        <w:t>da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diplodocina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i/>
          <w:sz w:val="24"/>
          <w:szCs w:val="24"/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spellEnd"/>
      <w:r w:rsidRPr="005C45D9">
        <w:rPr>
          <w:i/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da </w:t>
      </w:r>
      <w:r>
        <w:rPr>
          <w:lang w:val="pt"/>
        </w:rPr>
        <w:t xml:space="preserve"> </w:t>
      </w:r>
      <w:del w:id="129" w:author="Blair McPhee" w:date="2015-10-27T12:38:00Z">
        <w:r w:rsidDel="00CB43DD">
          <w:rPr>
            <w:sz w:val="24"/>
            <w:szCs w:val="24"/>
            <w:lang w:val="pt"/>
          </w:rPr>
          <w:delText xml:space="preserve">earliest </w:delText>
        </w:r>
      </w:del>
      <w:ins w:id="130" w:author="Blair McPhee" w:date="2015-10-27T12:38:00Z">
        <w:r w:rsidR="00CB43DD">
          <w:rPr>
            <w:sz w:val="24"/>
            <w:szCs w:val="24"/>
            <w:lang w:val="pt"/>
          </w:rPr>
          <w:t xml:space="preserve">formação bajada </w:t>
        </w:r>
      </w:ins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colorada mais baixa da </w:t>
      </w:r>
      <w:r w:rsidRPr="005C45D9">
        <w:rPr>
          <w:sz w:val="24"/>
          <w:szCs w:val="24"/>
          <w:lang w:val="pt"/>
        </w:rPr>
        <w:t>Argentina (</w:t>
      </w:r>
      <w:proofErr w:type="spellStart"/>
      <w:r w:rsidRPr="005C45D9">
        <w:rPr>
          <w:sz w:val="24"/>
          <w:szCs w:val="24"/>
          <w:lang w:val="pt"/>
        </w:rPr>
        <w:t>Gallina</w:t>
      </w:r>
      <w:proofErr w:type="spellEnd"/>
      <w:r w:rsidRPr="005C45D9">
        <w:rPr>
          <w:sz w:val="24"/>
          <w:szCs w:val="24"/>
          <w:lang w:val="pt"/>
        </w:rPr>
        <w:t xml:space="preserve"> et al., 2014). Este </w:t>
      </w:r>
      <w:proofErr w:type="spellStart"/>
      <w:r w:rsidRPr="005C45D9">
        <w:rPr>
          <w:sz w:val="24"/>
          <w:szCs w:val="24"/>
          <w:lang w:val="pt"/>
        </w:rPr>
        <w:t>taxon</w:t>
      </w:r>
      <w:proofErr w:type="spellEnd"/>
      <w:r w:rsidRPr="005C45D9">
        <w:rPr>
          <w:sz w:val="24"/>
          <w:szCs w:val="24"/>
          <w:lang w:val="pt"/>
        </w:rPr>
        <w:t xml:space="preserve">, além de representar a primeira </w:t>
      </w:r>
      <w:r>
        <w:rPr>
          <w:lang w:val="pt"/>
        </w:rPr>
        <w:t xml:space="preserve">evidência </w:t>
      </w:r>
      <w:proofErr w:type="gramStart"/>
      <w:r>
        <w:rPr>
          <w:sz w:val="24"/>
          <w:szCs w:val="24"/>
          <w:lang w:val="pt"/>
        </w:rPr>
        <w:t>inequívoca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de</w:t>
      </w:r>
      <w:proofErr w:type="gram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 fora do Jurássico, também estendeu a distribuição geográfica observada do grupo para incluir a América do Sul (antes só era conhecida da Europa, América do Norte e África Oriental). Essa observação foi </w:t>
      </w:r>
      <w:proofErr w:type="gramStart"/>
      <w:r w:rsidRPr="005C45D9">
        <w:rPr>
          <w:sz w:val="24"/>
          <w:szCs w:val="24"/>
          <w:lang w:val="pt"/>
        </w:rPr>
        <w:t xml:space="preserve">recentemente 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>aumentada</w:t>
      </w:r>
      <w:proofErr w:type="gramEnd"/>
      <w:r>
        <w:rPr>
          <w:lang w:val="pt"/>
        </w:rPr>
        <w:t xml:space="preserve"> por material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diplodoci</w:t>
      </w:r>
      <w:r>
        <w:rPr>
          <w:sz w:val="24"/>
          <w:szCs w:val="24"/>
          <w:lang w:val="pt"/>
        </w:rPr>
        <w:t>ne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do </w:t>
      </w:r>
      <w:r>
        <w:rPr>
          <w:lang w:val="pt"/>
        </w:rPr>
        <w:t xml:space="preserve"> </w:t>
      </w:r>
      <w:del w:id="131" w:author="Blair McPhee" w:date="2015-10-25T14:59:00Z">
        <w:r w:rsidRPr="005C45D9" w:rsidDel="0052706C">
          <w:rPr>
            <w:sz w:val="24"/>
            <w:szCs w:val="24"/>
            <w:lang w:val="pt"/>
          </w:rPr>
          <w:delText>Late Jurassic</w:delText>
        </w:r>
      </w:del>
      <w:proofErr w:type="spellStart"/>
      <w:ins w:id="132" w:author="Blair McPhee" w:date="2015-10-25T14:59:00Z">
        <w:r w:rsidR="0052706C">
          <w:rPr>
            <w:sz w:val="24"/>
            <w:szCs w:val="24"/>
            <w:lang w:val="pt"/>
          </w:rPr>
          <w:t>Tifhoniano</w:t>
        </w:r>
      </w:ins>
      <w:proofErr w:type="spellEnd"/>
      <w:r>
        <w:rPr>
          <w:lang w:val="pt"/>
        </w:rPr>
        <w:t xml:space="preserve"> do Chile</w:t>
      </w:r>
      <w:r w:rsidRPr="005C45D9">
        <w:rPr>
          <w:sz w:val="24"/>
          <w:szCs w:val="24"/>
          <w:lang w:val="pt"/>
        </w:rPr>
        <w:t xml:space="preserve"> (Salgado et al., 2015)</w:t>
      </w:r>
      <w:ins w:id="133" w:author="Blair McPhee" w:date="2015-10-25T14:53:00Z">
        <w:r w:rsidR="0052706C">
          <w:rPr>
            <w:sz w:val="24"/>
            <w:szCs w:val="24"/>
            <w:lang w:val="pt"/>
          </w:rPr>
          <w:t xml:space="preserve">, </w:t>
        </w:r>
      </w:ins>
      <w:r>
        <w:rPr>
          <w:lang w:val="pt"/>
        </w:rPr>
        <w:t xml:space="preserve">bem como material </w:t>
      </w:r>
      <w:proofErr w:type="spellStart"/>
      <w:ins w:id="134" w:author="Blair McPhee" w:date="2015-10-27T11:30:00Z">
        <w:r w:rsidR="00EA1501">
          <w:rPr>
            <w:sz w:val="24"/>
            <w:szCs w:val="24"/>
            <w:lang w:val="pt"/>
          </w:rPr>
          <w:t>diplodocida</w:t>
        </w:r>
        <w:proofErr w:type="spellEnd"/>
        <w:r w:rsidR="00EA1501">
          <w:rPr>
            <w:sz w:val="24"/>
            <w:szCs w:val="24"/>
            <w:lang w:val="pt"/>
          </w:rPr>
          <w:t xml:space="preserve"> do </w:t>
        </w:r>
        <w:proofErr w:type="spellStart"/>
        <w:r w:rsidR="00EA1501">
          <w:rPr>
            <w:sz w:val="24"/>
            <w:szCs w:val="24"/>
            <w:lang w:val="pt"/>
          </w:rPr>
          <w:t>Kimmeridgian</w:t>
        </w:r>
        <w:proofErr w:type="spellEnd"/>
        <w:r w:rsidR="00EA1501">
          <w:rPr>
            <w:sz w:val="24"/>
            <w:szCs w:val="24"/>
            <w:lang w:val="pt"/>
          </w:rPr>
          <w:t xml:space="preserve"> da Argentina (</w:t>
        </w:r>
        <w:proofErr w:type="spellStart"/>
        <w:r w:rsidR="00EA1501">
          <w:rPr>
            <w:sz w:val="24"/>
            <w:szCs w:val="24"/>
            <w:lang w:val="pt"/>
          </w:rPr>
          <w:t>Rauhut</w:t>
        </w:r>
        <w:proofErr w:type="spellEnd"/>
        <w:r w:rsidR="00EA1501">
          <w:rPr>
            <w:sz w:val="24"/>
            <w:szCs w:val="24"/>
            <w:lang w:val="pt"/>
          </w:rPr>
          <w:t xml:space="preserve"> et al., 2015)</w:t>
        </w:r>
      </w:ins>
      <w:r w:rsidRPr="005C45D9">
        <w:rPr>
          <w:sz w:val="24"/>
          <w:szCs w:val="24"/>
          <w:lang w:val="pt"/>
        </w:rPr>
        <w:t xml:space="preserve">. A confirmação de material adicional </w:t>
      </w:r>
      <w:proofErr w:type="spellStart"/>
      <w:r w:rsidRPr="005C45D9">
        <w:rPr>
          <w:sz w:val="24"/>
          <w:szCs w:val="24"/>
          <w:lang w:val="pt"/>
        </w:rPr>
        <w:t>diplodoci</w:t>
      </w:r>
      <w:r>
        <w:rPr>
          <w:sz w:val="24"/>
          <w:szCs w:val="24"/>
          <w:lang w:val="pt"/>
        </w:rPr>
        <w:t>ne</w:t>
      </w:r>
      <w:proofErr w:type="spellEnd"/>
      <w:r>
        <w:rPr>
          <w:lang w:val="pt"/>
        </w:rPr>
        <w:t xml:space="preserve"> do sul</w:t>
      </w:r>
      <w:r w:rsidRPr="005C45D9">
        <w:rPr>
          <w:sz w:val="24"/>
          <w:szCs w:val="24"/>
          <w:lang w:val="pt"/>
        </w:rPr>
        <w:t xml:space="preserve"> de Gondwana (AM 6000 e AM 6004) sugere </w:t>
      </w:r>
      <w:proofErr w:type="gramStart"/>
      <w:r w:rsidRPr="005C45D9">
        <w:rPr>
          <w:sz w:val="24"/>
          <w:szCs w:val="24"/>
          <w:lang w:val="pt"/>
        </w:rPr>
        <w:t xml:space="preserve">que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, em vez de representar uma população </w:t>
      </w:r>
      <w:proofErr w:type="spellStart"/>
      <w:r w:rsidRPr="005C45D9">
        <w:rPr>
          <w:sz w:val="24"/>
          <w:szCs w:val="24"/>
          <w:lang w:val="pt"/>
        </w:rPr>
        <w:t>relicual</w:t>
      </w:r>
      <w:proofErr w:type="spellEnd"/>
      <w:r w:rsidRPr="005C45D9">
        <w:rPr>
          <w:sz w:val="24"/>
          <w:szCs w:val="24"/>
          <w:lang w:val="pt"/>
        </w:rPr>
        <w:t xml:space="preserve">, fazia parte de uma </w:t>
      </w:r>
      <w:r>
        <w:rPr>
          <w:lang w:val="pt"/>
        </w:rPr>
        <w:t xml:space="preserve">matriz </w:t>
      </w:r>
      <w:r>
        <w:rPr>
          <w:sz w:val="24"/>
          <w:szCs w:val="24"/>
          <w:lang w:val="pt"/>
        </w:rPr>
        <w:t>potencialmente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diversificada de </w:t>
      </w:r>
      <w:r>
        <w:rPr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diplodocina</w:t>
      </w:r>
      <w:proofErr w:type="spellEnd"/>
      <w:r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diplodocida</w:t>
      </w:r>
      <w:r>
        <w:rPr>
          <w:lang w:val="pt"/>
        </w:rPr>
        <w:t>ocupando</w:t>
      </w:r>
      <w:proofErr w:type="spellEnd"/>
      <w:r>
        <w:rPr>
          <w:lang w:val="pt"/>
        </w:rPr>
        <w:t xml:space="preserve"> os </w:t>
      </w:r>
      <w:r w:rsidRPr="005C45D9">
        <w:rPr>
          <w:sz w:val="24"/>
          <w:szCs w:val="24"/>
          <w:lang w:val="pt"/>
        </w:rPr>
        <w:t xml:space="preserve"> continentes do sul no início do Cretáceo. Juntamente </w:t>
      </w:r>
      <w:proofErr w:type="gramStart"/>
      <w:r w:rsidRPr="005C45D9">
        <w:rPr>
          <w:sz w:val="24"/>
          <w:szCs w:val="24"/>
          <w:lang w:val="pt"/>
        </w:rPr>
        <w:t xml:space="preserve">com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</w:t>
      </w:r>
      <w:r>
        <w:rPr>
          <w:i/>
          <w:sz w:val="24"/>
          <w:szCs w:val="24"/>
          <w:lang w:val="pt"/>
        </w:rPr>
        <w:t>i</w:t>
      </w:r>
      <w:r w:rsidRPr="005C45D9">
        <w:rPr>
          <w:i/>
          <w:sz w:val="24"/>
          <w:szCs w:val="24"/>
          <w:lang w:val="pt"/>
        </w:rPr>
        <w:t>eria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(Remes, 2006) do Jurássico Tardio da Tanzânia, a presença de até quatro formas distintas de </w:t>
      </w:r>
      <w:proofErr w:type="spellStart"/>
      <w:r w:rsidRPr="005C45D9">
        <w:rPr>
          <w:sz w:val="24"/>
          <w:szCs w:val="24"/>
          <w:lang w:val="pt"/>
        </w:rPr>
        <w:t>diplodoci</w:t>
      </w:r>
      <w:proofErr w:type="spellEnd"/>
      <w:r w:rsidRPr="005C45D9">
        <w:rPr>
          <w:sz w:val="24"/>
          <w:szCs w:val="24"/>
          <w:lang w:val="pt"/>
        </w:rPr>
        <w:t xml:space="preserve"> ne </w:t>
      </w:r>
      <w:proofErr w:type="spellStart"/>
      <w:r w:rsidRPr="005C45D9">
        <w:rPr>
          <w:sz w:val="24"/>
          <w:szCs w:val="24"/>
          <w:lang w:val="pt"/>
        </w:rPr>
        <w:t>gondwanan</w:t>
      </w:r>
      <w:r>
        <w:rPr>
          <w:sz w:val="24"/>
          <w:szCs w:val="24"/>
          <w:lang w:val="pt"/>
        </w:rPr>
        <w:t>destaca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questões relativas à regionalização e </w:t>
      </w:r>
      <w:r>
        <w:rPr>
          <w:lang w:val="pt"/>
        </w:rPr>
        <w:t xml:space="preserve">diferenciação </w:t>
      </w:r>
      <w:r>
        <w:rPr>
          <w:sz w:val="24"/>
          <w:szCs w:val="24"/>
          <w:lang w:val="pt"/>
        </w:rPr>
        <w:t>biogeográfica</w:t>
      </w:r>
      <w:r>
        <w:rPr>
          <w:lang w:val="pt"/>
        </w:rPr>
        <w:t xml:space="preserve"> de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Diplod</w:t>
      </w:r>
      <w:r>
        <w:rPr>
          <w:sz w:val="24"/>
          <w:szCs w:val="24"/>
          <w:lang w:val="pt"/>
        </w:rPr>
        <w:t>o</w:t>
      </w:r>
      <w:r w:rsidRPr="005C45D9">
        <w:rPr>
          <w:sz w:val="24"/>
          <w:szCs w:val="24"/>
          <w:lang w:val="pt"/>
        </w:rPr>
        <w:t>cidae</w:t>
      </w:r>
      <w:proofErr w:type="spellEnd"/>
      <w:r w:rsidRPr="005C45D9">
        <w:rPr>
          <w:sz w:val="24"/>
          <w:szCs w:val="24"/>
          <w:lang w:val="pt"/>
        </w:rPr>
        <w:t xml:space="preserve"> dentro do contexto </w:t>
      </w:r>
      <w:proofErr w:type="spellStart"/>
      <w:r w:rsidRPr="005C45D9">
        <w:rPr>
          <w:sz w:val="24"/>
          <w:szCs w:val="24"/>
          <w:lang w:val="pt"/>
        </w:rPr>
        <w:t>pangaeniano</w:t>
      </w:r>
      <w:proofErr w:type="spellEnd"/>
      <w:r w:rsidRPr="005C45D9">
        <w:rPr>
          <w:sz w:val="24"/>
          <w:szCs w:val="24"/>
          <w:lang w:val="pt"/>
        </w:rPr>
        <w:t xml:space="preserve"> mais amplo.</w:t>
      </w:r>
    </w:p>
    <w:p w14:paraId="2159BF52" w14:textId="59D4E85B" w:rsidR="004C2690" w:rsidRPr="005C45D9" w:rsidRDefault="004C2690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</w:t>
      </w:r>
      <w:proofErr w:type="spellStart"/>
      <w:r w:rsidRPr="005C45D9">
        <w:rPr>
          <w:sz w:val="24"/>
          <w:szCs w:val="24"/>
          <w:lang w:val="pt"/>
        </w:rPr>
        <w:t>paleobiogeografia</w:t>
      </w:r>
      <w:proofErr w:type="spellEnd"/>
      <w:r w:rsidRPr="005C45D9">
        <w:rPr>
          <w:sz w:val="24"/>
          <w:szCs w:val="24"/>
          <w:lang w:val="pt"/>
        </w:rPr>
        <w:t xml:space="preserve"> dos dinossauros </w:t>
      </w:r>
      <w:proofErr w:type="spellStart"/>
      <w:r w:rsidRPr="005C45D9">
        <w:rPr>
          <w:sz w:val="24"/>
          <w:szCs w:val="24"/>
          <w:lang w:val="pt"/>
        </w:rPr>
        <w:t>diplodocóides</w:t>
      </w:r>
      <w:proofErr w:type="spellEnd"/>
      <w:r w:rsidRPr="005C45D9">
        <w:rPr>
          <w:sz w:val="24"/>
          <w:szCs w:val="24"/>
          <w:lang w:val="pt"/>
        </w:rPr>
        <w:t xml:space="preserve"> tem sido amplamente discutida recentemente (por exemplo, Harris, 2006; Remes, 2006;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, 2009; </w:t>
      </w:r>
      <w:proofErr w:type="spellStart"/>
      <w:r w:rsidRPr="005C45D9">
        <w:rPr>
          <w:sz w:val="24"/>
          <w:szCs w:val="24"/>
          <w:lang w:val="pt"/>
        </w:rPr>
        <w:t>Whitlock</w:t>
      </w:r>
      <w:proofErr w:type="spellEnd"/>
      <w:r w:rsidRPr="005C45D9">
        <w:rPr>
          <w:sz w:val="24"/>
          <w:szCs w:val="24"/>
          <w:lang w:val="pt"/>
        </w:rPr>
        <w:t>, 2011</w:t>
      </w:r>
      <w:r w:rsidR="00761421">
        <w:rPr>
          <w:sz w:val="24"/>
          <w:szCs w:val="24"/>
          <w:lang w:val="pt"/>
        </w:rPr>
        <w:t>a;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Carballido</w:t>
      </w:r>
      <w:proofErr w:type="spellEnd"/>
      <w:r w:rsidRPr="005C45D9">
        <w:rPr>
          <w:sz w:val="24"/>
          <w:szCs w:val="24"/>
          <w:lang w:val="pt"/>
        </w:rPr>
        <w:t xml:space="preserve"> et </w:t>
      </w:r>
      <w:proofErr w:type="gramStart"/>
      <w:r w:rsidRPr="005C45D9">
        <w:rPr>
          <w:sz w:val="24"/>
          <w:szCs w:val="24"/>
          <w:lang w:val="pt"/>
        </w:rPr>
        <w:t>al.</w:t>
      </w:r>
      <w:r>
        <w:rPr>
          <w:lang w:val="pt"/>
        </w:rPr>
        <w:t xml:space="preserve"> </w:t>
      </w:r>
      <w:ins w:id="135" w:author="Blair McPhee" w:date="2015-10-25T15:01:00Z">
        <w:r w:rsidR="0052706C">
          <w:rPr>
            <w:sz w:val="24"/>
            <w:szCs w:val="24"/>
            <w:lang w:val="pt"/>
          </w:rPr>
          <w:t>,</w:t>
        </w:r>
      </w:ins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2012;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2012; </w:t>
      </w:r>
      <w:proofErr w:type="spellStart"/>
      <w:r w:rsidRPr="005C45D9">
        <w:rPr>
          <w:sz w:val="24"/>
          <w:szCs w:val="24"/>
          <w:lang w:val="pt"/>
        </w:rPr>
        <w:t>Gallina</w:t>
      </w:r>
      <w:proofErr w:type="spellEnd"/>
      <w:r w:rsidRPr="005C45D9">
        <w:rPr>
          <w:sz w:val="24"/>
          <w:szCs w:val="24"/>
          <w:lang w:val="pt"/>
        </w:rPr>
        <w:t xml:space="preserve"> et al., 2014; </w:t>
      </w:r>
      <w:proofErr w:type="spellStart"/>
      <w:r w:rsidRPr="005C45D9">
        <w:rPr>
          <w:sz w:val="24"/>
          <w:szCs w:val="24"/>
          <w:lang w:val="pt"/>
        </w:rPr>
        <w:t>Fanti</w:t>
      </w:r>
      <w:proofErr w:type="spellEnd"/>
      <w:r w:rsidRPr="005C45D9">
        <w:rPr>
          <w:sz w:val="24"/>
          <w:szCs w:val="24"/>
          <w:lang w:val="pt"/>
        </w:rPr>
        <w:t xml:space="preserve"> et al.</w:t>
      </w:r>
      <w:r>
        <w:rPr>
          <w:lang w:val="pt"/>
        </w:rPr>
        <w:t xml:space="preserve"> </w:t>
      </w:r>
      <w:ins w:id="136" w:author="Blair McPhee" w:date="2015-10-25T15:01:00Z">
        <w:r w:rsidR="0052706C">
          <w:rPr>
            <w:sz w:val="24"/>
            <w:szCs w:val="24"/>
            <w:lang w:val="pt"/>
          </w:rPr>
          <w:t>,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2015;</w:t>
      </w:r>
      <w:ins w:id="137" w:author="Blair McPhee" w:date="2015-10-25T15:01:00Z">
        <w:r w:rsidR="0052706C">
          <w:rPr>
            <w:sz w:val="24"/>
            <w:szCs w:val="24"/>
            <w:lang w:val="pt"/>
          </w:rPr>
          <w:t xml:space="preserve"> </w:t>
        </w:r>
        <w:proofErr w:type="spellStart"/>
        <w:r w:rsidR="0052706C">
          <w:rPr>
            <w:sz w:val="24"/>
            <w:szCs w:val="24"/>
            <w:lang w:val="pt"/>
          </w:rPr>
          <w:t>Rauhut</w:t>
        </w:r>
        <w:proofErr w:type="spellEnd"/>
        <w:r w:rsidR="0052706C">
          <w:rPr>
            <w:sz w:val="24"/>
            <w:szCs w:val="24"/>
            <w:lang w:val="pt"/>
          </w:rPr>
          <w:t xml:space="preserve"> et al., 2015</w:t>
        </w:r>
      </w:ins>
      <w:r w:rsidRPr="005C45D9">
        <w:rPr>
          <w:sz w:val="24"/>
          <w:szCs w:val="24"/>
          <w:lang w:val="pt"/>
        </w:rPr>
        <w:t xml:space="preserve">). Embora a maioria dos autores favoreça um modelo de dispersão para o grupo (pelo qual os principais grupos </w:t>
      </w:r>
      <w:proofErr w:type="spellStart"/>
      <w:r w:rsidRPr="005C45D9">
        <w:rPr>
          <w:sz w:val="24"/>
          <w:szCs w:val="24"/>
          <w:lang w:val="pt"/>
        </w:rPr>
        <w:t>diplodocóides</w:t>
      </w:r>
      <w:proofErr w:type="spellEnd"/>
      <w:r w:rsidRPr="005C45D9">
        <w:rPr>
          <w:sz w:val="24"/>
          <w:szCs w:val="24"/>
          <w:lang w:val="pt"/>
        </w:rPr>
        <w:t xml:space="preserve"> originados pelo jurássico médio tardio ou pelo início do Jurássico Tardio, estabelecendo-se em seus respectivos territórios </w:t>
      </w:r>
      <w:proofErr w:type="spellStart"/>
      <w:proofErr w:type="gramStart"/>
      <w:r w:rsidRPr="005C45D9">
        <w:rPr>
          <w:sz w:val="24"/>
          <w:szCs w:val="24"/>
          <w:lang w:val="pt"/>
        </w:rPr>
        <w:t>pangaeanos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C11ED1">
        <w:rPr>
          <w:sz w:val="24"/>
          <w:szCs w:val="24"/>
          <w:lang w:val="pt"/>
        </w:rPr>
        <w:t>antes</w:t>
      </w:r>
      <w:proofErr w:type="gramEnd"/>
      <w:r>
        <w:rPr>
          <w:lang w:val="pt"/>
        </w:rPr>
        <w:t xml:space="preserve"> da</w:t>
      </w:r>
      <w:r w:rsidRPr="005C45D9">
        <w:rPr>
          <w:sz w:val="24"/>
          <w:szCs w:val="24"/>
          <w:lang w:val="pt"/>
        </w:rPr>
        <w:t xml:space="preserve"> transgressão global que viu o solo oceânico se espalhando rapidamente pelas Américas [</w:t>
      </w:r>
      <w:proofErr w:type="spellStart"/>
      <w:r w:rsidRPr="005C45D9">
        <w:rPr>
          <w:sz w:val="24"/>
          <w:szCs w:val="24"/>
          <w:lang w:val="pt"/>
        </w:rPr>
        <w:t>Golonka</w:t>
      </w:r>
      <w:proofErr w:type="spellEnd"/>
      <w:r w:rsidRPr="005C45D9">
        <w:rPr>
          <w:sz w:val="24"/>
          <w:szCs w:val="24"/>
          <w:lang w:val="pt"/>
        </w:rPr>
        <w:t xml:space="preserve"> et al., 1996]), há atualmente pouco apoio filogenético para o endemismo inequívoco em Gondwana ou no oeste da </w:t>
      </w:r>
      <w:proofErr w:type="spellStart"/>
      <w:r w:rsidRPr="005C45D9">
        <w:rPr>
          <w:sz w:val="24"/>
          <w:szCs w:val="24"/>
          <w:lang w:val="pt"/>
        </w:rPr>
        <w:t>Laurasia</w:t>
      </w:r>
      <w:proofErr w:type="spellEnd"/>
      <w:r w:rsidRPr="005C45D9">
        <w:rPr>
          <w:sz w:val="24"/>
          <w:szCs w:val="24"/>
          <w:lang w:val="pt"/>
        </w:rPr>
        <w:t xml:space="preserve">. </w:t>
      </w:r>
      <w:proofErr w:type="spellStart"/>
      <w:r w:rsidRPr="005C45D9">
        <w:rPr>
          <w:sz w:val="24"/>
          <w:szCs w:val="24"/>
          <w:lang w:val="pt"/>
        </w:rPr>
        <w:t>Gallina</w:t>
      </w:r>
      <w:proofErr w:type="spellEnd"/>
      <w:r w:rsidRPr="005C45D9">
        <w:rPr>
          <w:sz w:val="24"/>
          <w:szCs w:val="24"/>
          <w:lang w:val="pt"/>
        </w:rPr>
        <w:t xml:space="preserve"> et al. (2014) aludiram a um possível </w:t>
      </w:r>
      <w:proofErr w:type="spellStart"/>
      <w:r w:rsidRPr="005C45D9">
        <w:rPr>
          <w:sz w:val="24"/>
          <w:szCs w:val="24"/>
          <w:lang w:val="pt"/>
        </w:rPr>
        <w:t>cladoço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gondwanano</w:t>
      </w:r>
      <w:proofErr w:type="spellEnd"/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com base na relação próxima que recuperaram entre </w:t>
      </w:r>
      <w:r>
        <w:rPr>
          <w:lang w:val="pt"/>
        </w:rPr>
        <w:t xml:space="preserve"> </w:t>
      </w:r>
      <w:proofErr w:type="spellStart"/>
      <w:r w:rsidRPr="005C45D9">
        <w:rPr>
          <w:i/>
          <w:iCs/>
          <w:sz w:val="24"/>
          <w:szCs w:val="24"/>
          <w:lang w:val="pt"/>
        </w:rPr>
        <w:t>Tornieria</w:t>
      </w:r>
      <w:proofErr w:type="spellEnd"/>
      <w:r w:rsidRPr="005C45D9">
        <w:rPr>
          <w:i/>
          <w:iCs/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e </w:t>
      </w:r>
      <w:r>
        <w:rPr>
          <w:lang w:val="pt"/>
        </w:rPr>
        <w:t xml:space="preserve"> </w:t>
      </w:r>
      <w:proofErr w:type="spellStart"/>
      <w:r w:rsidRPr="005C45D9">
        <w:rPr>
          <w:i/>
          <w:iCs/>
          <w:sz w:val="24"/>
          <w:szCs w:val="24"/>
          <w:lang w:val="pt"/>
        </w:rPr>
        <w:t>Leinkupal</w:t>
      </w:r>
      <w:proofErr w:type="spellEnd"/>
      <w:r>
        <w:rPr>
          <w:lang w:val="pt"/>
        </w:rPr>
        <w:t xml:space="preserve">; </w:t>
      </w:r>
      <w:proofErr w:type="spellStart"/>
      <w:r>
        <w:rPr>
          <w:lang w:val="pt"/>
        </w:rPr>
        <w:t>no</w:t>
      </w:r>
      <w:r w:rsidRPr="005C45D9">
        <w:rPr>
          <w:sz w:val="24"/>
          <w:szCs w:val="24"/>
          <w:lang w:val="pt"/>
        </w:rPr>
        <w:t>entanto</w:t>
      </w:r>
      <w:proofErr w:type="spellEnd"/>
      <w:r w:rsidRPr="005C45D9">
        <w:rPr>
          <w:sz w:val="24"/>
          <w:szCs w:val="24"/>
          <w:lang w:val="pt"/>
        </w:rPr>
        <w:t xml:space="preserve">, a análise mais abrangente de </w:t>
      </w:r>
      <w:proofErr w:type="spellStart"/>
      <w:r w:rsidRPr="005C45D9">
        <w:rPr>
          <w:sz w:val="24"/>
          <w:szCs w:val="24"/>
          <w:lang w:val="pt"/>
        </w:rPr>
        <w:t>Tschopp</w:t>
      </w:r>
      <w:proofErr w:type="spellEnd"/>
      <w:r w:rsidRPr="005C45D9">
        <w:rPr>
          <w:sz w:val="24"/>
          <w:szCs w:val="24"/>
          <w:lang w:val="pt"/>
        </w:rPr>
        <w:t xml:space="preserve"> et al. (2015: fig. 120) não conseguiu recuperar uma relação irmã-</w:t>
      </w:r>
      <w:proofErr w:type="spellStart"/>
      <w:r w:rsidRPr="005C45D9">
        <w:rPr>
          <w:sz w:val="24"/>
          <w:szCs w:val="24"/>
          <w:lang w:val="pt"/>
        </w:rPr>
        <w:t>taxon</w:t>
      </w:r>
      <w:proofErr w:type="spellEnd"/>
      <w:r w:rsidRPr="005C45D9">
        <w:rPr>
          <w:sz w:val="24"/>
          <w:szCs w:val="24"/>
          <w:lang w:val="pt"/>
        </w:rPr>
        <w:t xml:space="preserve"> entre esses dois impostos, com ambos os impostos distribuídos entre um grau </w:t>
      </w:r>
      <w:proofErr w:type="spellStart"/>
      <w:r w:rsidRPr="005C45D9">
        <w:rPr>
          <w:sz w:val="24"/>
          <w:szCs w:val="24"/>
          <w:lang w:val="pt"/>
        </w:rPr>
        <w:t>parafítico</w:t>
      </w:r>
      <w:proofErr w:type="spellEnd"/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diplodocinas</w:t>
      </w:r>
      <w:proofErr w:type="spellEnd"/>
      <w:r w:rsidRPr="005C45D9">
        <w:rPr>
          <w:sz w:val="24"/>
          <w:szCs w:val="24"/>
          <w:lang w:val="pt"/>
        </w:rPr>
        <w:t xml:space="preserve"> norte-americanas (embora isso possa ter sido afetado pela exclusão dos últimos autores de elementos não </w:t>
      </w:r>
      <w:proofErr w:type="spellStart"/>
      <w:r w:rsidRPr="005C45D9">
        <w:rPr>
          <w:sz w:val="24"/>
          <w:szCs w:val="24"/>
          <w:lang w:val="pt"/>
        </w:rPr>
        <w:t>holítipicos</w:t>
      </w:r>
      <w:proofErr w:type="spellEnd"/>
      <w:r w:rsidRPr="005C45D9">
        <w:rPr>
          <w:sz w:val="24"/>
          <w:szCs w:val="24"/>
          <w:lang w:val="pt"/>
        </w:rPr>
        <w:t xml:space="preserve"> de seu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OTU).</w:t>
      </w:r>
    </w:p>
    <w:p w14:paraId="0B0D6823" w14:textId="4CC3D1FF" w:rsidR="004C2690" w:rsidRPr="005C45D9" w:rsidRDefault="00EA1C6B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lastRenderedPageBreak/>
        <w:t xml:space="preserve">A confirmação de material </w:t>
      </w:r>
      <w:proofErr w:type="spellStart"/>
      <w:r w:rsidRPr="005C45D9">
        <w:rPr>
          <w:sz w:val="24"/>
          <w:szCs w:val="24"/>
          <w:lang w:val="pt"/>
        </w:rPr>
        <w:t>diplodocida</w:t>
      </w:r>
      <w:proofErr w:type="spellEnd"/>
      <w:r w:rsidRPr="005C45D9">
        <w:rPr>
          <w:sz w:val="24"/>
          <w:szCs w:val="24"/>
          <w:lang w:val="pt"/>
        </w:rPr>
        <w:t xml:space="preserve"> na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del w:id="138" w:author="Blair McPhee" w:date="2015-10-27T12:41:00Z">
        <w:r w:rsidRPr="005C45D9" w:rsidDel="00CB43DD">
          <w:rPr>
            <w:sz w:val="24"/>
            <w:szCs w:val="24"/>
            <w:lang w:val="pt"/>
          </w:rPr>
          <w:delText xml:space="preserve">Early </w:delText>
        </w:r>
      </w:del>
      <w:proofErr w:type="gramStart"/>
      <w:ins w:id="139" w:author="Blair McPhee" w:date="2015-10-27T12:41:00Z">
        <w:r w:rsidR="00CB43DD">
          <w:rPr>
            <w:sz w:val="24"/>
            <w:szCs w:val="24"/>
            <w:lang w:val="pt"/>
          </w:rPr>
          <w:t>do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Cretáceo</w:t>
      </w:r>
      <w:proofErr w:type="gramEnd"/>
      <w:r w:rsidRPr="005C45D9">
        <w:rPr>
          <w:sz w:val="24"/>
          <w:szCs w:val="24"/>
          <w:lang w:val="pt"/>
        </w:rPr>
        <w:t xml:space="preserve"> Inferior convida a comparação com esses espécimes </w:t>
      </w:r>
      <w:proofErr w:type="spellStart"/>
      <w:r w:rsidRPr="005C45D9">
        <w:rPr>
          <w:sz w:val="24"/>
          <w:szCs w:val="24"/>
          <w:lang w:val="pt"/>
        </w:rPr>
        <w:t>gondwananos</w:t>
      </w:r>
      <w:proofErr w:type="spellEnd"/>
      <w:r w:rsidRPr="005C45D9">
        <w:rPr>
          <w:sz w:val="24"/>
          <w:szCs w:val="24"/>
          <w:lang w:val="pt"/>
        </w:rPr>
        <w:t xml:space="preserve"> previamente conhecidos. Como ilustrado na descrição acima, AM 6000 está mais próximo em morfologia geral </w:t>
      </w:r>
      <w:proofErr w:type="gramStart"/>
      <w:r w:rsidRPr="005C45D9">
        <w:rPr>
          <w:sz w:val="24"/>
          <w:szCs w:val="24"/>
          <w:lang w:val="pt"/>
        </w:rPr>
        <w:t xml:space="preserve">para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spellEnd"/>
      <w:proofErr w:type="gramEnd"/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o </w:t>
      </w:r>
      <w:proofErr w:type="spellStart"/>
      <w:r w:rsidRPr="005C45D9">
        <w:rPr>
          <w:sz w:val="24"/>
          <w:szCs w:val="24"/>
          <w:lang w:val="pt"/>
        </w:rPr>
        <w:t>diplodoci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chileno</w:t>
      </w:r>
      <w:r>
        <w:rPr>
          <w:sz w:val="24"/>
          <w:szCs w:val="24"/>
          <w:lang w:val="pt"/>
        </w:rPr>
        <w:t>ne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SNGM-1979 do que para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Torn</w:t>
      </w:r>
      <w:r>
        <w:rPr>
          <w:i/>
          <w:sz w:val="24"/>
          <w:szCs w:val="24"/>
          <w:lang w:val="pt"/>
        </w:rPr>
        <w:t>i</w:t>
      </w:r>
      <w:r w:rsidRPr="005C45D9">
        <w:rPr>
          <w:i/>
          <w:sz w:val="24"/>
          <w:szCs w:val="24"/>
          <w:lang w:val="pt"/>
        </w:rPr>
        <w:t>eria</w:t>
      </w:r>
      <w:proofErr w:type="spellEnd"/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(baseado na retenção da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fossa pneumática </w:t>
      </w:r>
      <w:r>
        <w:rPr>
          <w:lang w:val="pt"/>
        </w:rPr>
        <w:t xml:space="preserve">lateral além </w:t>
      </w:r>
      <w:r>
        <w:rPr>
          <w:sz w:val="24"/>
          <w:szCs w:val="24"/>
          <w:lang w:val="pt"/>
        </w:rPr>
        <w:t xml:space="preserve">das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>costelas caudais</w:t>
      </w:r>
      <w:r>
        <w:rPr>
          <w:lang w:val="pt"/>
        </w:rPr>
        <w:t xml:space="preserve">, e do arco neural baixo </w:t>
      </w:r>
      <w:proofErr w:type="spellStart"/>
      <w:r>
        <w:rPr>
          <w:lang w:val="pt"/>
        </w:rPr>
        <w:t>em</w:t>
      </w:r>
      <w:r>
        <w:rPr>
          <w:sz w:val="24"/>
          <w:szCs w:val="24"/>
          <w:lang w:val="pt"/>
        </w:rPr>
        <w:t>vértebras</w:t>
      </w:r>
      <w:proofErr w:type="spellEnd"/>
      <w:r>
        <w:rPr>
          <w:sz w:val="24"/>
          <w:szCs w:val="24"/>
          <w:lang w:val="pt"/>
        </w:rPr>
        <w:t xml:space="preserve"> caudais médias</w:t>
      </w:r>
      <w:r w:rsidR="00E35469">
        <w:rPr>
          <w:sz w:val="24"/>
          <w:szCs w:val="24"/>
          <w:lang w:val="pt"/>
        </w:rPr>
        <w:t>)</w:t>
      </w:r>
      <w:r w:rsidRPr="005C45D9">
        <w:rPr>
          <w:sz w:val="24"/>
          <w:szCs w:val="24"/>
          <w:lang w:val="pt"/>
        </w:rPr>
        <w:t xml:space="preserve">. Embora seja tentador interpretar essa semelhança como evidência de uma relação taxonômica próxima, especialmente dada a suposta contemporaneidade temporal de AM 6000 </w:t>
      </w:r>
      <w:proofErr w:type="gramStart"/>
      <w:r w:rsidRPr="005C45D9">
        <w:rPr>
          <w:sz w:val="24"/>
          <w:szCs w:val="24"/>
          <w:lang w:val="pt"/>
        </w:rPr>
        <w:t xml:space="preserve">e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Leinkupal</w:t>
      </w:r>
      <w:proofErr w:type="gramEnd"/>
      <w:r w:rsidRPr="005C45D9">
        <w:rPr>
          <w:i/>
          <w:sz w:val="24"/>
          <w:szCs w:val="24"/>
          <w:lang w:val="pt"/>
        </w:rPr>
        <w:t>,</w:t>
      </w:r>
      <w:r w:rsidRPr="005C45D9">
        <w:rPr>
          <w:sz w:val="24"/>
          <w:szCs w:val="24"/>
          <w:lang w:val="pt"/>
        </w:rPr>
        <w:t>a</w:t>
      </w:r>
      <w:proofErr w:type="spellEnd"/>
      <w:r w:rsidRPr="005C45D9">
        <w:rPr>
          <w:sz w:val="24"/>
          <w:szCs w:val="24"/>
          <w:lang w:val="pt"/>
        </w:rPr>
        <w:t xml:space="preserve"> incompletude tanto da AM 6000 quanto da SNGM-1979 impede uma </w:t>
      </w:r>
      <w:r>
        <w:rPr>
          <w:lang w:val="pt"/>
        </w:rPr>
        <w:t xml:space="preserve">avaliação mais detalhada da possível </w:t>
      </w:r>
      <w:r>
        <w:rPr>
          <w:sz w:val="24"/>
          <w:szCs w:val="24"/>
          <w:lang w:val="pt"/>
        </w:rPr>
        <w:t>inter-relação filogenética desses materiais.</w:t>
      </w:r>
      <w:r w:rsidRPr="005C45D9">
        <w:rPr>
          <w:sz w:val="24"/>
          <w:szCs w:val="24"/>
          <w:lang w:val="pt"/>
        </w:rPr>
        <w:t xml:space="preserve"> Além disso, a coluna neural distinta de AM 6000, </w:t>
      </w:r>
      <w:r>
        <w:rPr>
          <w:lang w:val="pt"/>
        </w:rPr>
        <w:t xml:space="preserve">juntamente com </w:t>
      </w:r>
      <w:proofErr w:type="gramStart"/>
      <w:r>
        <w:rPr>
          <w:lang w:val="pt"/>
        </w:rPr>
        <w:t xml:space="preserve">os </w:t>
      </w:r>
      <w:r w:rsidRPr="0008309E">
        <w:rPr>
          <w:sz w:val="24"/>
          <w:szCs w:val="24"/>
          <w:lang w:val="pt"/>
        </w:rPr>
        <w:t xml:space="preserve"> pedículos</w:t>
      </w:r>
      <w:proofErr w:type="gramEnd"/>
      <w:r w:rsidRPr="0008309E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Pr="0008309E">
        <w:rPr>
          <w:sz w:val="24"/>
          <w:szCs w:val="24"/>
          <w:lang w:val="pt"/>
        </w:rPr>
        <w:t xml:space="preserve">comparativamente </w:t>
      </w:r>
      <w:proofErr w:type="spellStart"/>
      <w:r w:rsidRPr="0008309E">
        <w:rPr>
          <w:sz w:val="24"/>
          <w:szCs w:val="24"/>
          <w:lang w:val="pt"/>
        </w:rPr>
        <w:t>altos</w:t>
      </w:r>
      <w:r>
        <w:rPr>
          <w:lang w:val="pt"/>
        </w:rPr>
        <w:t>do</w:t>
      </w:r>
      <w:proofErr w:type="spellEnd"/>
      <w:r>
        <w:rPr>
          <w:lang w:val="pt"/>
        </w:rPr>
        <w:t xml:space="preserve"> arco neural de </w:t>
      </w:r>
      <w:proofErr w:type="spellStart"/>
      <w:r w:rsidRPr="0008309E">
        <w:rPr>
          <w:i/>
          <w:sz w:val="24"/>
          <w:szCs w:val="24"/>
          <w:lang w:val="pt"/>
        </w:rPr>
        <w:t>Leinkupal,</w:t>
      </w:r>
      <w:r w:rsidRPr="005C45D9">
        <w:rPr>
          <w:sz w:val="24"/>
          <w:szCs w:val="24"/>
          <w:lang w:val="pt"/>
        </w:rPr>
        <w:t>adverte</w:t>
      </w:r>
      <w:proofErr w:type="spellEnd"/>
      <w:r w:rsidRPr="005C45D9">
        <w:rPr>
          <w:sz w:val="24"/>
          <w:szCs w:val="24"/>
          <w:lang w:val="pt"/>
        </w:rPr>
        <w:t xml:space="preserve"> contra o agrupamento prematuro </w:t>
      </w:r>
      <w:proofErr w:type="spellStart"/>
      <w:r w:rsidRPr="005C45D9">
        <w:rPr>
          <w:sz w:val="24"/>
          <w:szCs w:val="24"/>
          <w:lang w:val="pt"/>
        </w:rPr>
        <w:t>dos</w:t>
      </w:r>
      <w:r>
        <w:rPr>
          <w:lang w:val="pt"/>
        </w:rPr>
        <w:t>dois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espécimes</w:t>
      </w:r>
      <w:r w:rsidR="00761421">
        <w:rPr>
          <w:sz w:val="24"/>
          <w:szCs w:val="24"/>
          <w:lang w:val="pt"/>
        </w:rPr>
        <w:t>se</w:t>
      </w:r>
      <w:proofErr w:type="spellEnd"/>
      <w:r w:rsidR="00761421"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Embora seja provável que o aumento da amostragem demonstre ainda mais a influência da </w:t>
      </w:r>
      <w:r>
        <w:rPr>
          <w:lang w:val="pt"/>
        </w:rPr>
        <w:t xml:space="preserve">geografia </w:t>
      </w:r>
      <w:proofErr w:type="spellStart"/>
      <w:r>
        <w:rPr>
          <w:sz w:val="24"/>
          <w:szCs w:val="24"/>
          <w:lang w:val="pt"/>
        </w:rPr>
        <w:t>palaeo</w:t>
      </w:r>
      <w:r w:rsidRPr="005C45D9">
        <w:rPr>
          <w:sz w:val="24"/>
          <w:szCs w:val="24"/>
          <w:lang w:val="pt"/>
        </w:rPr>
        <w:t>na</w:t>
      </w:r>
      <w:proofErr w:type="spellEnd"/>
      <w:r w:rsidRPr="005C45D9">
        <w:rPr>
          <w:sz w:val="24"/>
          <w:szCs w:val="24"/>
          <w:lang w:val="pt"/>
        </w:rPr>
        <w:t xml:space="preserve"> filogenia </w:t>
      </w:r>
      <w:proofErr w:type="spellStart"/>
      <w:r w:rsidRPr="005C45D9">
        <w:rPr>
          <w:sz w:val="24"/>
          <w:szCs w:val="24"/>
          <w:lang w:val="pt"/>
        </w:rPr>
        <w:t>diplodocida</w:t>
      </w:r>
      <w:proofErr w:type="spellEnd"/>
      <w:r w:rsidRPr="005C45D9">
        <w:rPr>
          <w:sz w:val="24"/>
          <w:szCs w:val="24"/>
          <w:lang w:val="pt"/>
        </w:rPr>
        <w:t>, as relações espaciais do grupo permanecem enigmáticas.</w:t>
      </w:r>
    </w:p>
    <w:p w14:paraId="26246500" w14:textId="48E59D3E" w:rsidR="00E35469" w:rsidRDefault="00E35469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Além de ressaltar a diversidade </w:t>
      </w:r>
      <w:proofErr w:type="spellStart"/>
      <w:r w:rsidRPr="005C45D9">
        <w:rPr>
          <w:sz w:val="24"/>
          <w:szCs w:val="24"/>
          <w:lang w:val="pt"/>
        </w:rPr>
        <w:t>gondwanana</w:t>
      </w:r>
      <w:proofErr w:type="spellEnd"/>
      <w:r w:rsidRPr="005C45D9">
        <w:rPr>
          <w:sz w:val="24"/>
          <w:szCs w:val="24"/>
          <w:lang w:val="pt"/>
        </w:rPr>
        <w:t xml:space="preserve"> do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, 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também confirma a sobrevivência africana de seu </w:t>
      </w:r>
      <w:proofErr w:type="spellStart"/>
      <w:r w:rsidRPr="005C45D9">
        <w:rPr>
          <w:sz w:val="24"/>
          <w:szCs w:val="24"/>
          <w:lang w:val="pt"/>
        </w:rPr>
        <w:t>flagell</w:t>
      </w:r>
      <w:r>
        <w:rPr>
          <w:sz w:val="24"/>
          <w:szCs w:val="24"/>
          <w:lang w:val="pt"/>
        </w:rPr>
        <w:t>i</w:t>
      </w:r>
      <w:r w:rsidR="00761421">
        <w:rPr>
          <w:sz w:val="24"/>
          <w:szCs w:val="24"/>
          <w:lang w:val="pt"/>
        </w:rPr>
        <w:t>caudatan</w:t>
      </w:r>
      <w:proofErr w:type="spellEnd"/>
      <w:r w:rsidR="00761421">
        <w:rPr>
          <w:sz w:val="24"/>
          <w:szCs w:val="24"/>
          <w:lang w:val="pt"/>
        </w:rPr>
        <w:t xml:space="preserve"> irmã-</w:t>
      </w:r>
      <w:proofErr w:type="spellStart"/>
      <w:proofErr w:type="gramStart"/>
      <w:r w:rsidR="00761421">
        <w:rPr>
          <w:sz w:val="24"/>
          <w:szCs w:val="24"/>
          <w:lang w:val="pt"/>
        </w:rPr>
        <w:t>taxon</w:t>
      </w:r>
      <w:proofErr w:type="spellEnd"/>
      <w:r w:rsidR="00761421">
        <w:rPr>
          <w:sz w:val="24"/>
          <w:szCs w:val="24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Dicraeosauridae</w:t>
      </w:r>
      <w:proofErr w:type="spellEnd"/>
      <w:proofErr w:type="gramEnd"/>
      <w:r w:rsidRPr="005C45D9">
        <w:rPr>
          <w:sz w:val="24"/>
          <w:szCs w:val="24"/>
          <w:lang w:val="pt"/>
        </w:rPr>
        <w:t>. Após um período de relativa amplitude geográfica no Jurássico Tardio (sendo conhecido da África Oriental</w:t>
      </w:r>
      <w:r>
        <w:rPr>
          <w:sz w:val="24"/>
          <w:szCs w:val="24"/>
          <w:lang w:val="pt"/>
        </w:rPr>
        <w:t>,</w:t>
      </w:r>
      <w:r>
        <w:rPr>
          <w:lang w:val="pt"/>
        </w:rPr>
        <w:t xml:space="preserve"> e da América do Norte e do</w:t>
      </w:r>
      <w:r w:rsidRPr="005C45D9">
        <w:rPr>
          <w:sz w:val="24"/>
          <w:szCs w:val="24"/>
          <w:lang w:val="pt"/>
        </w:rPr>
        <w:t xml:space="preserve"> Sul [</w:t>
      </w:r>
      <w:proofErr w:type="spellStart"/>
      <w:r w:rsidRPr="005C45D9">
        <w:rPr>
          <w:sz w:val="24"/>
          <w:szCs w:val="24"/>
          <w:lang w:val="pt"/>
        </w:rPr>
        <w:t>Whit</w:t>
      </w:r>
      <w:r>
        <w:rPr>
          <w:sz w:val="24"/>
          <w:szCs w:val="24"/>
          <w:lang w:val="pt"/>
        </w:rPr>
        <w:t>lock</w:t>
      </w:r>
      <w:proofErr w:type="spellEnd"/>
      <w:r>
        <w:rPr>
          <w:sz w:val="24"/>
          <w:szCs w:val="24"/>
          <w:lang w:val="pt"/>
        </w:rPr>
        <w:t>, 2011a</w:t>
      </w:r>
      <w:r w:rsidRPr="005C45D9">
        <w:rPr>
          <w:sz w:val="24"/>
          <w:szCs w:val="24"/>
          <w:lang w:val="pt"/>
        </w:rPr>
        <w:t>]</w:t>
      </w:r>
      <w:proofErr w:type="gramStart"/>
      <w:r w:rsidRPr="005C45D9">
        <w:rPr>
          <w:sz w:val="24"/>
          <w:szCs w:val="24"/>
          <w:lang w:val="pt"/>
        </w:rPr>
        <w:t xml:space="preserve">), </w:t>
      </w:r>
      <w:r>
        <w:rPr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d</w:t>
      </w:r>
      <w:r w:rsidRPr="005C45D9">
        <w:rPr>
          <w:sz w:val="24"/>
          <w:szCs w:val="24"/>
          <w:lang w:val="pt"/>
        </w:rPr>
        <w:t>icraeosaurid</w:t>
      </w:r>
      <w:r>
        <w:rPr>
          <w:sz w:val="24"/>
          <w:szCs w:val="24"/>
          <w:lang w:val="pt"/>
        </w:rPr>
        <w:t>ae</w:t>
      </w:r>
      <w:proofErr w:type="spellEnd"/>
      <w:proofErr w:type="gram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parece ter sofrido uma retração de alcance concertada </w:t>
      </w:r>
      <w:r>
        <w:rPr>
          <w:lang w:val="pt"/>
        </w:rPr>
        <w:t xml:space="preserve">no </w:t>
      </w:r>
      <w:r>
        <w:rPr>
          <w:sz w:val="24"/>
          <w:szCs w:val="24"/>
          <w:lang w:val="pt"/>
        </w:rPr>
        <w:t>Cretáceo,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onde</w:t>
      </w:r>
      <w:r w:rsidR="00761421">
        <w:rPr>
          <w:sz w:val="24"/>
          <w:szCs w:val="24"/>
          <w:lang w:val="pt"/>
        </w:rPr>
        <w:t>por</w:t>
      </w:r>
      <w:proofErr w:type="spellEnd"/>
      <w:r>
        <w:rPr>
          <w:lang w:val="pt"/>
        </w:rPr>
        <w:t xml:space="preserve"> eles</w:t>
      </w:r>
      <w:r>
        <w:rPr>
          <w:sz w:val="24"/>
          <w:szCs w:val="24"/>
          <w:lang w:val="pt"/>
        </w:rPr>
        <w:t xml:space="preserve"> estavam aparentemente restritos à</w:t>
      </w:r>
      <w:r>
        <w:rPr>
          <w:lang w:val="pt"/>
        </w:rPr>
        <w:t xml:space="preserve"> América do Sul</w:t>
      </w:r>
      <w:r w:rsidRPr="005C45D9">
        <w:rPr>
          <w:sz w:val="24"/>
          <w:szCs w:val="24"/>
          <w:lang w:val="pt"/>
        </w:rPr>
        <w:t xml:space="preserve"> (Salgado e Bonaparte, 1991</w:t>
      </w:r>
      <w:r>
        <w:rPr>
          <w:sz w:val="24"/>
          <w:szCs w:val="24"/>
          <w:lang w:val="pt"/>
        </w:rPr>
        <w:t>;</w:t>
      </w:r>
      <w:r>
        <w:rPr>
          <w:lang w:val="pt"/>
        </w:rPr>
        <w:t xml:space="preserve"> </w:t>
      </w:r>
      <w:r w:rsidRPr="00C23532">
        <w:rPr>
          <w:sz w:val="24"/>
          <w:szCs w:val="24"/>
          <w:lang w:val="pt"/>
        </w:rPr>
        <w:t>Apesteguía,</w:t>
      </w:r>
      <w:r>
        <w:rPr>
          <w:sz w:val="24"/>
          <w:szCs w:val="24"/>
          <w:lang w:val="pt"/>
        </w:rPr>
        <w:t xml:space="preserve">2007; </w:t>
      </w:r>
      <w:proofErr w:type="spellStart"/>
      <w:r>
        <w:rPr>
          <w:sz w:val="24"/>
          <w:szCs w:val="24"/>
          <w:lang w:val="pt"/>
        </w:rPr>
        <w:t>Gallina</w:t>
      </w:r>
      <w:proofErr w:type="spellEnd"/>
      <w:r>
        <w:rPr>
          <w:sz w:val="24"/>
          <w:szCs w:val="24"/>
          <w:lang w:val="pt"/>
        </w:rPr>
        <w:t xml:space="preserve"> et al., 2014</w:t>
      </w:r>
      <w:r w:rsidRPr="005C45D9">
        <w:rPr>
          <w:sz w:val="24"/>
          <w:szCs w:val="24"/>
          <w:lang w:val="pt"/>
        </w:rPr>
        <w:t xml:space="preserve">). Embora a presença de </w:t>
      </w:r>
      <w:proofErr w:type="spellStart"/>
      <w:r w:rsidRPr="005C45D9">
        <w:rPr>
          <w:sz w:val="24"/>
          <w:szCs w:val="24"/>
          <w:lang w:val="pt"/>
        </w:rPr>
        <w:t>dicraeosauróides</w:t>
      </w:r>
      <w:proofErr w:type="spellEnd"/>
      <w:r w:rsidRPr="005C45D9">
        <w:rPr>
          <w:sz w:val="24"/>
          <w:szCs w:val="24"/>
          <w:lang w:val="pt"/>
        </w:rPr>
        <w:t xml:space="preserve"> tenha sido sugerida em </w:t>
      </w:r>
      <w:r>
        <w:rPr>
          <w:lang w:val="pt"/>
        </w:rPr>
        <w:t xml:space="preserve">meados do </w:t>
      </w:r>
      <w:proofErr w:type="gramStart"/>
      <w:r>
        <w:rPr>
          <w:sz w:val="24"/>
          <w:szCs w:val="24"/>
          <w:lang w:val="pt"/>
        </w:rPr>
        <w:t>Cretáceo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do</w:t>
      </w:r>
      <w:proofErr w:type="gramEnd"/>
      <w:r w:rsidRPr="005C45D9">
        <w:rPr>
          <w:sz w:val="24"/>
          <w:szCs w:val="24"/>
          <w:lang w:val="pt"/>
        </w:rPr>
        <w:t xml:space="preserve"> norte do Sudão (</w:t>
      </w:r>
      <w:proofErr w:type="spellStart"/>
      <w:r w:rsidRPr="005C45D9">
        <w:rPr>
          <w:sz w:val="24"/>
          <w:szCs w:val="24"/>
          <w:lang w:val="pt"/>
        </w:rPr>
        <w:t>Rauhut</w:t>
      </w:r>
      <w:proofErr w:type="spellEnd"/>
      <w:r w:rsidRPr="005C45D9">
        <w:rPr>
          <w:sz w:val="24"/>
          <w:szCs w:val="24"/>
          <w:lang w:val="pt"/>
        </w:rPr>
        <w:t xml:space="preserve">, 1999), é mais provável que esses restos isolados e fragmentários representem </w:t>
      </w:r>
      <w:proofErr w:type="spellStart"/>
      <w:r w:rsidRPr="005C45D9">
        <w:rPr>
          <w:sz w:val="24"/>
          <w:szCs w:val="24"/>
          <w:lang w:val="pt"/>
        </w:rPr>
        <w:t>somphospondylans</w:t>
      </w:r>
      <w:proofErr w:type="spellEnd"/>
      <w:r w:rsidRPr="005C45D9">
        <w:rPr>
          <w:sz w:val="24"/>
          <w:szCs w:val="24"/>
          <w:lang w:val="pt"/>
        </w:rPr>
        <w:t xml:space="preserve"> (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 Barrett, 2013). Am 4755 demonstra, </w:t>
      </w:r>
      <w:proofErr w:type="gramStart"/>
      <w:r w:rsidRPr="005C45D9">
        <w:rPr>
          <w:sz w:val="24"/>
          <w:szCs w:val="24"/>
          <w:lang w:val="pt"/>
        </w:rPr>
        <w:t xml:space="preserve">portanto, </w:t>
      </w:r>
      <w:r>
        <w:rPr>
          <w:lang w:val="pt"/>
        </w:rPr>
        <w:t xml:space="preserve">  </w:t>
      </w:r>
      <w:proofErr w:type="gramEnd"/>
      <w:r w:rsidRPr="005C45D9">
        <w:rPr>
          <w:sz w:val="24"/>
          <w:szCs w:val="24"/>
          <w:lang w:val="pt"/>
        </w:rPr>
        <w:t xml:space="preserve"> que essa redução da faixa geográfica 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>foi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menos acentuada do que se pensava, </w:t>
      </w:r>
      <w:r>
        <w:rPr>
          <w:lang w:val="pt"/>
        </w:rPr>
        <w:t xml:space="preserve">com </w:t>
      </w:r>
      <w:proofErr w:type="spellStart"/>
      <w:r>
        <w:rPr>
          <w:sz w:val="24"/>
          <w:szCs w:val="24"/>
          <w:lang w:val="pt"/>
        </w:rPr>
        <w:t>Dicraeosauridae</w:t>
      </w:r>
      <w:proofErr w:type="spellEnd"/>
      <w:r>
        <w:rPr>
          <w:sz w:val="24"/>
          <w:szCs w:val="24"/>
          <w:lang w:val="pt"/>
        </w:rPr>
        <w:t xml:space="preserve"> também sobrevivendo ao Cretáceo na</w:t>
      </w:r>
      <w:r>
        <w:rPr>
          <w:lang w:val="pt"/>
        </w:rPr>
        <w:t xml:space="preserve"> África do </w:t>
      </w:r>
      <w:r w:rsidRPr="005C45D9">
        <w:rPr>
          <w:sz w:val="24"/>
          <w:szCs w:val="24"/>
          <w:lang w:val="pt"/>
        </w:rPr>
        <w:t xml:space="preserve"> Sul.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</w:t>
      </w:r>
    </w:p>
    <w:p w14:paraId="3EFCBC2E" w14:textId="54263292" w:rsidR="00252FFE" w:rsidRDefault="00252FFE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O registro cretáceo inicial de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 se assemelha ao de </w:t>
      </w:r>
      <w:proofErr w:type="spellStart"/>
      <w:r w:rsidRPr="005C45D9">
        <w:rPr>
          <w:sz w:val="24"/>
          <w:szCs w:val="24"/>
          <w:lang w:val="pt"/>
        </w:rPr>
        <w:t>Dic</w:t>
      </w:r>
      <w:r>
        <w:rPr>
          <w:sz w:val="24"/>
          <w:szCs w:val="24"/>
          <w:lang w:val="pt"/>
        </w:rPr>
        <w:t>r</w:t>
      </w:r>
      <w:r w:rsidRPr="005C45D9">
        <w:rPr>
          <w:sz w:val="24"/>
          <w:szCs w:val="24"/>
          <w:lang w:val="pt"/>
        </w:rPr>
        <w:t>aeosauridae</w:t>
      </w:r>
      <w:proofErr w:type="spellEnd"/>
      <w:r w:rsidRPr="005C45D9">
        <w:rPr>
          <w:sz w:val="24"/>
          <w:szCs w:val="24"/>
          <w:lang w:val="pt"/>
        </w:rPr>
        <w:t>, com uma faixa geográfica jurássica relativamente ampla seguida de uma retirada hipotética a um refúgio exclusivamente norte-americano (D'</w:t>
      </w:r>
      <w:proofErr w:type="spellStart"/>
      <w:r w:rsidRPr="005C45D9">
        <w:rPr>
          <w:sz w:val="24"/>
          <w:szCs w:val="24"/>
          <w:lang w:val="pt"/>
        </w:rPr>
        <w:t>Emic</w:t>
      </w:r>
      <w:proofErr w:type="spellEnd"/>
      <w:r w:rsidRPr="005C45D9">
        <w:rPr>
          <w:sz w:val="24"/>
          <w:szCs w:val="24"/>
          <w:lang w:val="pt"/>
        </w:rPr>
        <w:t>, 2012; veja também abaixo).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Além disso, </w:t>
      </w:r>
      <w:proofErr w:type="gramStart"/>
      <w:r>
        <w:rPr>
          <w:sz w:val="24"/>
          <w:szCs w:val="24"/>
          <w:lang w:val="pt"/>
        </w:rPr>
        <w:t>uma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longa</w:t>
      </w:r>
      <w:proofErr w:type="gramEnd"/>
      <w:r w:rsidRPr="005C45D9">
        <w:rPr>
          <w:sz w:val="24"/>
          <w:szCs w:val="24"/>
          <w:lang w:val="pt"/>
        </w:rPr>
        <w:t xml:space="preserve"> linhagem fantasma obscurece a história evolutiva do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 dentro do Cretáceo Primitivo, 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>sem</w:t>
      </w:r>
      <w:r>
        <w:rPr>
          <w:lang w:val="pt"/>
        </w:rPr>
        <w:t xml:space="preserve"> restos</w:t>
      </w:r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braquiossauro</w:t>
      </w:r>
      <w:proofErr w:type="spellEnd"/>
      <w:r w:rsidRPr="005C45D9">
        <w:rPr>
          <w:sz w:val="24"/>
          <w:szCs w:val="24"/>
          <w:lang w:val="pt"/>
        </w:rPr>
        <w:t xml:space="preserve"> inequívocos antes do </w:t>
      </w:r>
      <w:r>
        <w:rPr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Barremiano</w:t>
      </w:r>
      <w:proofErr w:type="spellEnd"/>
      <w:r>
        <w:rPr>
          <w:sz w:val="24"/>
          <w:szCs w:val="24"/>
          <w:lang w:val="pt"/>
        </w:rPr>
        <w:t>/</w:t>
      </w:r>
      <w:proofErr w:type="spellStart"/>
      <w:r>
        <w:rPr>
          <w:sz w:val="24"/>
          <w:szCs w:val="24"/>
          <w:lang w:val="pt"/>
        </w:rPr>
        <w:t>Aptian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</w:t>
      </w:r>
      <w:r w:rsidRPr="005C45D9">
        <w:rPr>
          <w:sz w:val="24"/>
          <w:szCs w:val="24"/>
          <w:lang w:val="pt"/>
        </w:rPr>
        <w:lastRenderedPageBreak/>
        <w:t>da América do Norte (</w:t>
      </w:r>
      <w:proofErr w:type="spellStart"/>
      <w:r w:rsidRPr="005C45D9">
        <w:rPr>
          <w:sz w:val="24"/>
          <w:szCs w:val="24"/>
          <w:lang w:val="pt"/>
        </w:rPr>
        <w:t>Chure</w:t>
      </w:r>
      <w:proofErr w:type="spellEnd"/>
      <w:r w:rsidRPr="005C45D9">
        <w:rPr>
          <w:sz w:val="24"/>
          <w:szCs w:val="24"/>
          <w:lang w:val="pt"/>
        </w:rPr>
        <w:t xml:space="preserve"> et al., 2010; Microfone D'</w:t>
      </w:r>
      <w:r>
        <w:rPr>
          <w:sz w:val="24"/>
          <w:szCs w:val="24"/>
          <w:lang w:val="pt"/>
        </w:rPr>
        <w:t>E,</w:t>
      </w:r>
      <w:r w:rsidRPr="005C45D9">
        <w:rPr>
          <w:sz w:val="24"/>
          <w:szCs w:val="24"/>
          <w:lang w:val="pt"/>
        </w:rPr>
        <w:t xml:space="preserve">2012;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2013)</w:t>
      </w:r>
      <w:ins w:id="140" w:author="Blair McPhee" w:date="2015-10-25T15:18:00Z">
        <w:r w:rsidR="00B3192D">
          <w:rPr>
            <w:sz w:val="24"/>
            <w:szCs w:val="24"/>
            <w:lang w:val="pt"/>
          </w:rPr>
          <w:t>. Embora</w:t>
        </w:r>
      </w:ins>
      <w:r>
        <w:rPr>
          <w:lang w:val="pt"/>
        </w:rPr>
        <w:t xml:space="preserve"> </w:t>
      </w:r>
      <w:ins w:id="141" w:author="Blair McPhee" w:date="2015-10-25T15:17:00Z">
        <w:r w:rsidR="00B3192D">
          <w:rPr>
            <w:sz w:val="24"/>
            <w:szCs w:val="24"/>
            <w:lang w:val="pt"/>
          </w:rPr>
          <w:t xml:space="preserve"> a recente descoberta de </w:t>
        </w:r>
      </w:ins>
      <w:r>
        <w:rPr>
          <w:lang w:val="pt"/>
        </w:rPr>
        <w:t xml:space="preserve"> </w:t>
      </w:r>
      <w:proofErr w:type="spellStart"/>
      <w:ins w:id="142" w:author="Blair McPhee" w:date="2015-10-25T15:17:00Z">
        <w:r w:rsidR="00B3192D">
          <w:rPr>
            <w:sz w:val="24"/>
            <w:szCs w:val="24"/>
            <w:lang w:val="pt"/>
          </w:rPr>
          <w:t>Padillasaurus</w:t>
        </w:r>
        <w:proofErr w:type="spellEnd"/>
        <w:r w:rsidR="00B3192D">
          <w:rPr>
            <w:sz w:val="24"/>
            <w:szCs w:val="24"/>
            <w:lang w:val="pt"/>
          </w:rPr>
          <w:t xml:space="preserve"> </w:t>
        </w:r>
        <w:proofErr w:type="spellStart"/>
        <w:r w:rsidR="00B3192D">
          <w:rPr>
            <w:sz w:val="24"/>
            <w:szCs w:val="24"/>
            <w:lang w:val="pt"/>
          </w:rPr>
          <w:t>leivaensis</w:t>
        </w:r>
      </w:ins>
      <w:proofErr w:type="spellEnd"/>
      <w:r>
        <w:rPr>
          <w:lang w:val="pt"/>
        </w:rPr>
        <w:t xml:space="preserve"> </w:t>
      </w:r>
      <w:ins w:id="143" w:author="Blair McPhee" w:date="2015-10-25T15:17:00Z">
        <w:r w:rsidR="00B3192D">
          <w:rPr>
            <w:sz w:val="24"/>
            <w:szCs w:val="24"/>
            <w:lang w:val="pt"/>
          </w:rPr>
          <w:t xml:space="preserve"> do </w:t>
        </w:r>
        <w:proofErr w:type="spellStart"/>
        <w:r w:rsidR="00B3192D">
          <w:rPr>
            <w:sz w:val="24"/>
            <w:szCs w:val="24"/>
            <w:lang w:val="pt"/>
          </w:rPr>
          <w:t>Barremiano</w:t>
        </w:r>
      </w:ins>
      <w:proofErr w:type="spellEnd"/>
      <w:r>
        <w:rPr>
          <w:lang w:val="pt"/>
        </w:rPr>
        <w:t xml:space="preserve"> da</w:t>
      </w:r>
      <w:ins w:id="144" w:author="Blair McPhee" w:date="2015-10-25T15:19:00Z">
        <w:r w:rsidR="00B3192D">
          <w:rPr>
            <w:sz w:val="24"/>
            <w:szCs w:val="24"/>
            <w:lang w:val="pt"/>
          </w:rPr>
          <w:t xml:space="preserve"> Colômbia</w:t>
        </w:r>
      </w:ins>
      <w:r>
        <w:rPr>
          <w:lang w:val="pt"/>
        </w:rPr>
        <w:t xml:space="preserve"> coloque possíveis</w:t>
      </w:r>
      <w:ins w:id="145" w:author="Blair McPhee" w:date="2015-10-25T15:18:00Z">
        <w:r w:rsidR="00B3192D">
          <w:rPr>
            <w:sz w:val="24"/>
            <w:szCs w:val="24"/>
            <w:lang w:val="pt"/>
          </w:rPr>
          <w:t xml:space="preserve"> representantes do </w:t>
        </w:r>
      </w:ins>
      <w:r>
        <w:rPr>
          <w:lang w:val="pt"/>
        </w:rPr>
        <w:t xml:space="preserve"> </w:t>
      </w:r>
      <w:proofErr w:type="spellStart"/>
      <w:ins w:id="146" w:author="Blair McPhee" w:date="2015-10-25T15:19:00Z">
        <w:r w:rsidR="00B3192D" w:rsidRPr="005C45D9">
          <w:rPr>
            <w:sz w:val="24"/>
            <w:szCs w:val="24"/>
            <w:lang w:val="pt"/>
          </w:rPr>
          <w:t>Braquiossauro</w:t>
        </w:r>
      </w:ins>
      <w:proofErr w:type="spellEnd"/>
      <w:r>
        <w:rPr>
          <w:lang w:val="pt"/>
        </w:rPr>
        <w:t xml:space="preserve"> </w:t>
      </w:r>
      <w:ins w:id="147" w:author="Blair McPhee" w:date="2015-10-25T15:19:00Z">
        <w:r w:rsidR="00B3192D" w:rsidRPr="005C45D9">
          <w:rPr>
            <w:sz w:val="24"/>
            <w:szCs w:val="24"/>
            <w:lang w:val="pt"/>
          </w:rPr>
          <w:t xml:space="preserve"> dentro do</w:t>
        </w:r>
      </w:ins>
      <w:r>
        <w:rPr>
          <w:lang w:val="pt"/>
        </w:rPr>
        <w:t xml:space="preserve"> </w:t>
      </w:r>
      <w:ins w:id="148" w:author="Blair McPhee" w:date="2015-10-25T15:20:00Z">
        <w:r w:rsidR="00B3192D">
          <w:rPr>
            <w:sz w:val="24"/>
            <w:szCs w:val="24"/>
            <w:lang w:val="pt"/>
          </w:rPr>
          <w:t xml:space="preserve"> Cretáceo Inferior da </w:t>
        </w:r>
      </w:ins>
      <w:r>
        <w:rPr>
          <w:lang w:val="pt"/>
        </w:rPr>
        <w:t xml:space="preserve"> </w:t>
      </w:r>
      <w:ins w:id="149" w:author="Blair McPhee" w:date="2015-10-25T15:21:00Z">
        <w:r w:rsidR="00B3192D">
          <w:rPr>
            <w:sz w:val="24"/>
            <w:szCs w:val="24"/>
            <w:lang w:val="pt"/>
          </w:rPr>
          <w:t>América</w:t>
        </w:r>
      </w:ins>
      <w:r>
        <w:rPr>
          <w:lang w:val="pt"/>
        </w:rPr>
        <w:t xml:space="preserve"> do Sul</w:t>
      </w:r>
      <w:ins w:id="150" w:author="Blair McPhee" w:date="2015-10-25T15:22:00Z">
        <w:r w:rsidR="00B3192D">
          <w:rPr>
            <w:sz w:val="24"/>
            <w:szCs w:val="24"/>
            <w:lang w:val="pt"/>
          </w:rPr>
          <w:t xml:space="preserve"> (</w:t>
        </w:r>
        <w:proofErr w:type="spellStart"/>
        <w:r w:rsidR="00B3192D">
          <w:rPr>
            <w:sz w:val="24"/>
            <w:szCs w:val="24"/>
            <w:lang w:val="pt"/>
          </w:rPr>
          <w:t>Carballido</w:t>
        </w:r>
        <w:proofErr w:type="spellEnd"/>
        <w:r w:rsidR="00B3192D">
          <w:rPr>
            <w:sz w:val="24"/>
            <w:szCs w:val="24"/>
            <w:lang w:val="pt"/>
          </w:rPr>
          <w:t xml:space="preserve"> et al., 2015)</w:t>
        </w:r>
      </w:ins>
      <w:ins w:id="151" w:author="Blair McPhee" w:date="2015-10-25T15:21:00Z">
        <w:r w:rsidR="00B3192D">
          <w:rPr>
            <w:sz w:val="24"/>
            <w:szCs w:val="24"/>
            <w:lang w:val="pt"/>
          </w:rPr>
          <w:t>,</w:t>
        </w:r>
      </w:ins>
      <w:r>
        <w:rPr>
          <w:lang w:val="pt"/>
        </w:rPr>
        <w:t xml:space="preserve"> a sobrevivência africana</w:t>
      </w:r>
      <w:del w:id="152" w:author="Blair McPhee" w:date="2015-10-25T15:21:00Z">
        <w:r w:rsidRPr="005C45D9" w:rsidDel="00B3192D">
          <w:rPr>
            <w:sz w:val="24"/>
            <w:szCs w:val="24"/>
            <w:lang w:val="pt"/>
          </w:rPr>
          <w:delText xml:space="preserve">. Whereas </w:delText>
        </w:r>
      </w:del>
      <w:r w:rsidRPr="005C45D9">
        <w:rPr>
          <w:sz w:val="24"/>
          <w:szCs w:val="24"/>
          <w:lang w:val="pt"/>
        </w:rPr>
        <w:t xml:space="preserve"> dos </w:t>
      </w:r>
      <w:proofErr w:type="spellStart"/>
      <w:r w:rsidRPr="005C45D9">
        <w:rPr>
          <w:sz w:val="24"/>
          <w:szCs w:val="24"/>
          <w:lang w:val="pt"/>
        </w:rPr>
        <w:t>braquiossauros</w:t>
      </w:r>
      <w:proofErr w:type="spellEnd"/>
      <w:r w:rsidRPr="005C45D9">
        <w:rPr>
          <w:sz w:val="24"/>
          <w:szCs w:val="24"/>
          <w:lang w:val="pt"/>
        </w:rPr>
        <w:t xml:space="preserve"> foi anteriormente</w:t>
      </w:r>
      <w:r>
        <w:rPr>
          <w:lang w:val="pt"/>
        </w:rPr>
        <w:t xml:space="preserve"> aludida</w:t>
      </w:r>
      <w:ins w:id="153" w:author="Blair McPhee" w:date="2015-10-25T15:21:00Z">
        <w:r w:rsidR="00B3192D">
          <w:rPr>
            <w:sz w:val="24"/>
            <w:szCs w:val="24"/>
            <w:lang w:val="pt"/>
          </w:rPr>
          <w:t xml:space="preserve"> apenas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pela presença de </w:t>
      </w:r>
      <w:proofErr w:type="spellStart"/>
      <w:r w:rsidRPr="005C45D9">
        <w:rPr>
          <w:sz w:val="24"/>
          <w:szCs w:val="24"/>
          <w:lang w:val="pt"/>
        </w:rPr>
        <w:t>braquiossaurosemelhante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>
        <w:rPr>
          <w:lang w:val="pt"/>
        </w:rPr>
        <w:t>ao</w:t>
      </w:r>
      <w:r>
        <w:rPr>
          <w:sz w:val="24"/>
          <w:szCs w:val="24"/>
          <w:lang w:val="pt"/>
        </w:rPr>
        <w:t>id</w:t>
      </w:r>
      <w:r>
        <w:rPr>
          <w:lang w:val="pt"/>
        </w:rPr>
        <w:t>do</w:t>
      </w:r>
      <w:proofErr w:type="spellEnd"/>
      <w:r>
        <w:rPr>
          <w:lang w:val="pt"/>
        </w:rPr>
        <w:t xml:space="preserve"> </w:t>
      </w:r>
      <w:del w:id="154" w:author="Blair McPhee" w:date="2015-10-27T12:41:00Z">
        <w:r w:rsidRPr="005C45D9" w:rsidDel="00CB43DD">
          <w:rPr>
            <w:sz w:val="24"/>
            <w:szCs w:val="24"/>
            <w:lang w:val="pt"/>
          </w:rPr>
          <w:delText xml:space="preserve">Early </w:delText>
        </w:r>
      </w:del>
      <w:ins w:id="155" w:author="Blair McPhee" w:date="2015-10-27T12:41:00Z">
        <w:r w:rsidR="00CB43DD">
          <w:rPr>
            <w:sz w:val="24"/>
            <w:szCs w:val="24"/>
            <w:lang w:val="pt"/>
          </w:rPr>
          <w:t>Baixo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Cretáceo do Líbano (então parte da placa afro-árabe [</w:t>
      </w:r>
      <w:proofErr w:type="spellStart"/>
      <w:r w:rsidRPr="005C45D9">
        <w:rPr>
          <w:sz w:val="24"/>
          <w:szCs w:val="24"/>
          <w:lang w:val="pt"/>
        </w:rPr>
        <w:t>Buffetaut</w:t>
      </w:r>
      <w:proofErr w:type="spellEnd"/>
      <w:r w:rsidRPr="005C45D9">
        <w:rPr>
          <w:sz w:val="24"/>
          <w:szCs w:val="24"/>
          <w:lang w:val="pt"/>
        </w:rPr>
        <w:t xml:space="preserve"> et al., 2006]),</w:t>
      </w:r>
      <w:r>
        <w:rPr>
          <w:lang w:val="pt"/>
        </w:rPr>
        <w:t xml:space="preserve"> </w:t>
      </w:r>
      <w:ins w:id="156" w:author="Blair McPhee" w:date="2015-10-25T15:21:00Z">
        <w:r w:rsidR="00B3192D">
          <w:rPr>
            <w:sz w:val="24"/>
            <w:szCs w:val="24"/>
            <w:lang w:val="pt"/>
          </w:rPr>
          <w:t xml:space="preserve"> sendo</w:t>
        </w:r>
      </w:ins>
      <w:r>
        <w:rPr>
          <w:lang w:val="pt"/>
        </w:rPr>
        <w:t xml:space="preserve"> o material</w:t>
      </w:r>
      <w:r w:rsidRPr="005C45D9">
        <w:rPr>
          <w:sz w:val="24"/>
          <w:szCs w:val="24"/>
          <w:lang w:val="pt"/>
        </w:rPr>
        <w:t xml:space="preserve"> esquelético diagnóstico </w:t>
      </w:r>
      <w:r>
        <w:rPr>
          <w:lang w:val="pt"/>
        </w:rPr>
        <w:t xml:space="preserve"> </w:t>
      </w:r>
      <w:del w:id="157" w:author="Blair McPhee" w:date="2015-10-25T15:21:00Z">
        <w:r w:rsidRPr="005C45D9" w:rsidDel="00B3192D">
          <w:rPr>
            <w:sz w:val="24"/>
            <w:szCs w:val="24"/>
            <w:lang w:val="pt"/>
          </w:rPr>
          <w:delText xml:space="preserve">remained </w:delText>
        </w:r>
      </w:del>
      <w:ins w:id="158" w:author="Blair McPhee" w:date="2015-10-25T15:21:00Z">
        <w:r w:rsidR="00B3192D">
          <w:rPr>
            <w:sz w:val="24"/>
            <w:szCs w:val="24"/>
            <w:lang w:val="pt"/>
          </w:rPr>
          <w:t>desconhecido</w:t>
        </w:r>
      </w:ins>
      <w:r>
        <w:rPr>
          <w:lang w:val="pt"/>
        </w:rPr>
        <w:t xml:space="preserve"> antes do presente</w:t>
      </w:r>
      <w:r w:rsidRPr="005C45D9">
        <w:rPr>
          <w:sz w:val="24"/>
          <w:szCs w:val="24"/>
          <w:lang w:val="pt"/>
        </w:rPr>
        <w:t xml:space="preserve"> estudo. Tanto </w:t>
      </w:r>
      <w:proofErr w:type="spellStart"/>
      <w:r w:rsidRPr="005C45D9">
        <w:rPr>
          <w:sz w:val="24"/>
          <w:szCs w:val="24"/>
          <w:lang w:val="pt"/>
        </w:rPr>
        <w:t>dicraeosaurídeos</w:t>
      </w:r>
      <w:proofErr w:type="spellEnd"/>
      <w:r w:rsidRPr="005C45D9">
        <w:rPr>
          <w:sz w:val="24"/>
          <w:szCs w:val="24"/>
          <w:lang w:val="pt"/>
        </w:rPr>
        <w:t xml:space="preserve"> quanto </w:t>
      </w:r>
      <w:proofErr w:type="spellStart"/>
      <w:r w:rsidRPr="005C45D9">
        <w:rPr>
          <w:sz w:val="24"/>
          <w:szCs w:val="24"/>
          <w:lang w:val="pt"/>
        </w:rPr>
        <w:t>braquiossauros</w:t>
      </w:r>
      <w:proofErr w:type="spellEnd"/>
      <w:r w:rsidRPr="005C45D9">
        <w:rPr>
          <w:sz w:val="24"/>
          <w:szCs w:val="24"/>
          <w:lang w:val="pt"/>
        </w:rPr>
        <w:t xml:space="preserve"> são agora reconhecidas com confiança como parte da assembleia de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, e, portanto, como contribuindo para a diversidade </w:t>
      </w:r>
      <w:proofErr w:type="spellStart"/>
      <w:r w:rsidRPr="005C45D9">
        <w:rPr>
          <w:sz w:val="24"/>
          <w:szCs w:val="24"/>
          <w:lang w:val="pt"/>
        </w:rPr>
        <w:t>faunal</w:t>
      </w:r>
      <w:proofErr w:type="spellEnd"/>
      <w:r w:rsidRPr="005C45D9">
        <w:rPr>
          <w:sz w:val="24"/>
          <w:szCs w:val="24"/>
          <w:lang w:val="pt"/>
        </w:rPr>
        <w:t xml:space="preserve"> africana no primeiro Cretáceo. No entanto, uma ampla amostragem em todo o resto do continente sugere a presença exclusiva de titanossauros </w:t>
      </w:r>
      <w:proofErr w:type="spellStart"/>
      <w:r w:rsidRPr="005C45D9">
        <w:rPr>
          <w:sz w:val="24"/>
          <w:szCs w:val="24"/>
          <w:lang w:val="pt"/>
        </w:rPr>
        <w:t>somphospondylan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diplodocoides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reaxilatrais</w:t>
      </w:r>
      <w:proofErr w:type="spellEnd"/>
      <w:r w:rsidRPr="005C45D9">
        <w:rPr>
          <w:sz w:val="24"/>
          <w:szCs w:val="24"/>
          <w:lang w:val="pt"/>
        </w:rPr>
        <w:t xml:space="preserve"> a partir do meio do Cretáceo (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del w:id="159" w:author="Blair McPhee" w:date="2015-10-25T15:17:00Z">
        <w:r w:rsidRPr="005C45D9" w:rsidDel="00B3192D">
          <w:rPr>
            <w:sz w:val="24"/>
            <w:szCs w:val="24"/>
            <w:lang w:val="pt"/>
          </w:rPr>
          <w:delText xml:space="preserve"> </w:delText>
        </w:r>
      </w:del>
      <w:r>
        <w:rPr>
          <w:sz w:val="24"/>
          <w:szCs w:val="24"/>
          <w:lang w:val="pt"/>
        </w:rPr>
        <w:t>Barrett</w:t>
      </w:r>
      <w:r w:rsidRPr="005C45D9">
        <w:rPr>
          <w:sz w:val="24"/>
          <w:szCs w:val="24"/>
          <w:lang w:val="pt"/>
        </w:rPr>
        <w:t xml:space="preserve">, 2013: </w:t>
      </w:r>
      <w:proofErr w:type="spellStart"/>
      <w:r w:rsidRPr="005C45D9">
        <w:rPr>
          <w:sz w:val="24"/>
          <w:szCs w:val="24"/>
          <w:lang w:val="pt"/>
        </w:rPr>
        <w:t>fig</w:t>
      </w:r>
      <w:proofErr w:type="spellEnd"/>
      <w:r w:rsidRPr="005C45D9">
        <w:rPr>
          <w:sz w:val="24"/>
          <w:szCs w:val="24"/>
          <w:lang w:val="pt"/>
        </w:rPr>
        <w:t xml:space="preserve"> 3). Com relação ao último grupo, vale a pena notar a ausência de qualquer material referente a </w:t>
      </w:r>
      <w:proofErr w:type="spellStart"/>
      <w:r w:rsidRPr="005C45D9">
        <w:rPr>
          <w:sz w:val="24"/>
          <w:szCs w:val="24"/>
          <w:lang w:val="pt"/>
        </w:rPr>
        <w:t>Rebbachisauridae</w:t>
      </w:r>
      <w:proofErr w:type="spellEnd"/>
      <w:r w:rsidRPr="005C45D9">
        <w:rPr>
          <w:sz w:val="24"/>
          <w:szCs w:val="24"/>
          <w:lang w:val="pt"/>
        </w:rPr>
        <w:t xml:space="preserve"> dentro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>. Embora autores anteriores tenham sugerido que '</w:t>
      </w:r>
      <w:proofErr w:type="spellStart"/>
      <w:r w:rsidRPr="005C45D9">
        <w:rPr>
          <w:i/>
          <w:sz w:val="24"/>
          <w:szCs w:val="24"/>
          <w:lang w:val="pt"/>
        </w:rPr>
        <w:t>Algoasaurus</w:t>
      </w:r>
      <w:proofErr w:type="spellEnd"/>
      <w:r w:rsidRPr="005C45D9">
        <w:rPr>
          <w:sz w:val="24"/>
          <w:szCs w:val="24"/>
          <w:lang w:val="pt"/>
        </w:rPr>
        <w:t xml:space="preserve">' pode representar um </w:t>
      </w:r>
      <w:proofErr w:type="spellStart"/>
      <w:r w:rsidRPr="005C45D9">
        <w:rPr>
          <w:sz w:val="24"/>
          <w:szCs w:val="24"/>
          <w:lang w:val="pt"/>
        </w:rPr>
        <w:t>rebbachisaurid</w:t>
      </w:r>
      <w:proofErr w:type="spellEnd"/>
      <w:r w:rsidRPr="005C45D9">
        <w:rPr>
          <w:sz w:val="24"/>
          <w:szCs w:val="24"/>
          <w:lang w:val="pt"/>
        </w:rPr>
        <w:t xml:space="preserve"> (por exemplo, Canudo e Salgado 2003), nenhum membro deste clado enigmático pode ser confirmado dentro das rochas do sul da África, o que significa que seu registro fantasma de ~30 milhões de anos permanece inalterado.</w:t>
      </w:r>
    </w:p>
    <w:p w14:paraId="2CF10AFE" w14:textId="77777777" w:rsidR="007D1987" w:rsidRDefault="0051424F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Finalmente, a identificação provisória do AM 6125 como nem um </w:t>
      </w:r>
      <w:proofErr w:type="spellStart"/>
      <w:r w:rsidRPr="005C45D9">
        <w:rPr>
          <w:sz w:val="24"/>
          <w:szCs w:val="24"/>
          <w:lang w:val="pt"/>
        </w:rPr>
        <w:t>diplodocoide</w:t>
      </w:r>
      <w:proofErr w:type="spellEnd"/>
      <w:r w:rsidRPr="005C45D9">
        <w:rPr>
          <w:sz w:val="24"/>
          <w:szCs w:val="24"/>
          <w:lang w:val="pt"/>
        </w:rPr>
        <w:t xml:space="preserve"> nem um </w:t>
      </w:r>
      <w:proofErr w:type="spellStart"/>
      <w:r w:rsidRPr="005C45D9">
        <w:rPr>
          <w:sz w:val="24"/>
          <w:szCs w:val="24"/>
          <w:lang w:val="pt"/>
        </w:rPr>
        <w:t>titanossauroiforme</w:t>
      </w:r>
      <w:proofErr w:type="spellEnd"/>
      <w:r w:rsidRPr="005C45D9">
        <w:rPr>
          <w:sz w:val="24"/>
          <w:szCs w:val="24"/>
          <w:lang w:val="pt"/>
        </w:rPr>
        <w:t xml:space="preserve"> sugere a sobrevivência de </w:t>
      </w:r>
      <w:proofErr w:type="spellStart"/>
      <w:r w:rsidRPr="005C45D9">
        <w:rPr>
          <w:sz w:val="24"/>
          <w:szCs w:val="24"/>
          <w:lang w:val="pt"/>
        </w:rPr>
        <w:t>macronarianos</w:t>
      </w:r>
      <w:proofErr w:type="spellEnd"/>
      <w:r w:rsidRPr="005C45D9">
        <w:rPr>
          <w:sz w:val="24"/>
          <w:szCs w:val="24"/>
          <w:lang w:val="pt"/>
        </w:rPr>
        <w:t xml:space="preserve"> não-titanossauros e/ou não-</w:t>
      </w:r>
      <w:proofErr w:type="spellStart"/>
      <w:r w:rsidRPr="005C45D9">
        <w:rPr>
          <w:sz w:val="24"/>
          <w:szCs w:val="24"/>
          <w:lang w:val="pt"/>
        </w:rPr>
        <w:t>neosaurópodes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eusauropod</w:t>
      </w:r>
      <w:proofErr w:type="spellEnd"/>
      <w:r w:rsidRPr="005C45D9">
        <w:rPr>
          <w:sz w:val="24"/>
          <w:szCs w:val="24"/>
          <w:lang w:val="pt"/>
        </w:rPr>
        <w:t xml:space="preserve"> taxa no primeiro Cretáceo de Gondwana. Recentemente,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 (2015) apontaram para a ausência desses formulários de todos os depósitos cretáceos conhecidos fora da Europa (até a idade exata da Formação Villar </w:t>
      </w:r>
      <w:proofErr w:type="spellStart"/>
      <w:r w:rsidRPr="005C45D9">
        <w:rPr>
          <w:sz w:val="24"/>
          <w:szCs w:val="24"/>
          <w:lang w:val="pt"/>
        </w:rPr>
        <w:t>del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Arzobispo</w:t>
      </w:r>
      <w:proofErr w:type="spellEnd"/>
      <w:r w:rsidR="00252FFE">
        <w:rPr>
          <w:sz w:val="24"/>
          <w:szCs w:val="24"/>
          <w:lang w:val="pt"/>
        </w:rPr>
        <w:t xml:space="preserve"> </w:t>
      </w:r>
      <w:proofErr w:type="gramStart"/>
      <w:r w:rsidR="00252FFE">
        <w:rPr>
          <w:sz w:val="24"/>
          <w:szCs w:val="24"/>
          <w:lang w:val="pt"/>
        </w:rPr>
        <w:t>espanhola</w:t>
      </w:r>
      <w:r>
        <w:rPr>
          <w:lang w:val="pt"/>
        </w:rPr>
        <w:t xml:space="preserve"> </w:t>
      </w:r>
      <w:r w:rsidR="007D1987">
        <w:rPr>
          <w:sz w:val="24"/>
          <w:szCs w:val="24"/>
          <w:lang w:val="pt"/>
        </w:rPr>
        <w:t>;</w:t>
      </w:r>
      <w:proofErr w:type="gramEnd"/>
      <w:r w:rsidR="007D1987">
        <w:rPr>
          <w:sz w:val="24"/>
          <w:szCs w:val="24"/>
          <w:lang w:val="pt"/>
        </w:rPr>
        <w:t xml:space="preserve"> ver </w:t>
      </w:r>
      <w:r>
        <w:rPr>
          <w:lang w:val="pt"/>
        </w:rPr>
        <w:t xml:space="preserve"> </w:t>
      </w:r>
      <w:proofErr w:type="spellStart"/>
      <w:r w:rsidR="007D1987" w:rsidRPr="005C45D9">
        <w:rPr>
          <w:sz w:val="24"/>
          <w:szCs w:val="24"/>
          <w:lang w:val="pt"/>
        </w:rPr>
        <w:t>Royo</w:t>
      </w:r>
      <w:proofErr w:type="spellEnd"/>
      <w:r w:rsidR="007D1987" w:rsidRPr="005C45D9">
        <w:rPr>
          <w:sz w:val="24"/>
          <w:szCs w:val="24"/>
          <w:lang w:val="pt"/>
        </w:rPr>
        <w:t>-Torres et al. 2014) e América do Norte (ver D'</w:t>
      </w:r>
      <w:proofErr w:type="spellStart"/>
      <w:r w:rsidR="007D1987" w:rsidRPr="005C45D9">
        <w:rPr>
          <w:sz w:val="24"/>
          <w:szCs w:val="24"/>
          <w:lang w:val="pt"/>
        </w:rPr>
        <w:t>Emic</w:t>
      </w:r>
      <w:proofErr w:type="spellEnd"/>
      <w:r w:rsidR="007D1987" w:rsidRPr="005C45D9">
        <w:rPr>
          <w:sz w:val="24"/>
          <w:szCs w:val="24"/>
          <w:lang w:val="pt"/>
        </w:rPr>
        <w:t xml:space="preserve"> e Foster, 2015). Considerando que foi sugerido que a fronteira J/K coincidiu, assim, com o desaparecimento de </w:t>
      </w:r>
      <w:proofErr w:type="spellStart"/>
      <w:r w:rsidR="007D1987" w:rsidRPr="005C45D9">
        <w:rPr>
          <w:sz w:val="24"/>
          <w:szCs w:val="24"/>
          <w:lang w:val="pt"/>
        </w:rPr>
        <w:t>macronarianos</w:t>
      </w:r>
      <w:proofErr w:type="spellEnd"/>
      <w:r w:rsidR="007D1987" w:rsidRPr="005C45D9">
        <w:rPr>
          <w:sz w:val="24"/>
          <w:szCs w:val="24"/>
          <w:lang w:val="pt"/>
        </w:rPr>
        <w:t xml:space="preserve"> basais e </w:t>
      </w:r>
      <w:proofErr w:type="spellStart"/>
      <w:r w:rsidR="007D1987" w:rsidRPr="005C45D9">
        <w:rPr>
          <w:sz w:val="24"/>
          <w:szCs w:val="24"/>
          <w:lang w:val="pt"/>
        </w:rPr>
        <w:t>eusauropods</w:t>
      </w:r>
      <w:proofErr w:type="spellEnd"/>
      <w:r w:rsidR="007D1987" w:rsidRPr="005C45D9">
        <w:rPr>
          <w:sz w:val="24"/>
          <w:szCs w:val="24"/>
          <w:lang w:val="pt"/>
        </w:rPr>
        <w:t xml:space="preserve"> não-</w:t>
      </w:r>
      <w:proofErr w:type="spellStart"/>
      <w:r w:rsidR="007D1987" w:rsidRPr="005C45D9">
        <w:rPr>
          <w:sz w:val="24"/>
          <w:szCs w:val="24"/>
          <w:lang w:val="pt"/>
        </w:rPr>
        <w:t>neosaurópodes</w:t>
      </w:r>
      <w:proofErr w:type="spellEnd"/>
      <w:r w:rsidR="007D1987" w:rsidRPr="005C45D9">
        <w:rPr>
          <w:sz w:val="24"/>
          <w:szCs w:val="24"/>
          <w:lang w:val="pt"/>
        </w:rPr>
        <w:t xml:space="preserve"> de Gondwana e Ásia, </w:t>
      </w:r>
      <w:proofErr w:type="spellStart"/>
      <w:r w:rsidR="007D1987" w:rsidRPr="005C45D9">
        <w:rPr>
          <w:sz w:val="24"/>
          <w:szCs w:val="24"/>
          <w:lang w:val="pt"/>
        </w:rPr>
        <w:t>Upchurch</w:t>
      </w:r>
      <w:proofErr w:type="spellEnd"/>
      <w:r w:rsidR="007D1987" w:rsidRPr="005C45D9">
        <w:rPr>
          <w:sz w:val="24"/>
          <w:szCs w:val="24"/>
          <w:lang w:val="pt"/>
        </w:rPr>
        <w:t xml:space="preserve"> et al. (2015) reiteraram que a quase ausência de amostragem do sul de Gondwana tornou essa hipótese um tanto provisória. Embora a incompletude do AM 6125 provavelmente impeça a determinação confiante de suas relações taxonômicas, nossa identificação atual sugere que a sobrevivência do Cretáceo Precoce de taxa não-titanossauro/não </w:t>
      </w:r>
      <w:proofErr w:type="spellStart"/>
      <w:r w:rsidR="007D1987" w:rsidRPr="005C45D9">
        <w:rPr>
          <w:sz w:val="24"/>
          <w:szCs w:val="24"/>
          <w:lang w:val="pt"/>
        </w:rPr>
        <w:t>diplodocóida</w:t>
      </w:r>
      <w:proofErr w:type="spellEnd"/>
      <w:r w:rsidR="007D1987" w:rsidRPr="005C45D9">
        <w:rPr>
          <w:sz w:val="24"/>
          <w:szCs w:val="24"/>
          <w:lang w:val="pt"/>
        </w:rPr>
        <w:t xml:space="preserve"> foi globalmente mais difundida do que se pensava anteriormente, ao mesmo tempo em que </w:t>
      </w:r>
      <w:r w:rsidR="007D1987" w:rsidRPr="005C45D9">
        <w:rPr>
          <w:sz w:val="24"/>
          <w:szCs w:val="24"/>
          <w:lang w:val="pt"/>
        </w:rPr>
        <w:lastRenderedPageBreak/>
        <w:t xml:space="preserve">destacava a natureza escalonada e gradual do declínio em muitos grupos </w:t>
      </w:r>
      <w:proofErr w:type="spellStart"/>
      <w:r w:rsidR="007D1987" w:rsidRPr="005C45D9">
        <w:rPr>
          <w:sz w:val="24"/>
          <w:szCs w:val="24"/>
          <w:lang w:val="pt"/>
        </w:rPr>
        <w:t>saurópodes</w:t>
      </w:r>
      <w:proofErr w:type="spellEnd"/>
      <w:r w:rsidR="007D1987" w:rsidRPr="005C45D9">
        <w:rPr>
          <w:sz w:val="24"/>
          <w:szCs w:val="24"/>
          <w:lang w:val="pt"/>
        </w:rPr>
        <w:t xml:space="preserve"> através da fronteira J/K (ver abaixo).   </w:t>
      </w:r>
    </w:p>
    <w:p w14:paraId="3DEC51D9" w14:textId="123DF780" w:rsidR="007D1987" w:rsidRPr="005E3C0E" w:rsidRDefault="007D1987" w:rsidP="00231C6F">
      <w:pPr>
        <w:pStyle w:val="PargrafodaLista"/>
        <w:numPr>
          <w:ilvl w:val="1"/>
          <w:numId w:val="2"/>
        </w:numPr>
        <w:spacing w:line="360" w:lineRule="auto"/>
        <w:rPr>
          <w:i/>
          <w:sz w:val="24"/>
          <w:szCs w:val="24"/>
        </w:rPr>
      </w:pPr>
      <w:r w:rsidRPr="005E3C0E">
        <w:rPr>
          <w:i/>
          <w:sz w:val="24"/>
          <w:szCs w:val="24"/>
          <w:lang w:val="pt"/>
        </w:rPr>
        <w:t xml:space="preserve">Amostragem de registros fósseis através do limite J/K    </w:t>
      </w:r>
    </w:p>
    <w:p w14:paraId="65C6A7FE" w14:textId="3E9F245F" w:rsidR="0051424F" w:rsidRPr="005C45D9" w:rsidRDefault="000508FB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Em </w:t>
      </w:r>
      <w:r>
        <w:rPr>
          <w:lang w:val="pt"/>
        </w:rPr>
        <w:t xml:space="preserve"> geral, o</w:t>
      </w:r>
      <w:r w:rsidRPr="005C45D9">
        <w:rPr>
          <w:sz w:val="24"/>
          <w:szCs w:val="24"/>
          <w:lang w:val="pt"/>
        </w:rPr>
        <w:t xml:space="preserve"> conjunto</w:t>
      </w:r>
      <w:r>
        <w:rPr>
          <w:lang w:val="pt"/>
        </w:rPr>
        <w:t xml:space="preserve"> de </w:t>
      </w:r>
      <w:proofErr w:type="spellStart"/>
      <w:r w:rsidR="000E478B">
        <w:rPr>
          <w:sz w:val="24"/>
          <w:szCs w:val="24"/>
          <w:lang w:val="pt"/>
        </w:rPr>
        <w:t>faunal</w:t>
      </w:r>
      <w:proofErr w:type="spellEnd"/>
      <w:r w:rsidR="000E478B">
        <w:rPr>
          <w:sz w:val="24"/>
          <w:szCs w:val="24"/>
          <w:lang w:val="pt"/>
        </w:rPr>
        <w:t xml:space="preserve"> </w:t>
      </w:r>
      <w:proofErr w:type="spellStart"/>
      <w:r w:rsidR="000E478B">
        <w:rPr>
          <w:sz w:val="24"/>
          <w:szCs w:val="24"/>
          <w:lang w:val="pt"/>
        </w:rPr>
        <w:t>saurópode</w:t>
      </w:r>
      <w:proofErr w:type="spellEnd"/>
      <w:r>
        <w:rPr>
          <w:lang w:val="pt"/>
        </w:rPr>
        <w:t xml:space="preserve"> da</w:t>
      </w:r>
      <w:r w:rsidR="000E478B">
        <w:rPr>
          <w:sz w:val="24"/>
          <w:szCs w:val="24"/>
          <w:lang w:val="pt"/>
        </w:rPr>
        <w:t xml:space="preserve"> Formação </w:t>
      </w:r>
      <w:proofErr w:type="spellStart"/>
      <w:r w:rsidR="000E478B">
        <w:rPr>
          <w:sz w:val="24"/>
          <w:szCs w:val="24"/>
          <w:lang w:val="pt"/>
        </w:rPr>
        <w:t>Kirkwood</w:t>
      </w:r>
      <w:proofErr w:type="spellEnd"/>
      <w:r>
        <w:rPr>
          <w:lang w:val="pt"/>
        </w:rPr>
        <w:t xml:space="preserve"> se assemelha mais</w:t>
      </w:r>
      <w:r w:rsidRPr="005C45D9">
        <w:rPr>
          <w:sz w:val="24"/>
          <w:szCs w:val="24"/>
          <w:lang w:val="pt"/>
        </w:rPr>
        <w:t xml:space="preserve"> aos  de </w:t>
      </w:r>
      <w:r>
        <w:rPr>
          <w:lang w:val="pt"/>
        </w:rPr>
        <w:t xml:space="preserve">formações jurássicas </w:t>
      </w:r>
      <w:del w:id="160" w:author="Blair McPhee" w:date="2015-10-27T12:42:00Z">
        <w:r w:rsidRPr="005C45D9" w:rsidDel="002707CC">
          <w:rPr>
            <w:sz w:val="24"/>
            <w:szCs w:val="24"/>
            <w:lang w:val="pt"/>
          </w:rPr>
          <w:delText xml:space="preserve">Late </w:delText>
        </w:r>
      </w:del>
      <w:ins w:id="161" w:author="Blair McPhee" w:date="2015-10-27T12:42:00Z">
        <w:r w:rsidR="002707CC">
          <w:rPr>
            <w:sz w:val="24"/>
            <w:szCs w:val="24"/>
            <w:lang w:val="pt"/>
          </w:rPr>
          <w:t>superiores</w:t>
        </w:r>
      </w:ins>
      <w:r>
        <w:rPr>
          <w:lang w:val="pt"/>
        </w:rPr>
        <w:t xml:space="preserve"> como o Morrison</w:t>
      </w:r>
      <w:r w:rsidRPr="005C45D9">
        <w:rPr>
          <w:sz w:val="24"/>
          <w:szCs w:val="24"/>
          <w:lang w:val="pt"/>
        </w:rPr>
        <w:t xml:space="preserve"> (América do Norte), </w:t>
      </w:r>
      <w:proofErr w:type="spellStart"/>
      <w:r w:rsidRPr="005C45D9">
        <w:rPr>
          <w:sz w:val="24"/>
          <w:szCs w:val="24"/>
          <w:lang w:val="pt"/>
        </w:rPr>
        <w:t>Tendaguru</w:t>
      </w:r>
      <w:proofErr w:type="spellEnd"/>
      <w:r w:rsidRPr="005C45D9">
        <w:rPr>
          <w:sz w:val="24"/>
          <w:szCs w:val="24"/>
          <w:lang w:val="pt"/>
        </w:rPr>
        <w:t xml:space="preserve"> (África Oriental) e </w:t>
      </w:r>
      <w:proofErr w:type="spellStart"/>
      <w:r w:rsidRPr="005C45D9">
        <w:rPr>
          <w:sz w:val="24"/>
          <w:szCs w:val="24"/>
          <w:lang w:val="pt"/>
        </w:rPr>
        <w:t>Lourinh</w:t>
      </w:r>
      <w:r w:rsidRPr="005C45D9">
        <w:rPr>
          <w:lang w:val="pt"/>
        </w:rPr>
        <w:t>ã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(sudoeste da Europa), que no agregado preservam uma variedade diversificada de </w:t>
      </w:r>
      <w:proofErr w:type="spellStart"/>
      <w:r w:rsidRPr="005C45D9">
        <w:rPr>
          <w:sz w:val="24"/>
          <w:szCs w:val="24"/>
          <w:lang w:val="pt"/>
        </w:rPr>
        <w:t>diplodocoides</w:t>
      </w:r>
      <w:proofErr w:type="spellEnd"/>
      <w:r w:rsidRPr="005C45D9">
        <w:rPr>
          <w:sz w:val="24"/>
          <w:szCs w:val="24"/>
          <w:lang w:val="pt"/>
        </w:rPr>
        <w:t xml:space="preserve">, dinossauros </w:t>
      </w:r>
      <w:proofErr w:type="spellStart"/>
      <w:r w:rsidRPr="005C45D9">
        <w:rPr>
          <w:sz w:val="24"/>
          <w:szCs w:val="24"/>
          <w:lang w:val="pt"/>
        </w:rPr>
        <w:t>eusauropodes</w:t>
      </w:r>
      <w:proofErr w:type="spellEnd"/>
      <w:r w:rsidRPr="005C45D9">
        <w:rPr>
          <w:sz w:val="24"/>
          <w:szCs w:val="24"/>
          <w:lang w:val="pt"/>
        </w:rPr>
        <w:t xml:space="preserve"> basais </w:t>
      </w:r>
      <w:proofErr w:type="spellStart"/>
      <w:r w:rsidRPr="005C45D9">
        <w:rPr>
          <w:sz w:val="24"/>
          <w:szCs w:val="24"/>
          <w:lang w:val="pt"/>
        </w:rPr>
        <w:t>macronários</w:t>
      </w:r>
      <w:proofErr w:type="spellEnd"/>
      <w:r w:rsidRPr="005C45D9">
        <w:rPr>
          <w:sz w:val="24"/>
          <w:szCs w:val="24"/>
          <w:lang w:val="pt"/>
        </w:rPr>
        <w:t xml:space="preserve"> e titanossauro, e dinossauros </w:t>
      </w:r>
      <w:proofErr w:type="spellStart"/>
      <w:r w:rsidRPr="005C45D9">
        <w:rPr>
          <w:sz w:val="24"/>
          <w:szCs w:val="24"/>
          <w:lang w:val="pt"/>
        </w:rPr>
        <w:t>eusauropodes</w:t>
      </w:r>
      <w:proofErr w:type="spellEnd"/>
      <w:r w:rsidRPr="005C45D9">
        <w:rPr>
          <w:sz w:val="24"/>
          <w:szCs w:val="24"/>
          <w:lang w:val="pt"/>
        </w:rPr>
        <w:t xml:space="preserve"> não </w:t>
      </w:r>
      <w:proofErr w:type="spellStart"/>
      <w:r w:rsidRPr="005C45D9">
        <w:rPr>
          <w:sz w:val="24"/>
          <w:szCs w:val="24"/>
          <w:lang w:val="pt"/>
        </w:rPr>
        <w:t>neosaurópodes</w:t>
      </w:r>
      <w:proofErr w:type="spellEnd"/>
      <w:r w:rsidRPr="005C45D9">
        <w:rPr>
          <w:sz w:val="24"/>
          <w:szCs w:val="24"/>
          <w:lang w:val="pt"/>
        </w:rPr>
        <w:t xml:space="preserve"> (ver por exemplo, </w:t>
      </w:r>
      <w:proofErr w:type="spellStart"/>
      <w:r w:rsidRPr="005C45D9">
        <w:rPr>
          <w:sz w:val="24"/>
          <w:szCs w:val="24"/>
          <w:lang w:val="pt"/>
        </w:rPr>
        <w:t>Weimpshapel</w:t>
      </w:r>
      <w:proofErr w:type="spellEnd"/>
      <w:r w:rsidRPr="005C45D9">
        <w:rPr>
          <w:sz w:val="24"/>
          <w:szCs w:val="24"/>
          <w:lang w:val="pt"/>
        </w:rPr>
        <w:t xml:space="preserve"> et al., 2004; Remes, 2009;</w:t>
      </w:r>
      <w:r>
        <w:rPr>
          <w:lang w:val="pt"/>
        </w:rPr>
        <w:t xml:space="preserve"> </w:t>
      </w:r>
      <w:proofErr w:type="spellStart"/>
      <w:r w:rsidR="000E478B">
        <w:rPr>
          <w:sz w:val="24"/>
          <w:szCs w:val="24"/>
          <w:lang w:val="pt"/>
        </w:rPr>
        <w:t>Whitlock</w:t>
      </w:r>
      <w:proofErr w:type="spellEnd"/>
      <w:r w:rsidR="000E478B">
        <w:rPr>
          <w:sz w:val="24"/>
          <w:szCs w:val="24"/>
          <w:lang w:val="pt"/>
        </w:rPr>
        <w:t xml:space="preserve"> 2011a;</w:t>
      </w:r>
      <w:r>
        <w:rPr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2012, 2013; Mocho et al., 2014; Mateus et al., 2014).  Pesquisas iniciais sugeriram que </w:t>
      </w:r>
      <w:proofErr w:type="gramStart"/>
      <w:r w:rsidRPr="005C45D9">
        <w:rPr>
          <w:sz w:val="24"/>
          <w:szCs w:val="24"/>
          <w:lang w:val="pt"/>
        </w:rPr>
        <w:t>os</w:t>
      </w:r>
      <w:r>
        <w:rPr>
          <w:lang w:val="pt"/>
        </w:rPr>
        <w:t xml:space="preserve"> </w:t>
      </w:r>
      <w:ins w:id="162" w:author="Blair McPhee" w:date="2015-10-20T15:43:00Z">
        <w:r w:rsidR="00801AC1">
          <w:rPr>
            <w:sz w:val="24"/>
            <w:szCs w:val="24"/>
            <w:lang w:val="pt"/>
          </w:rPr>
          <w:t xml:space="preserve"> depósitos</w:t>
        </w:r>
        <w:proofErr w:type="gramEnd"/>
        <w:r w:rsidR="00801AC1">
          <w:rPr>
            <w:sz w:val="24"/>
            <w:szCs w:val="24"/>
            <w:lang w:val="pt"/>
          </w:rPr>
          <w:t xml:space="preserve"> basais mais da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ins w:id="163" w:author="Blair McPhee" w:date="2015-10-20T15:43:00Z">
        <w:r w:rsidR="00801AC1">
          <w:rPr>
            <w:sz w:val="24"/>
            <w:szCs w:val="24"/>
            <w:lang w:val="pt"/>
          </w:rPr>
          <w:t>eram</w:t>
        </w:r>
      </w:ins>
      <w:r>
        <w:rPr>
          <w:lang w:val="pt"/>
        </w:rPr>
        <w:t xml:space="preserve"> </w:t>
      </w:r>
      <w:del w:id="164" w:author="Blair McPhee" w:date="2015-10-20T15:43:00Z">
        <w:r w:rsidRPr="005C45D9" w:rsidDel="00801AC1">
          <w:rPr>
            <w:sz w:val="24"/>
            <w:szCs w:val="24"/>
            <w:lang w:val="pt"/>
          </w:rPr>
          <w:delText>was</w:delText>
        </w:r>
      </w:del>
      <w:r w:rsidRPr="005C45D9">
        <w:rPr>
          <w:sz w:val="24"/>
          <w:szCs w:val="24"/>
          <w:lang w:val="pt"/>
        </w:rPr>
        <w:t xml:space="preserve"> talvez jurássicos tardios em idade (</w:t>
      </w:r>
      <w:proofErr w:type="spellStart"/>
      <w:r w:rsidRPr="005C45D9">
        <w:rPr>
          <w:sz w:val="24"/>
          <w:szCs w:val="24"/>
          <w:lang w:val="pt"/>
        </w:rPr>
        <w:t>McLachlan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McMillan</w:t>
      </w:r>
      <w:proofErr w:type="spellEnd"/>
      <w:r w:rsidRPr="005C45D9">
        <w:rPr>
          <w:sz w:val="24"/>
          <w:szCs w:val="24"/>
          <w:lang w:val="pt"/>
        </w:rPr>
        <w:t>, 1976</w:t>
      </w:r>
      <w:r>
        <w:rPr>
          <w:lang w:val="pt"/>
        </w:rPr>
        <w:t>,</w:t>
      </w:r>
      <w:ins w:id="165" w:author="Blair McPhee" w:date="2015-10-20T15:43:00Z">
        <w:r w:rsidR="00801AC1">
          <w:rPr>
            <w:sz w:val="24"/>
            <w:szCs w:val="24"/>
            <w:lang w:val="pt"/>
          </w:rPr>
          <w:t>1979</w:t>
        </w:r>
      </w:ins>
      <w:r w:rsidRPr="005C45D9">
        <w:rPr>
          <w:sz w:val="24"/>
          <w:szCs w:val="24"/>
          <w:lang w:val="pt"/>
        </w:rPr>
        <w:t xml:space="preserve">), o que teria explicado claramente a composição taxonômica da fauna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. No entanto, mais recentemente, a Formação do Rio </w:t>
      </w:r>
      <w:proofErr w:type="spellStart"/>
      <w:r w:rsidRPr="005C45D9">
        <w:rPr>
          <w:sz w:val="24"/>
          <w:szCs w:val="24"/>
          <w:lang w:val="pt"/>
        </w:rPr>
        <w:t>Sundays</w:t>
      </w:r>
      <w:proofErr w:type="spellEnd"/>
      <w:r w:rsidRPr="005C45D9">
        <w:rPr>
          <w:sz w:val="24"/>
          <w:szCs w:val="24"/>
          <w:lang w:val="pt"/>
        </w:rPr>
        <w:t xml:space="preserve"> foi firmemente avaliada até o início do </w:t>
      </w:r>
      <w:proofErr w:type="spellStart"/>
      <w:r w:rsidRPr="005C45D9">
        <w:rPr>
          <w:sz w:val="24"/>
          <w:szCs w:val="24"/>
          <w:lang w:val="pt"/>
        </w:rPr>
        <w:t>ic</w:t>
      </w:r>
      <w:proofErr w:type="spellEnd"/>
      <w:r w:rsidRPr="005C45D9">
        <w:rPr>
          <w:sz w:val="24"/>
          <w:szCs w:val="24"/>
          <w:lang w:val="pt"/>
        </w:rPr>
        <w:t xml:space="preserve"> de </w:t>
      </w:r>
      <w:proofErr w:type="spellStart"/>
      <w:proofErr w:type="gramStart"/>
      <w:r w:rsidRPr="005C45D9">
        <w:rPr>
          <w:sz w:val="24"/>
          <w:szCs w:val="24"/>
          <w:lang w:val="pt"/>
        </w:rPr>
        <w:t>Cretac</w:t>
      </w:r>
      <w:proofErr w:type="spellEnd"/>
      <w:r w:rsidR="005C2ADF">
        <w:rPr>
          <w:sz w:val="24"/>
          <w:szCs w:val="24"/>
          <w:lang w:val="pt"/>
        </w:rPr>
        <w:t>(</w:t>
      </w:r>
      <w:proofErr w:type="spellStart"/>
      <w:proofErr w:type="gramEnd"/>
      <w:r w:rsidR="005C2ADF">
        <w:rPr>
          <w:sz w:val="24"/>
          <w:szCs w:val="24"/>
          <w:lang w:val="pt"/>
        </w:rPr>
        <w:t>McMillan</w:t>
      </w:r>
      <w:proofErr w:type="spellEnd"/>
      <w:r w:rsidR="005C2ADF">
        <w:rPr>
          <w:sz w:val="24"/>
          <w:szCs w:val="24"/>
          <w:lang w:val="pt"/>
        </w:rPr>
        <w:t xml:space="preserve">, 2003) baseado </w:t>
      </w:r>
      <w:proofErr w:type="spellStart"/>
      <w:r w:rsidR="005C2ADF">
        <w:rPr>
          <w:sz w:val="24"/>
          <w:szCs w:val="24"/>
          <w:lang w:val="pt"/>
        </w:rPr>
        <w:t>em</w:t>
      </w:r>
      <w:r>
        <w:rPr>
          <w:lang w:val="pt"/>
        </w:rPr>
        <w:t>fósseis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de</w:t>
      </w:r>
      <w:r w:rsidRPr="005C45D9">
        <w:rPr>
          <w:sz w:val="24"/>
          <w:szCs w:val="24"/>
          <w:lang w:val="pt"/>
        </w:rPr>
        <w:t>oraminifera</w:t>
      </w:r>
      <w:proofErr w:type="spellEnd"/>
      <w:r w:rsidRPr="005C45D9">
        <w:rPr>
          <w:sz w:val="24"/>
          <w:szCs w:val="24"/>
          <w:lang w:val="pt"/>
        </w:rPr>
        <w:t xml:space="preserve"> e invertebrados f. Dada a aparente equivalência lateral entre as formações do rio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sundays</w:t>
      </w:r>
      <w:proofErr w:type="spellEnd"/>
      <w:r w:rsidRPr="005C45D9">
        <w:rPr>
          <w:sz w:val="24"/>
          <w:szCs w:val="24"/>
          <w:lang w:val="pt"/>
        </w:rPr>
        <w:t xml:space="preserve">, outra explicação é, portanto, necessária para explicar a diversidade presente dentro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, que por sua vez tem implicações para nossa compreensão da diversidade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através da fronteira J/K.</w:t>
      </w:r>
    </w:p>
    <w:p w14:paraId="4276268E" w14:textId="4739F0F8" w:rsidR="00E62B82" w:rsidRDefault="00E62B82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Estudos recentes sobre a diversidade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identificam consistentemente o fim do Jurássico como um período de declínio global na riqueza de espécies. Isso é mais facilmente atestado por um exame superficial </w:t>
      </w:r>
      <w:proofErr w:type="gramStart"/>
      <w:r w:rsidRPr="005C45D9">
        <w:rPr>
          <w:sz w:val="24"/>
          <w:szCs w:val="24"/>
          <w:lang w:val="pt"/>
        </w:rPr>
        <w:t>dos filogenias mais recentes</w:t>
      </w:r>
      <w:proofErr w:type="gramEnd"/>
      <w:r w:rsidRPr="005C45D9">
        <w:rPr>
          <w:sz w:val="24"/>
          <w:szCs w:val="24"/>
          <w:lang w:val="pt"/>
        </w:rPr>
        <w:t xml:space="preserve"> calibrados pelo tempo de tributação que abrangem a transição Jurássica</w:t>
      </w:r>
      <w:r>
        <w:rPr>
          <w:sz w:val="24"/>
          <w:szCs w:val="24"/>
          <w:lang w:val="pt"/>
        </w:rPr>
        <w:t>–</w:t>
      </w:r>
      <w:r w:rsidRPr="005C45D9">
        <w:rPr>
          <w:sz w:val="24"/>
          <w:szCs w:val="24"/>
          <w:lang w:val="pt"/>
        </w:rPr>
        <w:t xml:space="preserve">Cretáceo (por exemplo, </w:t>
      </w:r>
      <w:proofErr w:type="spellStart"/>
      <w:r w:rsidRPr="005C45D9">
        <w:rPr>
          <w:sz w:val="24"/>
          <w:szCs w:val="24"/>
          <w:lang w:val="pt"/>
        </w:rPr>
        <w:t>Whitlock</w:t>
      </w:r>
      <w:proofErr w:type="spellEnd"/>
      <w:r w:rsidRPr="005C45D9">
        <w:rPr>
          <w:sz w:val="24"/>
          <w:szCs w:val="24"/>
          <w:lang w:val="pt"/>
        </w:rPr>
        <w:t>, 2011</w:t>
      </w:r>
      <w:r w:rsidR="00761421">
        <w:rPr>
          <w:sz w:val="24"/>
          <w:szCs w:val="24"/>
          <w:lang w:val="pt"/>
        </w:rPr>
        <w:t>a;</w:t>
      </w:r>
      <w:r w:rsidRPr="005C45D9">
        <w:rPr>
          <w:sz w:val="24"/>
          <w:szCs w:val="24"/>
          <w:lang w:val="pt"/>
        </w:rPr>
        <w:t xml:space="preserve"> D'</w:t>
      </w:r>
      <w:proofErr w:type="spellStart"/>
      <w:r w:rsidRPr="005C45D9">
        <w:rPr>
          <w:sz w:val="24"/>
          <w:szCs w:val="24"/>
          <w:lang w:val="pt"/>
        </w:rPr>
        <w:t>Emic</w:t>
      </w:r>
      <w:proofErr w:type="spellEnd"/>
      <w:r w:rsidRPr="005C45D9">
        <w:rPr>
          <w:sz w:val="24"/>
          <w:szCs w:val="24"/>
          <w:lang w:val="pt"/>
        </w:rPr>
        <w:t xml:space="preserve">, 2012;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2013). Estes estudos </w:t>
      </w:r>
      <w:proofErr w:type="gramStart"/>
      <w:r w:rsidRPr="005C45D9">
        <w:rPr>
          <w:sz w:val="24"/>
          <w:szCs w:val="24"/>
          <w:lang w:val="pt"/>
        </w:rPr>
        <w:t xml:space="preserve">são </w:t>
      </w:r>
      <w:r>
        <w:rPr>
          <w:lang w:val="pt"/>
        </w:rPr>
        <w:t xml:space="preserve"> </w:t>
      </w:r>
      <w:ins w:id="166" w:author="Blair McPhee" w:date="2015-10-20T16:02:00Z">
        <w:r w:rsidR="00251C21">
          <w:rPr>
            <w:sz w:val="24"/>
            <w:szCs w:val="24"/>
            <w:lang w:val="pt"/>
          </w:rPr>
          <w:t>topologicamente</w:t>
        </w:r>
        <w:proofErr w:type="gramEnd"/>
        <w:r w:rsidR="00251C21">
          <w:rPr>
            <w:sz w:val="24"/>
            <w:szCs w:val="24"/>
            <w:lang w:val="pt"/>
          </w:rPr>
          <w:t xml:space="preserve"> 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consistentes em sua representação do final-Jurássico como um evento fortemente demarcado no qual um número de grupos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, representados principalmente por bandeiras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eusauropodes</w:t>
      </w:r>
      <w:proofErr w:type="spellEnd"/>
      <w:r w:rsidRPr="005C45D9">
        <w:rPr>
          <w:sz w:val="24"/>
          <w:szCs w:val="24"/>
          <w:lang w:val="pt"/>
        </w:rPr>
        <w:t xml:space="preserve"> não-titanossauro, são considerados desaparecidos, com um declínio taxonômico de talvez 60-80%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 Barrett, 2005). Embora este sinal pareça relativamente robusto em relação às análises sucessivas (veja abaixo), as linhas fantasmas substanciais registradas para </w:t>
      </w:r>
      <w:proofErr w:type="spellStart"/>
      <w:r w:rsidRPr="005C45D9">
        <w:rPr>
          <w:sz w:val="24"/>
          <w:szCs w:val="24"/>
          <w:lang w:val="pt"/>
        </w:rPr>
        <w:t>Rebbachisauridae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Somphospondyli</w:t>
      </w:r>
      <w:proofErr w:type="spellEnd"/>
      <w:r w:rsidRPr="005C45D9">
        <w:rPr>
          <w:sz w:val="24"/>
          <w:szCs w:val="24"/>
          <w:lang w:val="pt"/>
        </w:rPr>
        <w:t xml:space="preserve"> (veja também acima </w:t>
      </w:r>
      <w:proofErr w:type="gramStart"/>
      <w:r w:rsidRPr="005C45D9">
        <w:rPr>
          <w:sz w:val="24"/>
          <w:szCs w:val="24"/>
          <w:lang w:val="pt"/>
        </w:rPr>
        <w:t>sobre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a</w:t>
      </w:r>
      <w:proofErr w:type="gramEnd"/>
      <w:r>
        <w:rPr>
          <w:sz w:val="24"/>
          <w:szCs w:val="24"/>
          <w:lang w:val="pt"/>
        </w:rPr>
        <w:t xml:space="preserve"> lacuna no registro fóssil de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Braquiossauroida</w:t>
      </w:r>
      <w:proofErr w:type="spellEnd"/>
      <w:r w:rsidRPr="005C45D9">
        <w:rPr>
          <w:sz w:val="24"/>
          <w:szCs w:val="24"/>
          <w:lang w:val="pt"/>
        </w:rPr>
        <w:t xml:space="preserve">) obscurecem uma compreensão mais </w:t>
      </w:r>
      <w:r w:rsidRPr="005C45D9">
        <w:rPr>
          <w:sz w:val="24"/>
          <w:szCs w:val="24"/>
          <w:lang w:val="pt"/>
        </w:rPr>
        <w:lastRenderedPageBreak/>
        <w:t>completa da</w:t>
      </w:r>
      <w:r>
        <w:rPr>
          <w:lang w:val="pt"/>
        </w:rPr>
        <w:t xml:space="preserve"> diversidade taxonômica</w:t>
      </w:r>
      <w:r w:rsidR="00761421">
        <w:rPr>
          <w:sz w:val="24"/>
          <w:szCs w:val="24"/>
          <w:lang w:val="pt"/>
        </w:rPr>
        <w:t xml:space="preserve"> </w:t>
      </w:r>
      <w:proofErr w:type="spellStart"/>
      <w:r w:rsidR="00761421">
        <w:rPr>
          <w:sz w:val="24"/>
          <w:szCs w:val="24"/>
          <w:lang w:val="pt"/>
        </w:rPr>
        <w:t>saurópode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 declínio através da fronteira J/K (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2011).</w:t>
      </w:r>
    </w:p>
    <w:p w14:paraId="27FD58EA" w14:textId="1EDCB7F2" w:rsidR="00254A3E" w:rsidRPr="005C45D9" w:rsidRDefault="00254A3E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Pesquisas recentes sobre a relação entre o registro de rochas e padrões de amostragem fóssil para o Mesozoico sugerem que essa queda na diversidade não é uma função de um registro fóssil ruim (ver, por exemplo,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 Barrett, 2005; </w:t>
      </w:r>
      <w:proofErr w:type="gramStart"/>
      <w:r w:rsidRPr="005C45D9">
        <w:rPr>
          <w:sz w:val="24"/>
          <w:szCs w:val="24"/>
          <w:lang w:val="pt"/>
        </w:rPr>
        <w:t>Barret</w:t>
      </w:r>
      <w:r w:rsidR="00E62B82">
        <w:rPr>
          <w:sz w:val="24"/>
          <w:szCs w:val="24"/>
          <w:lang w:val="pt"/>
        </w:rPr>
        <w:t>t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et</w:t>
      </w:r>
      <w:proofErr w:type="gramEnd"/>
      <w:r w:rsidRPr="005C45D9">
        <w:rPr>
          <w:sz w:val="24"/>
          <w:szCs w:val="24"/>
          <w:lang w:val="pt"/>
        </w:rPr>
        <w:t xml:space="preserve"> al., 2009;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2011;</w:t>
      </w:r>
      <w:r w:rsidR="00761421">
        <w:rPr>
          <w:sz w:val="24"/>
          <w:szCs w:val="24"/>
          <w:lang w:val="pt"/>
        </w:rPr>
        <w:t xml:space="preserve"> </w:t>
      </w:r>
      <w:proofErr w:type="spellStart"/>
      <w:r w:rsidR="00761421">
        <w:rPr>
          <w:sz w:val="24"/>
          <w:szCs w:val="24"/>
          <w:lang w:val="pt"/>
        </w:rPr>
        <w:t>Upchurch</w:t>
      </w:r>
      <w:proofErr w:type="spellEnd"/>
      <w:r w:rsidR="00761421">
        <w:rPr>
          <w:sz w:val="24"/>
          <w:szCs w:val="24"/>
          <w:lang w:val="pt"/>
        </w:rPr>
        <w:t xml:space="preserve"> et al., 2011a</w:t>
      </w:r>
      <w:r w:rsidRPr="005C45D9">
        <w:rPr>
          <w:sz w:val="24"/>
          <w:szCs w:val="24"/>
          <w:lang w:val="pt"/>
        </w:rPr>
        <w:t xml:space="preserve">). </w:t>
      </w:r>
      <w:proofErr w:type="gramStart"/>
      <w:r w:rsidRPr="005C45D9">
        <w:rPr>
          <w:sz w:val="24"/>
          <w:szCs w:val="24"/>
          <w:lang w:val="pt"/>
        </w:rPr>
        <w:t xml:space="preserve">Esta </w:t>
      </w:r>
      <w:r>
        <w:rPr>
          <w:lang w:val="pt"/>
        </w:rPr>
        <w:t xml:space="preserve"> </w:t>
      </w:r>
      <w:r w:rsidR="00761421">
        <w:rPr>
          <w:sz w:val="24"/>
          <w:szCs w:val="24"/>
          <w:lang w:val="pt"/>
        </w:rPr>
        <w:t>visão</w:t>
      </w:r>
      <w:proofErr w:type="gramEnd"/>
      <w:r>
        <w:rPr>
          <w:lang w:val="pt"/>
        </w:rPr>
        <w:t xml:space="preserve"> é apoiada pela</w:t>
      </w:r>
      <w:r w:rsidRPr="005C45D9">
        <w:rPr>
          <w:sz w:val="24"/>
          <w:szCs w:val="24"/>
          <w:lang w:val="pt"/>
        </w:rPr>
        <w:t xml:space="preserve"> área relativamente alta do afloramento de rocha disponível relatada para o primeiro Cretáceo (</w:t>
      </w:r>
      <w:proofErr w:type="spellStart"/>
      <w:r w:rsidRPr="005C45D9">
        <w:rPr>
          <w:sz w:val="24"/>
          <w:szCs w:val="24"/>
          <w:lang w:val="pt"/>
        </w:rPr>
        <w:t>Berriasian-Hauterivian</w:t>
      </w:r>
      <w:proofErr w:type="spellEnd"/>
      <w:r w:rsidRPr="005C45D9">
        <w:rPr>
          <w:sz w:val="24"/>
          <w:szCs w:val="24"/>
          <w:lang w:val="pt"/>
        </w:rPr>
        <w:t>) em comparação com outras eras do Jurássico e Cretáceo (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al., 2011), em associação com a ausência de um declínio semelhante tanto em </w:t>
      </w:r>
      <w:proofErr w:type="spellStart"/>
      <w:r w:rsidRPr="005C45D9">
        <w:rPr>
          <w:sz w:val="24"/>
          <w:szCs w:val="24"/>
          <w:lang w:val="pt"/>
        </w:rPr>
        <w:t>Theropoda</w:t>
      </w:r>
      <w:proofErr w:type="spellEnd"/>
      <w:r w:rsidRPr="005C45D9">
        <w:rPr>
          <w:sz w:val="24"/>
          <w:szCs w:val="24"/>
          <w:lang w:val="pt"/>
        </w:rPr>
        <w:t xml:space="preserve"> quanto em </w:t>
      </w:r>
      <w:proofErr w:type="spellStart"/>
      <w:r w:rsidRPr="005C45D9">
        <w:rPr>
          <w:sz w:val="24"/>
          <w:szCs w:val="24"/>
          <w:lang w:val="pt"/>
        </w:rPr>
        <w:t>Ornithischia</w:t>
      </w:r>
      <w:proofErr w:type="spellEnd"/>
      <w:r w:rsidRPr="005C45D9">
        <w:rPr>
          <w:sz w:val="24"/>
          <w:szCs w:val="24"/>
          <w:lang w:val="pt"/>
        </w:rPr>
        <w:t xml:space="preserve"> (Barrett et al., 2009; embora veja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 [2011</w:t>
      </w:r>
      <w:r w:rsidR="00761421">
        <w:rPr>
          <w:sz w:val="24"/>
          <w:szCs w:val="24"/>
          <w:lang w:val="pt"/>
        </w:rPr>
        <w:t>a</w:t>
      </w:r>
      <w:r>
        <w:rPr>
          <w:lang w:val="pt"/>
        </w:rPr>
        <w:t xml:space="preserve">] para um padrão </w:t>
      </w:r>
      <w:proofErr w:type="spellStart"/>
      <w:r>
        <w:rPr>
          <w:lang w:val="pt"/>
        </w:rPr>
        <w:t>mais</w:t>
      </w:r>
      <w:r w:rsidRPr="005C45D9">
        <w:rPr>
          <w:sz w:val="24"/>
          <w:szCs w:val="24"/>
          <w:lang w:val="pt"/>
        </w:rPr>
        <w:t>complexo</w:t>
      </w:r>
      <w:proofErr w:type="spellEnd"/>
      <w:r w:rsidRPr="005C45D9">
        <w:rPr>
          <w:sz w:val="24"/>
          <w:szCs w:val="24"/>
          <w:lang w:val="pt"/>
        </w:rPr>
        <w:t xml:space="preserve">). Embora este padrão sugira que o declínio observado em </w:t>
      </w:r>
      <w:proofErr w:type="spellStart"/>
      <w:r w:rsidRPr="005C45D9">
        <w:rPr>
          <w:sz w:val="24"/>
          <w:szCs w:val="24"/>
          <w:lang w:val="pt"/>
        </w:rPr>
        <w:t>Sauropoda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na</w:t>
      </w:r>
      <w:r>
        <w:rPr>
          <w:lang w:val="pt"/>
        </w:rPr>
        <w:t>fronteira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th</w:t>
      </w:r>
      <w:r w:rsidR="00E62B82">
        <w:rPr>
          <w:sz w:val="24"/>
          <w:szCs w:val="24"/>
          <w:lang w:val="pt"/>
        </w:rPr>
        <w:t>e</w:t>
      </w:r>
      <w:proofErr w:type="spellEnd"/>
      <w:r w:rsidR="00E62B82">
        <w:rPr>
          <w:sz w:val="24"/>
          <w:szCs w:val="24"/>
          <w:lang w:val="pt"/>
        </w:rPr>
        <w:t xml:space="preserve"> J/K foi potencialmente </w:t>
      </w:r>
      <w:proofErr w:type="spellStart"/>
      <w:r w:rsidR="00E62B82">
        <w:rPr>
          <w:sz w:val="24"/>
          <w:szCs w:val="24"/>
          <w:lang w:val="pt"/>
        </w:rPr>
        <w:t>um</w:t>
      </w:r>
      <w:r w:rsidRPr="005C45D9">
        <w:rPr>
          <w:sz w:val="24"/>
          <w:szCs w:val="24"/>
          <w:lang w:val="pt"/>
        </w:rPr>
        <w:t>ffected</w:t>
      </w:r>
      <w:proofErr w:type="spellEnd"/>
      <w:r w:rsidRPr="005C45D9">
        <w:rPr>
          <w:sz w:val="24"/>
          <w:szCs w:val="24"/>
          <w:lang w:val="pt"/>
        </w:rPr>
        <w:t xml:space="preserve"> por processos bióticos </w:t>
      </w:r>
      <w:proofErr w:type="gramStart"/>
      <w:r w:rsidRPr="005C45D9">
        <w:rPr>
          <w:sz w:val="24"/>
          <w:szCs w:val="24"/>
          <w:lang w:val="pt"/>
        </w:rPr>
        <w:t>genuínos</w:t>
      </w:r>
      <w:r>
        <w:rPr>
          <w:lang w:val="pt"/>
        </w:rPr>
        <w:t xml:space="preserve"> </w:t>
      </w:r>
      <w:r w:rsidR="00761421">
        <w:rPr>
          <w:sz w:val="24"/>
          <w:szCs w:val="24"/>
          <w:lang w:val="pt"/>
        </w:rPr>
        <w:t xml:space="preserve"> (</w:t>
      </w:r>
      <w:proofErr w:type="gramEnd"/>
      <w:r w:rsidR="00761421">
        <w:rPr>
          <w:sz w:val="24"/>
          <w:szCs w:val="24"/>
          <w:lang w:val="pt"/>
        </w:rPr>
        <w:t xml:space="preserve">ver também Benson e </w:t>
      </w:r>
      <w:proofErr w:type="spellStart"/>
      <w:r w:rsidR="00761421">
        <w:rPr>
          <w:sz w:val="24"/>
          <w:szCs w:val="24"/>
          <w:lang w:val="pt"/>
        </w:rPr>
        <w:t>Mannion</w:t>
      </w:r>
      <w:proofErr w:type="spellEnd"/>
      <w:r w:rsidR="00761421">
        <w:rPr>
          <w:sz w:val="24"/>
          <w:szCs w:val="24"/>
          <w:lang w:val="pt"/>
        </w:rPr>
        <w:t>, 2012)</w:t>
      </w:r>
      <w:r w:rsidRPr="005C45D9">
        <w:rPr>
          <w:sz w:val="24"/>
          <w:szCs w:val="24"/>
          <w:lang w:val="pt"/>
        </w:rPr>
        <w:t>, há indícios crescentes de que o registro de rocha terrestre para o primeiro Cretáceo não é tão bem representado como se pensava anteriormente.</w:t>
      </w:r>
      <w:r>
        <w:rPr>
          <w:lang w:val="pt"/>
        </w:rPr>
        <w:t xml:space="preserve"> </w:t>
      </w:r>
      <w:proofErr w:type="gramStart"/>
      <w:r w:rsidR="005759A6" w:rsidRPr="005C45D9">
        <w:rPr>
          <w:sz w:val="24"/>
          <w:szCs w:val="24"/>
          <w:lang w:val="pt"/>
        </w:rPr>
        <w:t xml:space="preserve">Embora </w:t>
      </w:r>
      <w:r>
        <w:rPr>
          <w:lang w:val="pt"/>
        </w:rPr>
        <w:t xml:space="preserve"> </w:t>
      </w:r>
      <w:r w:rsidR="005759A6">
        <w:rPr>
          <w:sz w:val="24"/>
          <w:szCs w:val="24"/>
          <w:lang w:val="pt"/>
        </w:rPr>
        <w:t>eles</w:t>
      </w:r>
      <w:proofErr w:type="gramEnd"/>
      <w:r w:rsidR="005759A6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5759A6" w:rsidRPr="005C45D9">
        <w:rPr>
          <w:sz w:val="24"/>
          <w:szCs w:val="24"/>
          <w:lang w:val="pt"/>
        </w:rPr>
        <w:t>documentem</w:t>
      </w:r>
      <w:r>
        <w:rPr>
          <w:lang w:val="pt"/>
        </w:rPr>
        <w:t xml:space="preserve"> uma riqueza semelhante</w:t>
      </w:r>
      <w:r w:rsidR="005759A6" w:rsidRPr="005C45D9">
        <w:rPr>
          <w:sz w:val="24"/>
          <w:szCs w:val="24"/>
          <w:lang w:val="pt"/>
        </w:rPr>
        <w:t xml:space="preserve"> de unidades fósseis</w:t>
      </w:r>
      <w:r w:rsidR="005759A6">
        <w:rPr>
          <w:sz w:val="24"/>
          <w:szCs w:val="24"/>
          <w:lang w:val="pt"/>
        </w:rPr>
        <w:t>-</w:t>
      </w:r>
      <w:r w:rsidR="005759A6" w:rsidRPr="005C45D9">
        <w:rPr>
          <w:sz w:val="24"/>
          <w:szCs w:val="24"/>
          <w:lang w:val="pt"/>
        </w:rPr>
        <w:t xml:space="preserve">portadores de unidades para o </w:t>
      </w:r>
      <w:r>
        <w:rPr>
          <w:lang w:val="pt"/>
        </w:rPr>
        <w:t xml:space="preserve">Cretáceo </w:t>
      </w:r>
      <w:del w:id="167" w:author="Blair McPhee" w:date="2015-10-27T12:46:00Z">
        <w:r w:rsidR="005759A6" w:rsidRPr="005C45D9" w:rsidDel="002707CC">
          <w:rPr>
            <w:sz w:val="24"/>
            <w:szCs w:val="24"/>
            <w:lang w:val="pt"/>
          </w:rPr>
          <w:delText xml:space="preserve">earliest </w:delText>
        </w:r>
      </w:del>
      <w:ins w:id="168" w:author="Blair McPhee" w:date="2015-10-27T12:46:00Z">
        <w:r w:rsidR="002707CC">
          <w:rPr>
            <w:sz w:val="24"/>
            <w:szCs w:val="24"/>
            <w:lang w:val="pt"/>
          </w:rPr>
          <w:t>mais baixo</w:t>
        </w:r>
      </w:ins>
      <w:r>
        <w:rPr>
          <w:lang w:val="pt"/>
        </w:rPr>
        <w:t xml:space="preserve"> da maioria das</w:t>
      </w:r>
      <w:r w:rsidR="005759A6" w:rsidRPr="005C45D9">
        <w:rPr>
          <w:sz w:val="24"/>
          <w:szCs w:val="24"/>
          <w:lang w:val="pt"/>
        </w:rPr>
        <w:t xml:space="preserve"> regiões, excluindo a América do Norte, Benson et al. (2013) chamou a atenção para a notável falta de amostragem fóssil fora das regiões geográficas restritas da </w:t>
      </w:r>
      <w:r>
        <w:rPr>
          <w:lang w:val="pt"/>
        </w:rPr>
        <w:t xml:space="preserve">Europa </w:t>
      </w:r>
      <w:r w:rsidR="005759A6">
        <w:rPr>
          <w:sz w:val="24"/>
          <w:szCs w:val="24"/>
          <w:lang w:val="pt"/>
        </w:rPr>
        <w:t xml:space="preserve">Ocidental, </w:t>
      </w:r>
      <w:r>
        <w:rPr>
          <w:lang w:val="pt"/>
        </w:rPr>
        <w:t xml:space="preserve"> </w:t>
      </w:r>
      <w:r w:rsidR="005759A6" w:rsidRPr="005C45D9">
        <w:rPr>
          <w:sz w:val="24"/>
          <w:szCs w:val="24"/>
          <w:lang w:val="pt"/>
        </w:rPr>
        <w:t>Marrocos e Japão. Este aparente conflito entre um "bom" registro de rocha,</w:t>
      </w:r>
      <w:r>
        <w:rPr>
          <w:lang w:val="pt"/>
        </w:rPr>
        <w:t xml:space="preserve"> </w:t>
      </w:r>
      <w:r w:rsidR="00E62B82">
        <w:rPr>
          <w:sz w:val="24"/>
          <w:szCs w:val="24"/>
          <w:lang w:val="pt"/>
        </w:rPr>
        <w:t xml:space="preserve"> mas um registro de </w:t>
      </w:r>
      <w:proofErr w:type="spellStart"/>
      <w:r w:rsidR="00E62B82">
        <w:rPr>
          <w:sz w:val="24"/>
          <w:szCs w:val="24"/>
          <w:lang w:val="pt"/>
        </w:rPr>
        <w:t>saurópode</w:t>
      </w:r>
      <w:proofErr w:type="spellEnd"/>
      <w:r w:rsidR="00E62B82">
        <w:rPr>
          <w:sz w:val="24"/>
          <w:szCs w:val="24"/>
          <w:lang w:val="pt"/>
        </w:rPr>
        <w:t xml:space="preserve"> pobre</w:t>
      </w:r>
      <w:r>
        <w:rPr>
          <w:lang w:val="pt"/>
        </w:rPr>
        <w:t xml:space="preserve"> para o primeiro</w:t>
      </w:r>
      <w:r w:rsidRPr="005C45D9">
        <w:rPr>
          <w:sz w:val="24"/>
          <w:szCs w:val="24"/>
          <w:lang w:val="pt"/>
        </w:rPr>
        <w:t xml:space="preserve"> Cretáceo foi explorado em maior detalhe por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 (2015), que descobriram que os depósitos </w:t>
      </w:r>
      <w:proofErr w:type="spellStart"/>
      <w:r w:rsidRPr="005C45D9">
        <w:rPr>
          <w:sz w:val="24"/>
          <w:szCs w:val="24"/>
          <w:lang w:val="pt"/>
        </w:rPr>
        <w:t>gondwananos</w:t>
      </w:r>
      <w:proofErr w:type="spellEnd"/>
      <w:r w:rsidRPr="005C45D9">
        <w:rPr>
          <w:sz w:val="24"/>
          <w:szCs w:val="24"/>
          <w:lang w:val="pt"/>
        </w:rPr>
        <w:t xml:space="preserve"> eram especialmente </w:t>
      </w:r>
      <w:proofErr w:type="spellStart"/>
      <w:r w:rsidRPr="005C45D9">
        <w:rPr>
          <w:sz w:val="24"/>
          <w:szCs w:val="24"/>
          <w:lang w:val="pt"/>
        </w:rPr>
        <w:t>sub-representados</w:t>
      </w:r>
      <w:proofErr w:type="spellEnd"/>
      <w:r w:rsidRPr="005C45D9">
        <w:rPr>
          <w:sz w:val="24"/>
          <w:szCs w:val="24"/>
          <w:lang w:val="pt"/>
        </w:rPr>
        <w:t xml:space="preserve">, com apenas as formações Bajada Colorada (Argentina) e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localizadas ao sul da placa afro-árabe (a Formação </w:t>
      </w:r>
      <w:proofErr w:type="spellStart"/>
      <w:r w:rsidRPr="005C45D9">
        <w:rPr>
          <w:sz w:val="24"/>
          <w:szCs w:val="24"/>
          <w:lang w:val="pt"/>
        </w:rPr>
        <w:t>Tiouaren</w:t>
      </w:r>
      <w:proofErr w:type="spellEnd"/>
      <w:r w:rsidRPr="005C45D9">
        <w:rPr>
          <w:sz w:val="24"/>
          <w:szCs w:val="24"/>
          <w:lang w:val="pt"/>
        </w:rPr>
        <w:t xml:space="preserve">, Níger, da qual </w:t>
      </w:r>
      <w:r>
        <w:rPr>
          <w:lang w:val="pt"/>
        </w:rPr>
        <w:t xml:space="preserve"> </w:t>
      </w:r>
      <w:proofErr w:type="spellStart"/>
      <w:r w:rsidRPr="005C45D9">
        <w:rPr>
          <w:i/>
          <w:sz w:val="24"/>
          <w:szCs w:val="24"/>
          <w:lang w:val="pt"/>
        </w:rPr>
        <w:t>Jobaria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[Sereno et al., 1999] foi recuperada, é provável que seja Jurássico Médio, em vez de Cretáceo, na idade [</w:t>
      </w:r>
      <w:proofErr w:type="spellStart"/>
      <w:r w:rsidRPr="005C45D9">
        <w:rPr>
          <w:sz w:val="24"/>
          <w:szCs w:val="24"/>
          <w:lang w:val="pt"/>
        </w:rPr>
        <w:t>Rauhut</w:t>
      </w:r>
      <w:proofErr w:type="spellEnd"/>
      <w:r w:rsidRPr="005C45D9">
        <w:rPr>
          <w:sz w:val="24"/>
          <w:szCs w:val="24"/>
          <w:lang w:val="pt"/>
        </w:rPr>
        <w:t xml:space="preserve"> e López-</w:t>
      </w:r>
      <w:proofErr w:type="spellStart"/>
      <w:r w:rsidRPr="005C45D9">
        <w:rPr>
          <w:sz w:val="24"/>
          <w:szCs w:val="24"/>
          <w:lang w:val="pt"/>
        </w:rPr>
        <w:t>Arbarello</w:t>
      </w:r>
      <w:proofErr w:type="spellEnd"/>
      <w:r w:rsidRPr="005C45D9">
        <w:rPr>
          <w:sz w:val="24"/>
          <w:szCs w:val="24"/>
          <w:lang w:val="pt"/>
        </w:rPr>
        <w:t>, 2009]).</w:t>
      </w:r>
    </w:p>
    <w:p w14:paraId="55144B4B" w14:textId="5EC7C09E" w:rsidR="00254A3E" w:rsidRPr="005C45D9" w:rsidRDefault="00C774C9" w:rsidP="00231C6F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C45D9">
        <w:rPr>
          <w:sz w:val="24"/>
          <w:szCs w:val="24"/>
          <w:lang w:val="pt"/>
        </w:rPr>
        <w:t>W</w:t>
      </w:r>
      <w:r w:rsidR="00D706CA">
        <w:rPr>
          <w:sz w:val="24"/>
          <w:szCs w:val="24"/>
          <w:lang w:val="pt"/>
        </w:rPr>
        <w:t>aquicomo</w:t>
      </w:r>
      <w:proofErr w:type="spellEnd"/>
      <w:r w:rsidR="00D706CA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>o</w:t>
      </w:r>
      <w:proofErr w:type="gramEnd"/>
      <w:r w:rsidRPr="005C45D9">
        <w:rPr>
          <w:sz w:val="24"/>
          <w:szCs w:val="24"/>
          <w:lang w:val="pt"/>
        </w:rPr>
        <w:t xml:space="preserve"> registro terrestre do primeiro Cretáceo está concentrado em apenas um pequeno punhado de depósitos geograficamente díspares (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al., 2015), a amostragem ao longo desses depósitos é, no entanto, sugestiva de uma maior diversidade de taxas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do que a implícita pelas </w:t>
      </w:r>
      <w:r>
        <w:rPr>
          <w:lang w:val="pt"/>
        </w:rPr>
        <w:t xml:space="preserve"> </w:t>
      </w:r>
      <w:r w:rsidR="005759A6">
        <w:rPr>
          <w:sz w:val="24"/>
          <w:szCs w:val="24"/>
          <w:lang w:val="pt"/>
        </w:rPr>
        <w:t>filogenias calibradas</w:t>
      </w:r>
      <w:r>
        <w:rPr>
          <w:lang w:val="pt"/>
        </w:rPr>
        <w:t xml:space="preserve"> mais recentes</w:t>
      </w:r>
      <w:ins w:id="169" w:author="Blair McPhee" w:date="2015-10-25T15:26:00Z">
        <w:r w:rsidR="00C6048A">
          <w:rPr>
            <w:sz w:val="24"/>
            <w:szCs w:val="24"/>
            <w:lang w:val="pt"/>
          </w:rPr>
          <w:t xml:space="preserve"> (ver também </w:t>
        </w:r>
        <w:proofErr w:type="spellStart"/>
        <w:r w:rsidR="00C6048A">
          <w:rPr>
            <w:sz w:val="24"/>
            <w:szCs w:val="24"/>
            <w:lang w:val="pt"/>
          </w:rPr>
          <w:t>Carballido</w:t>
        </w:r>
        <w:proofErr w:type="spellEnd"/>
        <w:r w:rsidR="00C6048A">
          <w:rPr>
            <w:sz w:val="24"/>
            <w:szCs w:val="24"/>
            <w:lang w:val="pt"/>
          </w:rPr>
          <w:t xml:space="preserve"> et al., 2015)</w:t>
        </w:r>
      </w:ins>
      <w:r w:rsidR="00254A3E" w:rsidRPr="005C45D9">
        <w:rPr>
          <w:sz w:val="24"/>
          <w:szCs w:val="24"/>
          <w:lang w:val="pt"/>
        </w:rPr>
        <w:t xml:space="preserve">. Além dos materiais recém-descritos do presente estudo, bem como da </w:t>
      </w:r>
      <w:proofErr w:type="spellStart"/>
      <w:r w:rsidR="00254A3E" w:rsidRPr="005C45D9">
        <w:rPr>
          <w:sz w:val="24"/>
          <w:szCs w:val="24"/>
          <w:lang w:val="pt"/>
        </w:rPr>
        <w:t>diplodocina</w:t>
      </w:r>
      <w:proofErr w:type="spellEnd"/>
      <w:r w:rsidR="00254A3E" w:rsidRPr="005C45D9">
        <w:rPr>
          <w:sz w:val="24"/>
          <w:szCs w:val="24"/>
          <w:lang w:val="pt"/>
        </w:rPr>
        <w:t xml:space="preserve"> </w:t>
      </w:r>
      <w:proofErr w:type="gramStart"/>
      <w:r w:rsidR="00254A3E" w:rsidRPr="005C45D9">
        <w:rPr>
          <w:sz w:val="24"/>
          <w:szCs w:val="24"/>
          <w:lang w:val="pt"/>
        </w:rPr>
        <w:t xml:space="preserve">argentina </w:t>
      </w:r>
      <w:r>
        <w:rPr>
          <w:lang w:val="pt"/>
        </w:rPr>
        <w:t xml:space="preserve"> </w:t>
      </w:r>
      <w:proofErr w:type="spellStart"/>
      <w:r w:rsidR="00254A3E" w:rsidRPr="005C45D9">
        <w:rPr>
          <w:i/>
          <w:sz w:val="24"/>
          <w:szCs w:val="24"/>
          <w:lang w:val="pt"/>
        </w:rPr>
        <w:t>Leinkupal</w:t>
      </w:r>
      <w:proofErr w:type="spellEnd"/>
      <w:proofErr w:type="gramEnd"/>
      <w:r>
        <w:rPr>
          <w:lang w:val="pt"/>
        </w:rPr>
        <w:t xml:space="preserve"> </w:t>
      </w:r>
      <w:r w:rsidR="0060120C">
        <w:rPr>
          <w:sz w:val="24"/>
          <w:szCs w:val="24"/>
          <w:lang w:val="pt"/>
        </w:rPr>
        <w:t xml:space="preserve"> (</w:t>
      </w:r>
      <w:proofErr w:type="spellStart"/>
      <w:r w:rsidR="0060120C">
        <w:rPr>
          <w:sz w:val="24"/>
          <w:szCs w:val="24"/>
          <w:lang w:val="pt"/>
        </w:rPr>
        <w:t>Gallina</w:t>
      </w:r>
      <w:proofErr w:type="spellEnd"/>
      <w:r w:rsidR="0060120C">
        <w:rPr>
          <w:sz w:val="24"/>
          <w:szCs w:val="24"/>
          <w:lang w:val="pt"/>
        </w:rPr>
        <w:t xml:space="preserve"> et al., 2014),</w:t>
      </w:r>
      <w:r w:rsidR="00254A3E" w:rsidRPr="005C45D9">
        <w:rPr>
          <w:sz w:val="24"/>
          <w:szCs w:val="24"/>
          <w:lang w:val="pt"/>
        </w:rPr>
        <w:t xml:space="preserve">o registro </w:t>
      </w:r>
      <w:proofErr w:type="spellStart"/>
      <w:r w:rsidR="00254A3E" w:rsidRPr="005C45D9">
        <w:rPr>
          <w:sz w:val="24"/>
          <w:szCs w:val="24"/>
          <w:lang w:val="pt"/>
        </w:rPr>
        <w:t>saurópode</w:t>
      </w:r>
      <w:proofErr w:type="spellEnd"/>
      <w:r w:rsidR="00254A3E" w:rsidRPr="005C45D9">
        <w:rPr>
          <w:sz w:val="24"/>
          <w:szCs w:val="24"/>
          <w:lang w:val="pt"/>
        </w:rPr>
        <w:t xml:space="preserve"> </w:t>
      </w:r>
      <w:r w:rsidR="00254A3E" w:rsidRPr="005C45D9">
        <w:rPr>
          <w:sz w:val="24"/>
          <w:szCs w:val="24"/>
          <w:lang w:val="pt"/>
        </w:rPr>
        <w:lastRenderedPageBreak/>
        <w:t>das três primeiras etapas estratigráficas (</w:t>
      </w:r>
      <w:proofErr w:type="spellStart"/>
      <w:r w:rsidR="00254A3E" w:rsidRPr="005C45D9">
        <w:rPr>
          <w:sz w:val="24"/>
          <w:szCs w:val="24"/>
          <w:lang w:val="pt"/>
        </w:rPr>
        <w:t>Berriasian-Hauterivian</w:t>
      </w:r>
      <w:proofErr w:type="spellEnd"/>
      <w:r w:rsidR="00254A3E" w:rsidRPr="005C45D9">
        <w:rPr>
          <w:sz w:val="24"/>
          <w:szCs w:val="24"/>
          <w:lang w:val="pt"/>
        </w:rPr>
        <w:t xml:space="preserve">) do Cretáceo é representado por uma série de formas de </w:t>
      </w:r>
      <w:proofErr w:type="spellStart"/>
      <w:r w:rsidR="00254A3E" w:rsidRPr="005C45D9">
        <w:rPr>
          <w:sz w:val="24"/>
          <w:szCs w:val="24"/>
          <w:lang w:val="pt"/>
        </w:rPr>
        <w:t>comple</w:t>
      </w:r>
      <w:r>
        <w:rPr>
          <w:lang w:val="pt"/>
        </w:rPr>
        <w:t>teness</w:t>
      </w:r>
      <w:proofErr w:type="spellEnd"/>
      <w:r>
        <w:rPr>
          <w:lang w:val="pt"/>
        </w:rPr>
        <w:t xml:space="preserve"> variável e </w:t>
      </w:r>
      <w:proofErr w:type="spellStart"/>
      <w:r>
        <w:rPr>
          <w:lang w:val="pt"/>
        </w:rPr>
        <w:t>certeza</w:t>
      </w:r>
      <w:r w:rsidR="00E62B82">
        <w:rPr>
          <w:sz w:val="24"/>
          <w:szCs w:val="24"/>
          <w:lang w:val="pt"/>
        </w:rPr>
        <w:t>taxonômica</w:t>
      </w:r>
      <w:proofErr w:type="spellEnd"/>
      <w:r w:rsidR="00E62B82"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proofErr w:type="spellStart"/>
      <w:proofErr w:type="gramStart"/>
      <w:r w:rsidR="00254A3E" w:rsidRPr="005C45D9">
        <w:rPr>
          <w:sz w:val="24"/>
          <w:szCs w:val="24"/>
          <w:lang w:val="pt"/>
        </w:rPr>
        <w:t>Nomeado,</w:t>
      </w:r>
      <w:r>
        <w:rPr>
          <w:lang w:val="pt"/>
        </w:rPr>
        <w:t>a</w:t>
      </w:r>
      <w:proofErr w:type="spellEnd"/>
      <w:proofErr w:type="gramEnd"/>
      <w:r>
        <w:rPr>
          <w:lang w:val="pt"/>
        </w:rPr>
        <w:t xml:space="preserve"> </w:t>
      </w:r>
      <w:proofErr w:type="spellStart"/>
      <w:r>
        <w:rPr>
          <w:lang w:val="pt"/>
        </w:rPr>
        <w:t>taxa</w:t>
      </w:r>
      <w:r w:rsidR="00E62B82">
        <w:rPr>
          <w:sz w:val="24"/>
          <w:szCs w:val="24"/>
          <w:lang w:val="pt"/>
        </w:rPr>
        <w:t>válida</w:t>
      </w:r>
      <w:proofErr w:type="spellEnd"/>
      <w:r>
        <w:rPr>
          <w:lang w:val="pt"/>
        </w:rPr>
        <w:t xml:space="preserve"> </w:t>
      </w:r>
      <w:r w:rsidR="00254A3E" w:rsidRPr="005C45D9">
        <w:rPr>
          <w:sz w:val="24"/>
          <w:szCs w:val="24"/>
          <w:lang w:val="pt"/>
        </w:rPr>
        <w:t xml:space="preserve"> inclui os altamente incompletos </w:t>
      </w:r>
      <w:proofErr w:type="spellStart"/>
      <w:r w:rsidR="00254A3E" w:rsidRPr="005C45D9">
        <w:rPr>
          <w:sz w:val="24"/>
          <w:szCs w:val="24"/>
          <w:lang w:val="pt"/>
        </w:rPr>
        <w:t>macronarianos</w:t>
      </w:r>
      <w:proofErr w:type="spellEnd"/>
      <w:r w:rsidR="00254A3E"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="00254A3E" w:rsidRPr="005C45D9">
        <w:rPr>
          <w:i/>
          <w:sz w:val="24"/>
          <w:szCs w:val="24"/>
          <w:lang w:val="pt"/>
        </w:rPr>
        <w:t>Haestasaurus</w:t>
      </w:r>
      <w:proofErr w:type="spellEnd"/>
      <w:r>
        <w:rPr>
          <w:lang w:val="pt"/>
        </w:rPr>
        <w:t xml:space="preserve"> </w:t>
      </w:r>
      <w:r w:rsidR="00E62B82">
        <w:rPr>
          <w:sz w:val="24"/>
          <w:szCs w:val="24"/>
          <w:lang w:val="pt"/>
        </w:rPr>
        <w:t xml:space="preserve"> e</w:t>
      </w:r>
      <w:r>
        <w:rPr>
          <w:lang w:val="pt"/>
        </w:rPr>
        <w:t xml:space="preserve"> </w:t>
      </w:r>
      <w:r w:rsidR="00254A3E" w:rsidRPr="005C45D9">
        <w:rPr>
          <w:i/>
          <w:sz w:val="24"/>
          <w:szCs w:val="24"/>
          <w:lang w:val="pt"/>
        </w:rPr>
        <w:t xml:space="preserve"> </w:t>
      </w:r>
      <w:proofErr w:type="spellStart"/>
      <w:r w:rsidR="00254A3E" w:rsidRPr="005C45D9">
        <w:rPr>
          <w:i/>
          <w:sz w:val="24"/>
          <w:szCs w:val="24"/>
          <w:lang w:val="pt"/>
        </w:rPr>
        <w:t>Pelorosaurus</w:t>
      </w:r>
      <w:proofErr w:type="spellEnd"/>
      <w:r>
        <w:rPr>
          <w:lang w:val="pt"/>
        </w:rPr>
        <w:t xml:space="preserve"> </w:t>
      </w:r>
      <w:r w:rsidR="00E62B82">
        <w:rPr>
          <w:sz w:val="24"/>
          <w:szCs w:val="24"/>
          <w:lang w:val="pt"/>
        </w:rPr>
        <w:t xml:space="preserve"> </w:t>
      </w:r>
      <w:proofErr w:type="spellStart"/>
      <w:r w:rsidR="00E62B82">
        <w:rPr>
          <w:sz w:val="24"/>
          <w:szCs w:val="24"/>
          <w:lang w:val="pt"/>
        </w:rPr>
        <w:t>f</w:t>
      </w:r>
      <w:r>
        <w:rPr>
          <w:lang w:val="pt"/>
        </w:rPr>
        <w:t>rom</w:t>
      </w:r>
      <w:proofErr w:type="spellEnd"/>
      <w:r>
        <w:rPr>
          <w:lang w:val="pt"/>
        </w:rPr>
        <w:t xml:space="preserve"> o </w:t>
      </w:r>
      <w:proofErr w:type="spellStart"/>
      <w:r>
        <w:rPr>
          <w:lang w:val="pt"/>
        </w:rPr>
        <w:t>Grupo</w:t>
      </w:r>
      <w:r w:rsidR="00254A3E" w:rsidRPr="005C45D9">
        <w:rPr>
          <w:sz w:val="24"/>
          <w:szCs w:val="24"/>
          <w:lang w:val="pt"/>
        </w:rPr>
        <w:t>Wealden</w:t>
      </w:r>
      <w:proofErr w:type="spellEnd"/>
      <w:r w:rsidR="00254A3E" w:rsidRPr="005C45D9">
        <w:rPr>
          <w:sz w:val="24"/>
          <w:szCs w:val="24"/>
          <w:lang w:val="pt"/>
        </w:rPr>
        <w:t xml:space="preserve"> do Reino Unido (</w:t>
      </w:r>
      <w:proofErr w:type="spellStart"/>
      <w:r w:rsidR="00254A3E" w:rsidRPr="005C45D9">
        <w:rPr>
          <w:sz w:val="24"/>
          <w:szCs w:val="24"/>
          <w:lang w:val="pt"/>
        </w:rPr>
        <w:t>Upchurch</w:t>
      </w:r>
      <w:proofErr w:type="spellEnd"/>
      <w:r w:rsidR="00254A3E" w:rsidRPr="005C45D9">
        <w:rPr>
          <w:sz w:val="24"/>
          <w:szCs w:val="24"/>
          <w:lang w:val="pt"/>
        </w:rPr>
        <w:t xml:space="preserve"> et al., 2011</w:t>
      </w:r>
      <w:r w:rsidR="0060120C">
        <w:rPr>
          <w:sz w:val="24"/>
          <w:szCs w:val="24"/>
          <w:lang w:val="pt"/>
        </w:rPr>
        <w:t>b</w:t>
      </w:r>
      <w:r>
        <w:rPr>
          <w:lang w:val="pt"/>
        </w:rPr>
        <w:t>,</w:t>
      </w:r>
      <w:r w:rsidR="00254A3E" w:rsidRPr="005C45D9">
        <w:rPr>
          <w:sz w:val="24"/>
          <w:szCs w:val="24"/>
          <w:lang w:val="pt"/>
        </w:rPr>
        <w:t xml:space="preserve">2015), bem como o </w:t>
      </w:r>
      <w:proofErr w:type="spellStart"/>
      <w:r w:rsidR="00254A3E" w:rsidRPr="005C45D9">
        <w:rPr>
          <w:sz w:val="24"/>
          <w:szCs w:val="24"/>
          <w:lang w:val="pt"/>
        </w:rPr>
        <w:t>aragosaurus</w:t>
      </w:r>
      <w:proofErr w:type="spellEnd"/>
      <w:r w:rsidR="00254A3E" w:rsidRPr="005C45D9">
        <w:rPr>
          <w:sz w:val="24"/>
          <w:szCs w:val="24"/>
          <w:lang w:val="pt"/>
        </w:rPr>
        <w:t xml:space="preserve"> </w:t>
      </w:r>
      <w:proofErr w:type="spellStart"/>
      <w:r w:rsidR="00254A3E" w:rsidRPr="005C45D9">
        <w:rPr>
          <w:sz w:val="24"/>
          <w:szCs w:val="24"/>
          <w:lang w:val="pt"/>
        </w:rPr>
        <w:t>macronário</w:t>
      </w:r>
      <w:proofErr w:type="spellEnd"/>
      <w:r w:rsidR="00254A3E" w:rsidRPr="005C45D9">
        <w:rPr>
          <w:sz w:val="24"/>
          <w:szCs w:val="24"/>
          <w:lang w:val="pt"/>
        </w:rPr>
        <w:t xml:space="preserve"> basal </w:t>
      </w:r>
      <w:r>
        <w:rPr>
          <w:lang w:val="pt"/>
        </w:rPr>
        <w:t xml:space="preserve">  </w:t>
      </w:r>
      <w:r w:rsidR="00254A3E" w:rsidRPr="005C45D9">
        <w:rPr>
          <w:sz w:val="24"/>
          <w:szCs w:val="24"/>
          <w:lang w:val="pt"/>
        </w:rPr>
        <w:t xml:space="preserve"> da Formação Villar </w:t>
      </w:r>
      <w:proofErr w:type="spellStart"/>
      <w:r w:rsidR="00254A3E" w:rsidRPr="005C45D9">
        <w:rPr>
          <w:sz w:val="24"/>
          <w:szCs w:val="24"/>
          <w:lang w:val="pt"/>
        </w:rPr>
        <w:t>del</w:t>
      </w:r>
      <w:proofErr w:type="spellEnd"/>
      <w:r w:rsidR="00254A3E" w:rsidRPr="005C45D9">
        <w:rPr>
          <w:sz w:val="24"/>
          <w:szCs w:val="24"/>
          <w:lang w:val="pt"/>
        </w:rPr>
        <w:t xml:space="preserve"> </w:t>
      </w:r>
      <w:proofErr w:type="spellStart"/>
      <w:r w:rsidR="00254A3E" w:rsidRPr="005C45D9">
        <w:rPr>
          <w:sz w:val="24"/>
          <w:szCs w:val="24"/>
          <w:lang w:val="pt"/>
        </w:rPr>
        <w:t>Arzobispo</w:t>
      </w:r>
      <w:proofErr w:type="spellEnd"/>
      <w:r w:rsidR="00254A3E" w:rsidRPr="005C45D9">
        <w:rPr>
          <w:sz w:val="24"/>
          <w:szCs w:val="24"/>
          <w:lang w:val="pt"/>
        </w:rPr>
        <w:t xml:space="preserve"> espanhola (</w:t>
      </w:r>
      <w:proofErr w:type="spellStart"/>
      <w:r w:rsidR="00254A3E" w:rsidRPr="005C45D9">
        <w:rPr>
          <w:sz w:val="24"/>
          <w:szCs w:val="24"/>
          <w:lang w:val="pt"/>
        </w:rPr>
        <w:t>Royo</w:t>
      </w:r>
      <w:proofErr w:type="spellEnd"/>
      <w:r w:rsidR="00254A3E" w:rsidRPr="005C45D9">
        <w:rPr>
          <w:sz w:val="24"/>
          <w:szCs w:val="24"/>
          <w:lang w:val="pt"/>
        </w:rPr>
        <w:t xml:space="preserve">-Torres et al. 2014). Vários impostos adicionais são conhecidos a partir desta formação (compreendendo o </w:t>
      </w:r>
      <w:proofErr w:type="gramStart"/>
      <w:r w:rsidR="00254A3E" w:rsidRPr="005C45D9">
        <w:rPr>
          <w:sz w:val="24"/>
          <w:szCs w:val="24"/>
          <w:lang w:val="pt"/>
        </w:rPr>
        <w:t xml:space="preserve">provável </w:t>
      </w:r>
      <w:r>
        <w:rPr>
          <w:lang w:val="pt"/>
        </w:rPr>
        <w:t xml:space="preserve"> </w:t>
      </w:r>
      <w:proofErr w:type="spellStart"/>
      <w:r w:rsidR="00254A3E" w:rsidRPr="005C45D9">
        <w:rPr>
          <w:i/>
          <w:sz w:val="24"/>
          <w:szCs w:val="24"/>
          <w:lang w:val="pt"/>
        </w:rPr>
        <w:t>galveosaurus</w:t>
      </w:r>
      <w:proofErr w:type="spellEnd"/>
      <w:proofErr w:type="gramEnd"/>
      <w:r>
        <w:rPr>
          <w:lang w:val="pt"/>
        </w:rPr>
        <w:t xml:space="preserve"> basal </w:t>
      </w:r>
      <w:proofErr w:type="spellStart"/>
      <w:r>
        <w:rPr>
          <w:lang w:val="pt"/>
        </w:rPr>
        <w:t>macronarian</w:t>
      </w:r>
      <w:proofErr w:type="spellEnd"/>
      <w:r w:rsidR="00254A3E" w:rsidRPr="005C45D9">
        <w:rPr>
          <w:sz w:val="24"/>
          <w:szCs w:val="24"/>
          <w:lang w:val="pt"/>
        </w:rPr>
        <w:t xml:space="preserve"> [</w:t>
      </w:r>
      <w:proofErr w:type="spellStart"/>
      <w:r w:rsidR="00254A3E" w:rsidRPr="005C45D9">
        <w:rPr>
          <w:sz w:val="24"/>
          <w:szCs w:val="24"/>
          <w:lang w:val="pt"/>
        </w:rPr>
        <w:t>Mannion</w:t>
      </w:r>
      <w:proofErr w:type="spellEnd"/>
      <w:r w:rsidR="00254A3E" w:rsidRPr="005C45D9">
        <w:rPr>
          <w:sz w:val="24"/>
          <w:szCs w:val="24"/>
          <w:lang w:val="pt"/>
        </w:rPr>
        <w:t xml:space="preserve"> et al. 2013], assim como os </w:t>
      </w:r>
      <w:proofErr w:type="spellStart"/>
      <w:r w:rsidR="00254A3E" w:rsidRPr="005C45D9">
        <w:rPr>
          <w:sz w:val="24"/>
          <w:szCs w:val="24"/>
          <w:lang w:val="pt"/>
        </w:rPr>
        <w:t>turiasauros</w:t>
      </w:r>
      <w:proofErr w:type="spellEnd"/>
      <w:r w:rsidR="00254A3E"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="00254A3E" w:rsidRPr="005C45D9">
        <w:rPr>
          <w:i/>
          <w:sz w:val="24"/>
          <w:szCs w:val="24"/>
          <w:lang w:val="pt"/>
        </w:rPr>
        <w:t>Losillasaurus</w:t>
      </w:r>
      <w:proofErr w:type="spellEnd"/>
      <w:r>
        <w:rPr>
          <w:lang w:val="pt"/>
        </w:rPr>
        <w:t xml:space="preserve"> </w:t>
      </w:r>
      <w:r w:rsidR="00254A3E" w:rsidRPr="005C45D9">
        <w:rPr>
          <w:sz w:val="24"/>
          <w:szCs w:val="24"/>
          <w:lang w:val="pt"/>
        </w:rPr>
        <w:t xml:space="preserve"> e </w:t>
      </w:r>
      <w:r>
        <w:rPr>
          <w:lang w:val="pt"/>
        </w:rPr>
        <w:t xml:space="preserve"> </w:t>
      </w:r>
      <w:proofErr w:type="spellStart"/>
      <w:r w:rsidR="00254A3E" w:rsidRPr="005C45D9">
        <w:rPr>
          <w:i/>
          <w:sz w:val="24"/>
          <w:szCs w:val="24"/>
          <w:lang w:val="pt"/>
        </w:rPr>
        <w:t>Turiasaurus</w:t>
      </w:r>
      <w:proofErr w:type="spellEnd"/>
      <w:r>
        <w:rPr>
          <w:lang w:val="pt"/>
        </w:rPr>
        <w:t xml:space="preserve"> </w:t>
      </w:r>
      <w:r w:rsidR="00254A3E" w:rsidRPr="005C45D9">
        <w:rPr>
          <w:sz w:val="24"/>
          <w:szCs w:val="24"/>
          <w:lang w:val="pt"/>
        </w:rPr>
        <w:t xml:space="preserve"> [</w:t>
      </w:r>
      <w:proofErr w:type="spellStart"/>
      <w:r w:rsidR="00254A3E" w:rsidRPr="005C45D9">
        <w:rPr>
          <w:sz w:val="24"/>
          <w:szCs w:val="24"/>
          <w:lang w:val="pt"/>
        </w:rPr>
        <w:t>Royo</w:t>
      </w:r>
      <w:proofErr w:type="spellEnd"/>
      <w:r w:rsidR="00254A3E" w:rsidRPr="005C45D9">
        <w:rPr>
          <w:sz w:val="24"/>
          <w:szCs w:val="24"/>
          <w:lang w:val="pt"/>
        </w:rPr>
        <w:t xml:space="preserve">-Torres et al. 2006]), mas suas idades estratigráficas são incertas, com sua faixa proposta abrangendo o falecido </w:t>
      </w:r>
      <w:proofErr w:type="spellStart"/>
      <w:r w:rsidR="00254A3E" w:rsidRPr="005C45D9">
        <w:rPr>
          <w:sz w:val="24"/>
          <w:szCs w:val="24"/>
          <w:lang w:val="pt"/>
        </w:rPr>
        <w:t>tifhoniano</w:t>
      </w:r>
      <w:proofErr w:type="spellEnd"/>
      <w:r w:rsidR="00254A3E" w:rsidRPr="005C45D9">
        <w:rPr>
          <w:sz w:val="24"/>
          <w:szCs w:val="24"/>
          <w:lang w:val="pt"/>
        </w:rPr>
        <w:t xml:space="preserve"> até o </w:t>
      </w:r>
      <w:proofErr w:type="spellStart"/>
      <w:r w:rsidR="00254A3E" w:rsidRPr="005C45D9">
        <w:rPr>
          <w:sz w:val="24"/>
          <w:szCs w:val="24"/>
          <w:lang w:val="pt"/>
        </w:rPr>
        <w:t>berriasiano</w:t>
      </w:r>
      <w:proofErr w:type="spellEnd"/>
      <w:r w:rsidR="00254A3E" w:rsidRPr="005C45D9">
        <w:rPr>
          <w:sz w:val="24"/>
          <w:szCs w:val="24"/>
          <w:lang w:val="pt"/>
        </w:rPr>
        <w:t xml:space="preserve"> médio (</w:t>
      </w:r>
      <w:proofErr w:type="spellStart"/>
      <w:r w:rsidR="00254A3E" w:rsidRPr="005C45D9">
        <w:rPr>
          <w:sz w:val="24"/>
          <w:szCs w:val="24"/>
          <w:lang w:val="pt"/>
        </w:rPr>
        <w:t>Royo</w:t>
      </w:r>
      <w:proofErr w:type="spellEnd"/>
      <w:r w:rsidR="00254A3E" w:rsidRPr="005C45D9">
        <w:rPr>
          <w:sz w:val="24"/>
          <w:szCs w:val="24"/>
          <w:lang w:val="pt"/>
        </w:rPr>
        <w:t>-Torres et al. 2006</w:t>
      </w:r>
      <w:r>
        <w:rPr>
          <w:lang w:val="pt"/>
        </w:rPr>
        <w:t>,</w:t>
      </w:r>
      <w:r w:rsidR="00444783">
        <w:rPr>
          <w:sz w:val="24"/>
          <w:szCs w:val="24"/>
          <w:lang w:val="pt"/>
        </w:rPr>
        <w:t>2014</w:t>
      </w:r>
      <w:r w:rsidR="00254A3E" w:rsidRPr="005C45D9">
        <w:rPr>
          <w:sz w:val="24"/>
          <w:szCs w:val="24"/>
          <w:lang w:val="pt"/>
        </w:rPr>
        <w:t xml:space="preserve">). Um </w:t>
      </w:r>
      <w:proofErr w:type="spellStart"/>
      <w:r w:rsidR="00254A3E" w:rsidRPr="005C45D9">
        <w:rPr>
          <w:sz w:val="24"/>
          <w:szCs w:val="24"/>
          <w:lang w:val="pt"/>
        </w:rPr>
        <w:t>diplodocida</w:t>
      </w:r>
      <w:proofErr w:type="spellEnd"/>
      <w:r w:rsidR="00254A3E" w:rsidRPr="005C45D9">
        <w:rPr>
          <w:sz w:val="24"/>
          <w:szCs w:val="24"/>
          <w:lang w:val="pt"/>
        </w:rPr>
        <w:t xml:space="preserve"> sem nome também é conhecido desta unidade (</w:t>
      </w:r>
      <w:proofErr w:type="spellStart"/>
      <w:r w:rsidR="00254A3E" w:rsidRPr="005C45D9">
        <w:rPr>
          <w:sz w:val="24"/>
          <w:szCs w:val="24"/>
          <w:lang w:val="pt"/>
        </w:rPr>
        <w:t>Royo</w:t>
      </w:r>
      <w:proofErr w:type="spellEnd"/>
      <w:r w:rsidR="00254A3E" w:rsidRPr="005C45D9">
        <w:rPr>
          <w:sz w:val="24"/>
          <w:szCs w:val="24"/>
          <w:lang w:val="pt"/>
        </w:rPr>
        <w:t xml:space="preserve">-Torres et al., 2009). Além disso, nossa compreensão dos primeiros </w:t>
      </w:r>
      <w:proofErr w:type="spellStart"/>
      <w:r w:rsidR="00254A3E" w:rsidRPr="005C45D9">
        <w:rPr>
          <w:sz w:val="24"/>
          <w:szCs w:val="24"/>
          <w:lang w:val="pt"/>
        </w:rPr>
        <w:t>saurópodes</w:t>
      </w:r>
      <w:proofErr w:type="spellEnd"/>
      <w:r w:rsidR="00254A3E" w:rsidRPr="005C45D9">
        <w:rPr>
          <w:sz w:val="24"/>
          <w:szCs w:val="24"/>
          <w:lang w:val="pt"/>
        </w:rPr>
        <w:t xml:space="preserve"> cretáceos é aumentada por um pequeno número de ocorrências de material genericamente indeterminado, como um provável </w:t>
      </w:r>
      <w:proofErr w:type="spellStart"/>
      <w:r w:rsidR="00254A3E" w:rsidRPr="005C45D9">
        <w:rPr>
          <w:sz w:val="24"/>
          <w:szCs w:val="24"/>
          <w:lang w:val="pt"/>
        </w:rPr>
        <w:t>macronário</w:t>
      </w:r>
      <w:proofErr w:type="spellEnd"/>
      <w:r w:rsidR="00254A3E" w:rsidRPr="005C45D9">
        <w:rPr>
          <w:sz w:val="24"/>
          <w:szCs w:val="24"/>
          <w:lang w:val="pt"/>
        </w:rPr>
        <w:t xml:space="preserve"> basal da América do Norte (D'</w:t>
      </w:r>
      <w:proofErr w:type="spellStart"/>
      <w:r w:rsidR="00254A3E" w:rsidRPr="005C45D9">
        <w:rPr>
          <w:sz w:val="24"/>
          <w:szCs w:val="24"/>
          <w:lang w:val="pt"/>
        </w:rPr>
        <w:t>Emic</w:t>
      </w:r>
      <w:proofErr w:type="spellEnd"/>
      <w:r w:rsidR="00254A3E" w:rsidRPr="005C45D9">
        <w:rPr>
          <w:sz w:val="24"/>
          <w:szCs w:val="24"/>
          <w:lang w:val="pt"/>
        </w:rPr>
        <w:t xml:space="preserve"> e Foster 2015).</w:t>
      </w:r>
      <w:r>
        <w:rPr>
          <w:lang w:val="pt"/>
        </w:rPr>
        <w:t xml:space="preserve"> </w:t>
      </w:r>
      <w:r w:rsidR="00E62B82" w:rsidRPr="005C45D9">
        <w:rPr>
          <w:sz w:val="24"/>
          <w:szCs w:val="24"/>
          <w:lang w:val="pt"/>
        </w:rPr>
        <w:t xml:space="preserve">No </w:t>
      </w:r>
      <w:proofErr w:type="gramStart"/>
      <w:r w:rsidR="00E62B82" w:rsidRPr="005C45D9">
        <w:rPr>
          <w:sz w:val="24"/>
          <w:szCs w:val="24"/>
          <w:lang w:val="pt"/>
        </w:rPr>
        <w:t xml:space="preserve">entanto, </w:t>
      </w:r>
      <w:r>
        <w:rPr>
          <w:lang w:val="pt"/>
        </w:rPr>
        <w:t xml:space="preserve"> </w:t>
      </w:r>
      <w:r w:rsidR="00E62B82">
        <w:rPr>
          <w:sz w:val="24"/>
          <w:szCs w:val="24"/>
          <w:lang w:val="pt"/>
        </w:rPr>
        <w:t>como</w:t>
      </w:r>
      <w:proofErr w:type="gramEnd"/>
      <w:r w:rsidR="00E62B82">
        <w:rPr>
          <w:sz w:val="24"/>
          <w:szCs w:val="24"/>
          <w:lang w:val="pt"/>
        </w:rPr>
        <w:t xml:space="preserve"> as afinidades filogenéticas e/ou idades</w:t>
      </w:r>
      <w:r>
        <w:rPr>
          <w:lang w:val="pt"/>
        </w:rPr>
        <w:t xml:space="preserve"> </w:t>
      </w:r>
      <w:r w:rsidR="00E62B82">
        <w:rPr>
          <w:sz w:val="24"/>
          <w:szCs w:val="24"/>
          <w:lang w:val="pt"/>
        </w:rPr>
        <w:t xml:space="preserve"> estratigráficas</w:t>
      </w:r>
      <w:r>
        <w:rPr>
          <w:lang w:val="pt"/>
        </w:rPr>
        <w:t xml:space="preserve"> </w:t>
      </w:r>
      <w:r w:rsidR="00E62B82" w:rsidRPr="005C45D9">
        <w:rPr>
          <w:sz w:val="24"/>
          <w:szCs w:val="24"/>
          <w:lang w:val="pt"/>
        </w:rPr>
        <w:t xml:space="preserve"> de grande parte desse material </w:t>
      </w:r>
      <w:r>
        <w:rPr>
          <w:lang w:val="pt"/>
        </w:rPr>
        <w:t xml:space="preserve"> </w:t>
      </w:r>
      <w:r w:rsidR="00E62B82">
        <w:rPr>
          <w:sz w:val="24"/>
          <w:szCs w:val="24"/>
          <w:lang w:val="pt"/>
        </w:rPr>
        <w:t>são</w:t>
      </w:r>
      <w:r>
        <w:rPr>
          <w:lang w:val="pt"/>
        </w:rPr>
        <w:t xml:space="preserve"> </w:t>
      </w:r>
      <w:r w:rsidR="00E62B82" w:rsidRPr="005C45D9">
        <w:rPr>
          <w:sz w:val="24"/>
          <w:szCs w:val="24"/>
          <w:lang w:val="pt"/>
        </w:rPr>
        <w:t xml:space="preserve"> incertas, sua contribuição para as estimativas de diversidade cretáceas precoces permanece um pouco </w:t>
      </w:r>
      <w:r>
        <w:rPr>
          <w:lang w:val="pt"/>
        </w:rPr>
        <w:t xml:space="preserve"> </w:t>
      </w:r>
      <w:r w:rsidR="000C5DED">
        <w:rPr>
          <w:sz w:val="24"/>
          <w:szCs w:val="24"/>
          <w:lang w:val="pt"/>
        </w:rPr>
        <w:t>limitada</w:t>
      </w:r>
      <w:r>
        <w:rPr>
          <w:lang w:val="pt"/>
        </w:rPr>
        <w:t xml:space="preserve"> </w:t>
      </w:r>
      <w:r w:rsidR="00254A3E" w:rsidRPr="005C45D9">
        <w:rPr>
          <w:sz w:val="24"/>
          <w:szCs w:val="24"/>
          <w:lang w:val="pt"/>
        </w:rPr>
        <w:t xml:space="preserve"> por enquanto</w:t>
      </w:r>
      <w:r>
        <w:rPr>
          <w:lang w:val="pt"/>
        </w:rPr>
        <w:t xml:space="preserve"> </w:t>
      </w:r>
      <w:r w:rsidR="00DC72A2">
        <w:rPr>
          <w:sz w:val="24"/>
          <w:szCs w:val="24"/>
          <w:lang w:val="pt"/>
        </w:rPr>
        <w:t xml:space="preserve"> (Fig. 10)</w:t>
      </w:r>
      <w:r w:rsidR="00254A3E" w:rsidRPr="005C45D9">
        <w:rPr>
          <w:sz w:val="24"/>
          <w:szCs w:val="24"/>
          <w:lang w:val="pt"/>
        </w:rPr>
        <w:t>.</w:t>
      </w:r>
    </w:p>
    <w:p w14:paraId="13178920" w14:textId="3E0AE28C" w:rsidR="00E04AA7" w:rsidRPr="005C45D9" w:rsidRDefault="00E04AA7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Esse </w:t>
      </w:r>
      <w:proofErr w:type="gramStart"/>
      <w:r w:rsidR="00B72202">
        <w:rPr>
          <w:sz w:val="24"/>
          <w:szCs w:val="24"/>
          <w:lang w:val="pt"/>
        </w:rPr>
        <w:t>crescimento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nas</w:t>
      </w:r>
      <w:proofErr w:type="gramEnd"/>
      <w:r w:rsidRPr="005C45D9">
        <w:rPr>
          <w:sz w:val="24"/>
          <w:szCs w:val="24"/>
          <w:lang w:val="pt"/>
        </w:rPr>
        <w:t xml:space="preserve"> pesquisas sobre o primeiro Cretáceo está começando a mostrar um grau de diversidade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anteriormente não apreciado, mesmo que as relações de muitos espécimes permaneçam </w:t>
      </w:r>
      <w:r>
        <w:rPr>
          <w:lang w:val="pt"/>
        </w:rPr>
        <w:t xml:space="preserve"> </w:t>
      </w:r>
      <w:proofErr w:type="spellStart"/>
      <w:r w:rsidR="000C5DED">
        <w:rPr>
          <w:sz w:val="24"/>
          <w:szCs w:val="24"/>
          <w:lang w:val="pt"/>
        </w:rPr>
        <w:t>u</w:t>
      </w:r>
      <w:r w:rsidR="00D302E8">
        <w:rPr>
          <w:sz w:val="24"/>
          <w:szCs w:val="24"/>
          <w:lang w:val="pt"/>
        </w:rPr>
        <w:t>nc</w:t>
      </w:r>
      <w:r w:rsidR="000C5DED">
        <w:rPr>
          <w:sz w:val="24"/>
          <w:szCs w:val="24"/>
          <w:lang w:val="pt"/>
        </w:rPr>
        <w:t>ertain</w:t>
      </w:r>
      <w:proofErr w:type="spellEnd"/>
      <w:r w:rsidRPr="005C45D9">
        <w:rPr>
          <w:sz w:val="24"/>
          <w:szCs w:val="24"/>
          <w:lang w:val="pt"/>
        </w:rPr>
        <w:t>. No entanto, o grau de</w:t>
      </w:r>
      <w:r>
        <w:rPr>
          <w:lang w:val="pt"/>
        </w:rPr>
        <w:t xml:space="preserve"> diversidade</w:t>
      </w:r>
      <w:r w:rsidR="00444783">
        <w:rPr>
          <w:sz w:val="24"/>
          <w:szCs w:val="24"/>
          <w:lang w:val="pt"/>
        </w:rPr>
        <w:t xml:space="preserve"> </w:t>
      </w:r>
      <w:proofErr w:type="spellStart"/>
      <w:proofErr w:type="gramStart"/>
      <w:r w:rsidR="00444783">
        <w:rPr>
          <w:sz w:val="24"/>
          <w:szCs w:val="24"/>
          <w:lang w:val="pt"/>
        </w:rPr>
        <w:t>saurópode</w:t>
      </w:r>
      <w:proofErr w:type="spellEnd"/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atualmente</w:t>
      </w:r>
      <w:proofErr w:type="gramEnd"/>
      <w:r w:rsidRPr="005C45D9">
        <w:rPr>
          <w:sz w:val="24"/>
          <w:szCs w:val="24"/>
          <w:lang w:val="pt"/>
        </w:rPr>
        <w:t xml:space="preserve"> observado dentro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0C5DED">
        <w:rPr>
          <w:sz w:val="24"/>
          <w:szCs w:val="24"/>
          <w:lang w:val="pt"/>
        </w:rPr>
        <w:t>é</w:t>
      </w:r>
      <w:r>
        <w:rPr>
          <w:lang w:val="pt"/>
        </w:rPr>
        <w:t xml:space="preserve"> sem paralelo em comparação com</w:t>
      </w:r>
      <w:r w:rsidRPr="005C45D9">
        <w:rPr>
          <w:sz w:val="24"/>
          <w:szCs w:val="24"/>
          <w:lang w:val="pt"/>
        </w:rPr>
        <w:t xml:space="preserve"> depósitos amostrados contemporaneamente. A este respeito, o Cretáceo Inicial de Gondwana (ou uma sub-região dele) pode ter sido ambientalmente e/ou ecologicamente adequado à sobrevivência de clados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específicos em relação a outras regiões, refletindo a variação regional no declínio global escalonado de vários grupos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(ver </w:t>
      </w:r>
      <w:proofErr w:type="spellStart"/>
      <w:r w:rsidRPr="005C45D9">
        <w:rPr>
          <w:sz w:val="24"/>
          <w:szCs w:val="24"/>
          <w:lang w:val="pt"/>
        </w:rPr>
        <w:t>Muir</w:t>
      </w:r>
      <w:proofErr w:type="spellEnd"/>
      <w:r w:rsidRPr="005C45D9">
        <w:rPr>
          <w:sz w:val="24"/>
          <w:szCs w:val="24"/>
          <w:lang w:val="pt"/>
        </w:rPr>
        <w:t xml:space="preserve"> et al. [2015] para uma reconstrução </w:t>
      </w:r>
      <w:proofErr w:type="spellStart"/>
      <w:r w:rsidRPr="005C45D9">
        <w:rPr>
          <w:sz w:val="24"/>
          <w:szCs w:val="24"/>
          <w:lang w:val="pt"/>
        </w:rPr>
        <w:t>paleo</w:t>
      </w:r>
      <w:proofErr w:type="spellEnd"/>
      <w:r w:rsidRPr="005C45D9">
        <w:rPr>
          <w:sz w:val="24"/>
          <w:szCs w:val="24"/>
          <w:lang w:val="pt"/>
        </w:rPr>
        <w:t xml:space="preserve">-ambiental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). Essa possibilidade lembra a sugestão de </w:t>
      </w:r>
      <w:proofErr w:type="spellStart"/>
      <w:r w:rsidRPr="005C45D9">
        <w:rPr>
          <w:sz w:val="24"/>
          <w:szCs w:val="24"/>
          <w:lang w:val="pt"/>
        </w:rPr>
        <w:t>Mannion</w:t>
      </w:r>
      <w:proofErr w:type="spellEnd"/>
      <w:r w:rsidRPr="005C45D9">
        <w:rPr>
          <w:sz w:val="24"/>
          <w:szCs w:val="24"/>
          <w:lang w:val="pt"/>
        </w:rPr>
        <w:t xml:space="preserve"> et </w:t>
      </w:r>
      <w:proofErr w:type="gramStart"/>
      <w:r w:rsidRPr="005C45D9">
        <w:rPr>
          <w:sz w:val="24"/>
          <w:szCs w:val="24"/>
          <w:lang w:val="pt"/>
        </w:rPr>
        <w:t>al.(</w:t>
      </w:r>
      <w:proofErr w:type="gramEnd"/>
      <w:r w:rsidRPr="005C45D9">
        <w:rPr>
          <w:sz w:val="24"/>
          <w:szCs w:val="24"/>
          <w:lang w:val="pt"/>
        </w:rPr>
        <w:t xml:space="preserve">2011) de que a ausência de certos grupos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do primeiro Cretáceo pode simplesmente refletir a falta de preservação de ambientes favoráveis à habitação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e/ou fossilização. No entanto, em relação à discussão anterior, esta </w:t>
      </w:r>
      <w:proofErr w:type="gramStart"/>
      <w:r w:rsidRPr="005C45D9">
        <w:rPr>
          <w:sz w:val="24"/>
          <w:szCs w:val="24"/>
          <w:lang w:val="pt"/>
        </w:rPr>
        <w:t>investigação</w:t>
      </w:r>
      <w:r>
        <w:rPr>
          <w:lang w:val="pt"/>
        </w:rPr>
        <w:t xml:space="preserve"> </w:t>
      </w:r>
      <w:r w:rsidR="00744509">
        <w:rPr>
          <w:sz w:val="24"/>
          <w:szCs w:val="24"/>
          <w:lang w:val="pt"/>
        </w:rPr>
        <w:t xml:space="preserve"> também</w:t>
      </w:r>
      <w:proofErr w:type="gramEnd"/>
      <w:r>
        <w:rPr>
          <w:lang w:val="pt"/>
        </w:rPr>
        <w:t xml:space="preserve"> representa um exemplo de como o trabalho de campo cuidadoso e</w:t>
      </w:r>
      <w:r w:rsidRPr="005C45D9">
        <w:rPr>
          <w:sz w:val="24"/>
          <w:szCs w:val="24"/>
          <w:lang w:val="pt"/>
        </w:rPr>
        <w:t xml:space="preserve"> a anatomia comparativa conduzida em larga escala dentro de nossa </w:t>
      </w:r>
      <w:r w:rsidRPr="005C45D9">
        <w:rPr>
          <w:sz w:val="24"/>
          <w:szCs w:val="24"/>
          <w:lang w:val="pt"/>
        </w:rPr>
        <w:lastRenderedPageBreak/>
        <w:t xml:space="preserve">compreensão muito melhorada da diversidade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podem informar e alterar hipóteses de </w:t>
      </w:r>
      <w:proofErr w:type="spellStart"/>
      <w:r w:rsidRPr="005C45D9">
        <w:rPr>
          <w:sz w:val="24"/>
          <w:szCs w:val="24"/>
          <w:lang w:val="pt"/>
        </w:rPr>
        <w:t>macroevolução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no limite J/K.</w:t>
      </w:r>
    </w:p>
    <w:p w14:paraId="02B1273A" w14:textId="1F00B410" w:rsidR="00FF278F" w:rsidRPr="005C45D9" w:rsidRDefault="00FF278F" w:rsidP="00231C6F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pt"/>
        </w:rPr>
        <w:t xml:space="preserve">Finalmente, </w:t>
      </w:r>
      <w:proofErr w:type="spellStart"/>
      <w:r>
        <w:rPr>
          <w:sz w:val="24"/>
          <w:szCs w:val="24"/>
          <w:lang w:val="pt"/>
        </w:rPr>
        <w:t>t</w:t>
      </w:r>
      <w:r w:rsidRPr="005C45D9">
        <w:rPr>
          <w:sz w:val="24"/>
          <w:szCs w:val="24"/>
          <w:lang w:val="pt"/>
        </w:rPr>
        <w:t>he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Formation</w:t>
      </w:r>
      <w:proofErr w:type="spellEnd"/>
      <w:r w:rsidRPr="005C45D9">
        <w:rPr>
          <w:sz w:val="24"/>
          <w:szCs w:val="24"/>
          <w:lang w:val="pt"/>
        </w:rPr>
        <w:t xml:space="preserve"> também reforça avaliações anteriores do limite J/K não como um discreto "evento de extinção", mas como um período de mudança ecológica gradualmente instantânea em que as formas que dominaram o Mesozoico no fechamento do Jurássico foram lentamente substituídas por titanossauros </w:t>
      </w:r>
      <w:proofErr w:type="spellStart"/>
      <w:r w:rsidRPr="005C45D9">
        <w:rPr>
          <w:sz w:val="24"/>
          <w:szCs w:val="24"/>
          <w:lang w:val="pt"/>
        </w:rPr>
        <w:t>somphospondylan</w:t>
      </w:r>
      <w:proofErr w:type="spellEnd"/>
      <w:r w:rsidRPr="005C45D9">
        <w:rPr>
          <w:sz w:val="24"/>
          <w:szCs w:val="24"/>
          <w:lang w:val="pt"/>
        </w:rPr>
        <w:t xml:space="preserve"> de coroa estreita e </w:t>
      </w:r>
      <w:proofErr w:type="spellStart"/>
      <w:r w:rsidRPr="005C45D9">
        <w:rPr>
          <w:sz w:val="24"/>
          <w:szCs w:val="24"/>
          <w:lang w:val="pt"/>
        </w:rPr>
        <w:t>diplodocoides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spellStart"/>
      <w:proofErr w:type="gramStart"/>
      <w:r w:rsidRPr="005C45D9">
        <w:rPr>
          <w:sz w:val="24"/>
          <w:szCs w:val="24"/>
          <w:lang w:val="pt"/>
        </w:rPr>
        <w:t>rebbachisaurid</w:t>
      </w:r>
      <w:proofErr w:type="spellEnd"/>
      <w:ins w:id="170" w:author="Blair McPhee" w:date="2015-10-20T15:59:00Z">
        <w:r w:rsidR="00251C21">
          <w:rPr>
            <w:sz w:val="24"/>
            <w:szCs w:val="24"/>
            <w:lang w:val="pt"/>
          </w:rPr>
          <w:t>(</w:t>
        </w:r>
        <w:proofErr w:type="spellStart"/>
        <w:proofErr w:type="gramEnd"/>
        <w:r w:rsidR="00251C21">
          <w:rPr>
            <w:sz w:val="24"/>
            <w:szCs w:val="24"/>
            <w:lang w:val="pt"/>
          </w:rPr>
          <w:t>Chure</w:t>
        </w:r>
        <w:proofErr w:type="spellEnd"/>
        <w:r w:rsidR="00251C21">
          <w:rPr>
            <w:sz w:val="24"/>
            <w:szCs w:val="24"/>
            <w:lang w:val="pt"/>
          </w:rPr>
          <w:t xml:space="preserve"> et al., 2010;</w:t>
        </w:r>
      </w:ins>
      <w:r>
        <w:rPr>
          <w:lang w:val="pt"/>
        </w:rPr>
        <w:t xml:space="preserve"> </w:t>
      </w:r>
      <w:proofErr w:type="spellStart"/>
      <w:r w:rsidRPr="005C45D9">
        <w:rPr>
          <w:sz w:val="24"/>
          <w:szCs w:val="24"/>
          <w:lang w:val="pt"/>
        </w:rPr>
        <w:t>Upchurch</w:t>
      </w:r>
      <w:proofErr w:type="spellEnd"/>
      <w:r w:rsidRPr="005C45D9">
        <w:rPr>
          <w:sz w:val="24"/>
          <w:szCs w:val="24"/>
          <w:lang w:val="pt"/>
        </w:rPr>
        <w:t xml:space="preserve"> et al., 2015). A possibilidade de uma mudança gradual na composição </w:t>
      </w:r>
      <w:proofErr w:type="spellStart"/>
      <w:r w:rsidRPr="005C45D9">
        <w:rPr>
          <w:sz w:val="24"/>
          <w:szCs w:val="24"/>
          <w:lang w:val="pt"/>
        </w:rPr>
        <w:t>faunal</w:t>
      </w:r>
      <w:proofErr w:type="spellEnd"/>
      <w:r w:rsidRPr="005C45D9">
        <w:rPr>
          <w:sz w:val="24"/>
          <w:szCs w:val="24"/>
          <w:lang w:val="pt"/>
        </w:rPr>
        <w:t xml:space="preserve"> também é atestada por </w:t>
      </w:r>
      <w:r>
        <w:rPr>
          <w:lang w:val="pt"/>
        </w:rPr>
        <w:t xml:space="preserve">depósitos cretáceos </w:t>
      </w:r>
      <w:del w:id="171" w:author="Blair McPhee" w:date="2015-10-27T12:46:00Z">
        <w:r w:rsidRPr="005C45D9" w:rsidDel="002707CC">
          <w:rPr>
            <w:sz w:val="24"/>
            <w:szCs w:val="24"/>
            <w:lang w:val="pt"/>
          </w:rPr>
          <w:delText>later Early</w:delText>
        </w:r>
      </w:del>
      <w:ins w:id="172" w:author="Blair McPhee" w:date="2015-10-27T12:46:00Z">
        <w:r w:rsidR="002707CC">
          <w:rPr>
            <w:sz w:val="24"/>
            <w:szCs w:val="24"/>
            <w:lang w:val="pt"/>
          </w:rPr>
          <w:t xml:space="preserve">inferiores </w:t>
        </w:r>
        <w:proofErr w:type="gramStart"/>
        <w:r w:rsidR="002707CC">
          <w:rPr>
            <w:sz w:val="24"/>
            <w:szCs w:val="24"/>
            <w:lang w:val="pt"/>
          </w:rPr>
          <w:t>superiores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dentro</w:t>
      </w:r>
      <w:proofErr w:type="gramEnd"/>
      <w:r w:rsidRPr="005C45D9">
        <w:rPr>
          <w:sz w:val="24"/>
          <w:szCs w:val="24"/>
          <w:lang w:val="pt"/>
        </w:rPr>
        <w:t xml:space="preserve"> de Gondwana que preservam uma mistura de faunas do tipo '</w:t>
      </w:r>
      <w:proofErr w:type="spellStart"/>
      <w:r w:rsidRPr="005C45D9">
        <w:rPr>
          <w:sz w:val="24"/>
          <w:szCs w:val="24"/>
          <w:lang w:val="pt"/>
        </w:rPr>
        <w:t>Jurássico'e</w:t>
      </w:r>
      <w:proofErr w:type="spellEnd"/>
      <w:r w:rsidRPr="005C45D9">
        <w:rPr>
          <w:sz w:val="24"/>
          <w:szCs w:val="24"/>
          <w:lang w:val="pt"/>
        </w:rPr>
        <w:t xml:space="preserve"> 'derivadas do Cretáceo'.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Por </w:t>
      </w:r>
      <w:proofErr w:type="gramStart"/>
      <w:r>
        <w:rPr>
          <w:sz w:val="24"/>
          <w:szCs w:val="24"/>
          <w:lang w:val="pt"/>
        </w:rPr>
        <w:t>exemplo,</w:t>
      </w:r>
      <w:r>
        <w:rPr>
          <w:lang w:val="pt"/>
        </w:rPr>
        <w:t xml:space="preserve"> </w:t>
      </w:r>
      <w:r w:rsidRPr="00750FC8">
        <w:rPr>
          <w:sz w:val="24"/>
          <w:szCs w:val="24"/>
          <w:lang w:val="pt"/>
        </w:rPr>
        <w:t xml:space="preserve"> a</w:t>
      </w:r>
      <w:proofErr w:type="gramEnd"/>
      <w:r w:rsidRPr="00750FC8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Formação </w:t>
      </w:r>
      <w:proofErr w:type="spellStart"/>
      <w:r>
        <w:rPr>
          <w:sz w:val="24"/>
          <w:szCs w:val="24"/>
          <w:lang w:val="pt"/>
        </w:rPr>
        <w:t>Barremiana</w:t>
      </w:r>
      <w:proofErr w:type="spellEnd"/>
      <w:r>
        <w:rPr>
          <w:sz w:val="24"/>
          <w:szCs w:val="24"/>
          <w:lang w:val="pt"/>
        </w:rPr>
        <w:t xml:space="preserve"> La </w:t>
      </w:r>
      <w:r>
        <w:rPr>
          <w:lang w:val="pt"/>
        </w:rPr>
        <w:t xml:space="preserve">Amarga do sudoeste da </w:t>
      </w:r>
      <w:r w:rsidRPr="00750FC8">
        <w:rPr>
          <w:sz w:val="24"/>
          <w:szCs w:val="24"/>
          <w:lang w:val="pt"/>
        </w:rPr>
        <w:t xml:space="preserve">Argentina 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>rendeu</w:t>
      </w:r>
      <w:r>
        <w:rPr>
          <w:lang w:val="pt"/>
        </w:rPr>
        <w:t xml:space="preserve"> </w:t>
      </w:r>
      <w:r w:rsidRPr="00750FC8">
        <w:rPr>
          <w:sz w:val="24"/>
          <w:szCs w:val="24"/>
          <w:lang w:val="pt"/>
        </w:rPr>
        <w:t xml:space="preserve"> o </w:t>
      </w:r>
      <w:proofErr w:type="spellStart"/>
      <w:r w:rsidRPr="00750FC8">
        <w:rPr>
          <w:sz w:val="24"/>
          <w:szCs w:val="24"/>
          <w:lang w:val="pt"/>
        </w:rPr>
        <w:t>dicraeosaurídeo</w:t>
      </w:r>
      <w:proofErr w:type="spellEnd"/>
      <w:r w:rsidRPr="00750FC8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Pr="00750FC8">
        <w:rPr>
          <w:i/>
          <w:sz w:val="24"/>
          <w:szCs w:val="24"/>
          <w:lang w:val="pt"/>
        </w:rPr>
        <w:t>Amargasaurus</w:t>
      </w:r>
      <w:proofErr w:type="spellEnd"/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(Salgado e Bonaparte 1991),</w:t>
      </w:r>
      <w:r w:rsidRPr="00750FC8">
        <w:rPr>
          <w:sz w:val="24"/>
          <w:szCs w:val="24"/>
          <w:lang w:val="pt"/>
        </w:rPr>
        <w:t>bem como</w:t>
      </w:r>
      <w:r>
        <w:rPr>
          <w:lang w:val="pt"/>
        </w:rPr>
        <w:t xml:space="preserve"> os restos</w:t>
      </w:r>
      <w:r>
        <w:rPr>
          <w:sz w:val="24"/>
          <w:szCs w:val="24"/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somphospondylan</w:t>
      </w:r>
      <w:proofErr w:type="spellEnd"/>
      <w:r>
        <w:rPr>
          <w:sz w:val="24"/>
          <w:szCs w:val="24"/>
          <w:lang w:val="pt"/>
        </w:rPr>
        <w:t xml:space="preserve"> e </w:t>
      </w:r>
      <w:proofErr w:type="spellStart"/>
      <w:r>
        <w:rPr>
          <w:sz w:val="24"/>
          <w:szCs w:val="24"/>
          <w:lang w:val="pt"/>
        </w:rPr>
        <w:t>rebbachisau</w:t>
      </w:r>
      <w:proofErr w:type="spellEnd"/>
      <w:r>
        <w:rPr>
          <w:sz w:val="24"/>
          <w:szCs w:val="24"/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saurópode</w:t>
      </w:r>
      <w:proofErr w:type="spellEnd"/>
      <w:r>
        <w:rPr>
          <w:sz w:val="24"/>
          <w:szCs w:val="24"/>
          <w:lang w:val="pt"/>
        </w:rPr>
        <w:t xml:space="preserve"> (</w:t>
      </w:r>
      <w:proofErr w:type="spellStart"/>
      <w:r>
        <w:rPr>
          <w:sz w:val="24"/>
          <w:szCs w:val="24"/>
          <w:lang w:val="pt"/>
        </w:rPr>
        <w:t>Apesteguía</w:t>
      </w:r>
      <w:proofErr w:type="spellEnd"/>
      <w:r>
        <w:rPr>
          <w:sz w:val="24"/>
          <w:szCs w:val="24"/>
          <w:lang w:val="pt"/>
        </w:rPr>
        <w:t xml:space="preserve"> 2007).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Esses e outros exemplos sugerem a presença de múltiplas linhagens fantasmas que se estendem através do limite J/K, bem como prováveis linhagens de </w:t>
      </w:r>
      <w:proofErr w:type="gramStart"/>
      <w:r w:rsidRPr="005C45D9">
        <w:rPr>
          <w:sz w:val="24"/>
          <w:szCs w:val="24"/>
          <w:lang w:val="pt"/>
        </w:rPr>
        <w:t xml:space="preserve">zumbis 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>(</w:t>
      </w:r>
      <w:proofErr w:type="gramEnd"/>
      <w:r>
        <w:rPr>
          <w:sz w:val="24"/>
          <w:szCs w:val="24"/>
          <w:lang w:val="pt"/>
        </w:rPr>
        <w:t xml:space="preserve">ver Lane et al., 2005)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de clados 'extintos' no Cretáceo Primitivo, que aguardam a substanciação através de descobertas fósseis. Isso também ressalta a cautela necessária na extrapolação de grandes tendências </w:t>
      </w:r>
      <w:proofErr w:type="spellStart"/>
      <w:r w:rsidRPr="005C45D9">
        <w:rPr>
          <w:sz w:val="24"/>
          <w:szCs w:val="24"/>
          <w:lang w:val="pt"/>
        </w:rPr>
        <w:t>macroevolucionárias</w:t>
      </w:r>
      <w:proofErr w:type="spellEnd"/>
      <w:r w:rsidRPr="005C45D9">
        <w:rPr>
          <w:sz w:val="24"/>
          <w:szCs w:val="24"/>
          <w:lang w:val="pt"/>
        </w:rPr>
        <w:t xml:space="preserve"> a partir de um registro rochoso claramente incompleto e desigual, com qualquer estimativa de área rochosa incapaz de considerar as inter-relações matematicamente intrincadas de exposição diferencial, riqueza fóssil, extensividade geográfica e uma série de outras variáveis que torna um depósito muito mais adequado para a recuperação de fósseis do que outro. Portanto, provavelmente não é coincidência que a altura aparente da diversidade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deve ocorrer no último Jurássico, um intervalo de tempo representado pelas famosas rochas fossilíferas das formações </w:t>
      </w:r>
      <w:proofErr w:type="spellStart"/>
      <w:r w:rsidRPr="005C45D9">
        <w:rPr>
          <w:sz w:val="24"/>
          <w:szCs w:val="24"/>
          <w:lang w:val="pt"/>
        </w:rPr>
        <w:t>Tendaguru</w:t>
      </w:r>
      <w:proofErr w:type="spellEnd"/>
      <w:r w:rsidRPr="005C45D9">
        <w:rPr>
          <w:sz w:val="24"/>
          <w:szCs w:val="24"/>
          <w:lang w:val="pt"/>
        </w:rPr>
        <w:t xml:space="preserve"> e Morrison.</w:t>
      </w:r>
    </w:p>
    <w:p w14:paraId="6B7E7ECF" w14:textId="75B65B04" w:rsidR="004C4E05" w:rsidRPr="00E66736" w:rsidRDefault="002964E1" w:rsidP="00231C6F">
      <w:pPr>
        <w:pStyle w:val="PargrafodaLista"/>
        <w:numPr>
          <w:ilvl w:val="1"/>
          <w:numId w:val="2"/>
        </w:numPr>
        <w:spacing w:line="360" w:lineRule="auto"/>
        <w:rPr>
          <w:i/>
          <w:sz w:val="24"/>
          <w:szCs w:val="24"/>
        </w:rPr>
      </w:pPr>
      <w:r w:rsidRPr="00E66736">
        <w:rPr>
          <w:i/>
          <w:sz w:val="24"/>
          <w:szCs w:val="24"/>
          <w:lang w:val="pt"/>
        </w:rPr>
        <w:t xml:space="preserve">Implicações </w:t>
      </w:r>
      <w:proofErr w:type="spellStart"/>
      <w:r w:rsidRPr="00E66736">
        <w:rPr>
          <w:i/>
          <w:sz w:val="24"/>
          <w:szCs w:val="24"/>
          <w:lang w:val="pt"/>
        </w:rPr>
        <w:t>paleoecológicas</w:t>
      </w:r>
      <w:proofErr w:type="spellEnd"/>
      <w:r w:rsidRPr="00E66736">
        <w:rPr>
          <w:i/>
          <w:sz w:val="24"/>
          <w:szCs w:val="24"/>
          <w:lang w:val="pt"/>
        </w:rPr>
        <w:t xml:space="preserve"> dos </w:t>
      </w:r>
      <w:proofErr w:type="spellStart"/>
      <w:r w:rsidRPr="00E66736">
        <w:rPr>
          <w:i/>
          <w:sz w:val="24"/>
          <w:szCs w:val="24"/>
          <w:lang w:val="pt"/>
        </w:rPr>
        <w:t>saurópodes</w:t>
      </w:r>
      <w:proofErr w:type="spellEnd"/>
      <w:r w:rsidRPr="00E66736">
        <w:rPr>
          <w:i/>
          <w:sz w:val="24"/>
          <w:szCs w:val="24"/>
          <w:lang w:val="pt"/>
        </w:rPr>
        <w:t xml:space="preserve"> da Formação </w:t>
      </w:r>
      <w:proofErr w:type="spellStart"/>
      <w:r w:rsidRPr="00E66736">
        <w:rPr>
          <w:i/>
          <w:sz w:val="24"/>
          <w:szCs w:val="24"/>
          <w:lang w:val="pt"/>
        </w:rPr>
        <w:t>Kirkwood</w:t>
      </w:r>
      <w:proofErr w:type="spellEnd"/>
    </w:p>
    <w:p w14:paraId="37DE6A73" w14:textId="55BA7F52" w:rsidR="00216ADF" w:rsidRPr="005C45D9" w:rsidRDefault="004D3473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suíte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da Formação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reforça a estreita associação ecológica e/ou espacial entre </w:t>
      </w:r>
      <w:proofErr w:type="spellStart"/>
      <w:r w:rsidRPr="005C45D9">
        <w:rPr>
          <w:sz w:val="24"/>
          <w:szCs w:val="24"/>
          <w:lang w:val="pt"/>
        </w:rPr>
        <w:t>flagellicaudatanos</w:t>
      </w:r>
      <w:proofErr w:type="spellEnd"/>
      <w:r w:rsidRPr="005C45D9">
        <w:rPr>
          <w:sz w:val="24"/>
          <w:szCs w:val="24"/>
          <w:lang w:val="pt"/>
        </w:rPr>
        <w:t xml:space="preserve"> e titanossauros basais. Esses dois grupos são agora conhecidos por terem </w:t>
      </w:r>
      <w:proofErr w:type="spellStart"/>
      <w:proofErr w:type="gramStart"/>
      <w:r w:rsidRPr="005C45D9">
        <w:rPr>
          <w:sz w:val="24"/>
          <w:szCs w:val="24"/>
          <w:lang w:val="pt"/>
        </w:rPr>
        <w:t>co-ocorrido</w:t>
      </w:r>
      <w:proofErr w:type="spellEnd"/>
      <w:proofErr w:type="gramEnd"/>
      <w:r w:rsidRPr="005C45D9">
        <w:rPr>
          <w:sz w:val="24"/>
          <w:szCs w:val="24"/>
          <w:lang w:val="pt"/>
        </w:rPr>
        <w:t xml:space="preserve"> </w:t>
      </w:r>
      <w:r w:rsidR="007A6F4E">
        <w:rPr>
          <w:sz w:val="24"/>
          <w:szCs w:val="24"/>
          <w:lang w:val="pt"/>
        </w:rPr>
        <w:t>dentro de</w:t>
      </w:r>
      <w:r>
        <w:rPr>
          <w:lang w:val="pt"/>
        </w:rPr>
        <w:t xml:space="preserve"> cinco ou mais depósitos</w:t>
      </w:r>
      <w:r w:rsidRPr="005C45D9">
        <w:rPr>
          <w:sz w:val="24"/>
          <w:szCs w:val="24"/>
          <w:lang w:val="pt"/>
        </w:rPr>
        <w:t xml:space="preserve"> jurássicos tardios–primeiros depósitos cretáceos em Gondwana (África e América do Sul) e no oeste da </w:t>
      </w:r>
      <w:proofErr w:type="spellStart"/>
      <w:r w:rsidRPr="005C45D9">
        <w:rPr>
          <w:sz w:val="24"/>
          <w:szCs w:val="24"/>
          <w:lang w:val="pt"/>
        </w:rPr>
        <w:t>Laurasia</w:t>
      </w:r>
      <w:proofErr w:type="spellEnd"/>
      <w:r w:rsidRPr="005C45D9">
        <w:rPr>
          <w:sz w:val="24"/>
          <w:szCs w:val="24"/>
          <w:lang w:val="pt"/>
        </w:rPr>
        <w:t>. Essa relação espacial e temporal se manifesta principalmente pela</w:t>
      </w:r>
      <w:r>
        <w:rPr>
          <w:lang w:val="pt"/>
        </w:rPr>
        <w:t xml:space="preserve"> </w:t>
      </w:r>
      <w:r w:rsidR="00FF278F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 presença </w:t>
      </w:r>
      <w:proofErr w:type="spellStart"/>
      <w:r w:rsidRPr="005C45D9">
        <w:rPr>
          <w:sz w:val="24"/>
          <w:szCs w:val="24"/>
          <w:lang w:val="pt"/>
        </w:rPr>
        <w:lastRenderedPageBreak/>
        <w:t>sinforma</w:t>
      </w:r>
      <w:proofErr w:type="spellEnd"/>
      <w:r w:rsidRPr="005C45D9">
        <w:rPr>
          <w:sz w:val="24"/>
          <w:szCs w:val="24"/>
          <w:lang w:val="pt"/>
        </w:rPr>
        <w:t xml:space="preserve"> dos fósseis de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, sugerindo um grau de informação mútua em relação às histórias biográficas </w:t>
      </w:r>
      <w:proofErr w:type="spellStart"/>
      <w:r w:rsidRPr="005C45D9">
        <w:rPr>
          <w:sz w:val="24"/>
          <w:szCs w:val="24"/>
          <w:lang w:val="pt"/>
        </w:rPr>
        <w:t>palaeoecológicas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palaeo</w:t>
      </w:r>
      <w:r>
        <w:rPr>
          <w:lang w:val="pt"/>
        </w:rPr>
        <w:t>de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ambos</w:t>
      </w:r>
      <w:r w:rsidR="005C675C" w:rsidRPr="005C45D9">
        <w:rPr>
          <w:sz w:val="24"/>
          <w:szCs w:val="24"/>
          <w:lang w:val="pt"/>
        </w:rPr>
        <w:t>os</w:t>
      </w:r>
      <w:proofErr w:type="spellEnd"/>
      <w:r w:rsidR="005C675C" w:rsidRPr="005C45D9">
        <w:rPr>
          <w:sz w:val="24"/>
          <w:szCs w:val="24"/>
          <w:lang w:val="pt"/>
        </w:rPr>
        <w:t xml:space="preserve"> grupos.</w:t>
      </w:r>
    </w:p>
    <w:p w14:paraId="4909E858" w14:textId="00DE8E9D" w:rsidR="00E51BFC" w:rsidRDefault="00703D1D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A distinção funcional de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braquiossauros</w:t>
      </w:r>
      <w:proofErr w:type="spellEnd"/>
      <w:r w:rsidRPr="005C45D9">
        <w:rPr>
          <w:sz w:val="24"/>
          <w:szCs w:val="24"/>
          <w:lang w:val="pt"/>
        </w:rPr>
        <w:t xml:space="preserve"> tem sido amplamente discutida (por exemplo, Stevens e </w:t>
      </w:r>
      <w:proofErr w:type="spellStart"/>
      <w:r w:rsidRPr="005C45D9">
        <w:rPr>
          <w:sz w:val="24"/>
          <w:szCs w:val="24"/>
          <w:lang w:val="pt"/>
        </w:rPr>
        <w:t>Parrish</w:t>
      </w:r>
      <w:proofErr w:type="spellEnd"/>
      <w:r w:rsidRPr="005C45D9">
        <w:rPr>
          <w:sz w:val="24"/>
          <w:szCs w:val="24"/>
          <w:lang w:val="pt"/>
        </w:rPr>
        <w:t xml:space="preserve">, 1999; Christian e </w:t>
      </w:r>
      <w:proofErr w:type="spellStart"/>
      <w:r w:rsidRPr="005C45D9">
        <w:rPr>
          <w:sz w:val="24"/>
          <w:szCs w:val="24"/>
          <w:lang w:val="pt"/>
        </w:rPr>
        <w:t>Dzemski</w:t>
      </w:r>
      <w:proofErr w:type="spellEnd"/>
      <w:r w:rsidRPr="005C45D9">
        <w:rPr>
          <w:sz w:val="24"/>
          <w:szCs w:val="24"/>
          <w:lang w:val="pt"/>
        </w:rPr>
        <w:t xml:space="preserve">, 2011; </w:t>
      </w:r>
      <w:proofErr w:type="spellStart"/>
      <w:r w:rsidR="001F247C">
        <w:rPr>
          <w:sz w:val="24"/>
          <w:szCs w:val="24"/>
          <w:lang w:val="pt"/>
        </w:rPr>
        <w:t>Whitlock</w:t>
      </w:r>
      <w:proofErr w:type="spellEnd"/>
      <w:r w:rsidR="001F247C">
        <w:rPr>
          <w:sz w:val="24"/>
          <w:szCs w:val="24"/>
          <w:lang w:val="pt"/>
        </w:rPr>
        <w:t>, 2011b;</w:t>
      </w:r>
      <w:r>
        <w:rPr>
          <w:lang w:val="pt"/>
        </w:rPr>
        <w:t xml:space="preserve"> </w:t>
      </w:r>
      <w:r w:rsidR="008E6EFA" w:rsidRPr="005C45D9">
        <w:rPr>
          <w:sz w:val="24"/>
          <w:szCs w:val="24"/>
          <w:lang w:val="pt"/>
        </w:rPr>
        <w:t xml:space="preserve">Button et al., 2014), com o </w:t>
      </w:r>
      <w:proofErr w:type="gramStart"/>
      <w:r w:rsidR="008E6EFA" w:rsidRPr="005C45D9">
        <w:rPr>
          <w:sz w:val="24"/>
          <w:szCs w:val="24"/>
          <w:lang w:val="pt"/>
        </w:rPr>
        <w:t>consenso geral</w:t>
      </w:r>
      <w:proofErr w:type="gramEnd"/>
      <w:r w:rsidR="008E6EFA" w:rsidRPr="005C45D9">
        <w:rPr>
          <w:sz w:val="24"/>
          <w:szCs w:val="24"/>
          <w:lang w:val="pt"/>
        </w:rPr>
        <w:t xml:space="preserve"> favorecendo uma estratégia de altura de navegação de baixa a média para </w:t>
      </w:r>
      <w:proofErr w:type="spellStart"/>
      <w:r w:rsidR="008E6EFA" w:rsidRPr="005C45D9">
        <w:rPr>
          <w:sz w:val="24"/>
          <w:szCs w:val="24"/>
          <w:lang w:val="pt"/>
        </w:rPr>
        <w:t>diplodocidas</w:t>
      </w:r>
      <w:proofErr w:type="spellEnd"/>
      <w:r w:rsidR="008E6EFA" w:rsidRPr="005C45D9">
        <w:rPr>
          <w:sz w:val="24"/>
          <w:szCs w:val="24"/>
          <w:lang w:val="pt"/>
        </w:rPr>
        <w:t xml:space="preserve">, contrastando com o regime habitual de alta navegação inferido para </w:t>
      </w:r>
      <w:proofErr w:type="spellStart"/>
      <w:r w:rsidR="008E6EFA" w:rsidRPr="005C45D9">
        <w:rPr>
          <w:sz w:val="24"/>
          <w:szCs w:val="24"/>
          <w:lang w:val="pt"/>
        </w:rPr>
        <w:t>braquiossauros</w:t>
      </w:r>
      <w:proofErr w:type="spellEnd"/>
      <w:r w:rsidR="008E6EFA" w:rsidRPr="005C45D9">
        <w:rPr>
          <w:sz w:val="24"/>
          <w:szCs w:val="24"/>
          <w:lang w:val="pt"/>
        </w:rPr>
        <w:t xml:space="preserve">. </w:t>
      </w:r>
      <w:r>
        <w:rPr>
          <w:lang w:val="pt"/>
        </w:rPr>
        <w:t xml:space="preserve"> </w:t>
      </w:r>
      <w:proofErr w:type="spellStart"/>
      <w:r w:rsidR="000C5DED">
        <w:rPr>
          <w:sz w:val="24"/>
          <w:szCs w:val="24"/>
          <w:lang w:val="pt"/>
        </w:rPr>
        <w:t>A</w:t>
      </w:r>
      <w:r w:rsidR="006E45D4" w:rsidRPr="005C45D9">
        <w:rPr>
          <w:sz w:val="24"/>
          <w:szCs w:val="24"/>
          <w:lang w:val="pt"/>
        </w:rPr>
        <w:t>evidência</w:t>
      </w:r>
      <w:proofErr w:type="spellEnd"/>
      <w:r w:rsidR="006E45D4" w:rsidRPr="005C45D9">
        <w:rPr>
          <w:sz w:val="24"/>
          <w:szCs w:val="24"/>
          <w:lang w:val="pt"/>
        </w:rPr>
        <w:t xml:space="preserve"> de divisão de nicho entre os dois grupos é, portanto, dado mais apoio em suas faixas geográficas quase idênticas, estendendo-se do sul de Gondwana (África do </w:t>
      </w:r>
      <w:proofErr w:type="gramStart"/>
      <w:r w:rsidR="006E45D4" w:rsidRPr="005C45D9">
        <w:rPr>
          <w:sz w:val="24"/>
          <w:szCs w:val="24"/>
          <w:lang w:val="pt"/>
        </w:rPr>
        <w:t xml:space="preserve">Sul) </w:t>
      </w:r>
      <w:r>
        <w:rPr>
          <w:lang w:val="pt"/>
        </w:rPr>
        <w:t xml:space="preserve"> </w:t>
      </w:r>
      <w:r w:rsidR="000C5DED">
        <w:rPr>
          <w:sz w:val="24"/>
          <w:szCs w:val="24"/>
          <w:lang w:val="pt"/>
        </w:rPr>
        <w:t>para</w:t>
      </w:r>
      <w:proofErr w:type="gramEnd"/>
      <w:r>
        <w:rPr>
          <w:lang w:val="pt"/>
        </w:rPr>
        <w:t xml:space="preserve"> a Europa</w:t>
      </w:r>
      <w:r w:rsidR="00EF6042" w:rsidRPr="005C45D9">
        <w:rPr>
          <w:sz w:val="24"/>
          <w:szCs w:val="24"/>
          <w:lang w:val="pt"/>
        </w:rPr>
        <w:t xml:space="preserve"> Ocidental</w:t>
      </w:r>
      <w:r>
        <w:rPr>
          <w:lang w:val="pt"/>
        </w:rPr>
        <w:t xml:space="preserve"> e para</w:t>
      </w:r>
      <w:r w:rsidR="000C5DED">
        <w:rPr>
          <w:sz w:val="24"/>
          <w:szCs w:val="24"/>
          <w:lang w:val="pt"/>
        </w:rPr>
        <w:t xml:space="preserve"> o oeste</w:t>
      </w:r>
      <w:r>
        <w:rPr>
          <w:lang w:val="pt"/>
        </w:rPr>
        <w:t xml:space="preserve"> dos Estados</w:t>
      </w:r>
      <w:r w:rsidR="00EF6042" w:rsidRPr="005C45D9">
        <w:rPr>
          <w:sz w:val="24"/>
          <w:szCs w:val="24"/>
          <w:lang w:val="pt"/>
        </w:rPr>
        <w:t xml:space="preserve"> Unidos. Como tem sido discutido em outros lugares (ver Button et al. [2014] e referências nela), as preferências alimentares divergentes exibidas por qualquer imposto significavam que os biomas mesozoicos favorecidos por </w:t>
      </w:r>
      <w:proofErr w:type="spellStart"/>
      <w:r w:rsidR="00EF6042" w:rsidRPr="005C45D9">
        <w:rPr>
          <w:sz w:val="24"/>
          <w:szCs w:val="24"/>
          <w:lang w:val="pt"/>
        </w:rPr>
        <w:t>diplodocidas</w:t>
      </w:r>
      <w:proofErr w:type="spellEnd"/>
      <w:r w:rsidR="00EF6042" w:rsidRPr="005C45D9">
        <w:rPr>
          <w:sz w:val="24"/>
          <w:szCs w:val="24"/>
          <w:lang w:val="pt"/>
        </w:rPr>
        <w:t xml:space="preserve"> e </w:t>
      </w:r>
      <w:proofErr w:type="spellStart"/>
      <w:r w:rsidR="00EF6042" w:rsidRPr="005C45D9">
        <w:rPr>
          <w:sz w:val="24"/>
          <w:szCs w:val="24"/>
          <w:lang w:val="pt"/>
        </w:rPr>
        <w:t>braquiossauros</w:t>
      </w:r>
      <w:proofErr w:type="spellEnd"/>
      <w:r w:rsidR="00EF6042" w:rsidRPr="005C45D9">
        <w:rPr>
          <w:sz w:val="24"/>
          <w:szCs w:val="24"/>
          <w:lang w:val="pt"/>
        </w:rPr>
        <w:t xml:space="preserve"> (além de vários outros </w:t>
      </w:r>
      <w:proofErr w:type="spellStart"/>
      <w:r w:rsidR="00EF6042" w:rsidRPr="005C45D9">
        <w:rPr>
          <w:sz w:val="24"/>
          <w:szCs w:val="24"/>
          <w:lang w:val="pt"/>
        </w:rPr>
        <w:t>saurópodes</w:t>
      </w:r>
      <w:proofErr w:type="spellEnd"/>
      <w:r w:rsidR="00EF6042" w:rsidRPr="005C45D9">
        <w:rPr>
          <w:sz w:val="24"/>
          <w:szCs w:val="24"/>
          <w:lang w:val="pt"/>
        </w:rPr>
        <w:t xml:space="preserve"> </w:t>
      </w:r>
      <w:proofErr w:type="spellStart"/>
      <w:r w:rsidR="00EF6042" w:rsidRPr="005C45D9">
        <w:rPr>
          <w:sz w:val="24"/>
          <w:szCs w:val="24"/>
          <w:lang w:val="pt"/>
        </w:rPr>
        <w:t>coevalos</w:t>
      </w:r>
      <w:proofErr w:type="spellEnd"/>
      <w:r w:rsidR="00EF6042" w:rsidRPr="005C45D9">
        <w:rPr>
          <w:sz w:val="24"/>
          <w:szCs w:val="24"/>
          <w:lang w:val="pt"/>
        </w:rPr>
        <w:t xml:space="preserve">) poderiam apoiar uma diversidade mais ampla de </w:t>
      </w:r>
      <w:proofErr w:type="spellStart"/>
      <w:r w:rsidR="00EF6042" w:rsidRPr="005C45D9">
        <w:rPr>
          <w:sz w:val="24"/>
          <w:szCs w:val="24"/>
          <w:lang w:val="pt"/>
        </w:rPr>
        <w:t>mega-herbívoros</w:t>
      </w:r>
      <w:proofErr w:type="spellEnd"/>
      <w:r w:rsidR="00EF6042" w:rsidRPr="005C45D9">
        <w:rPr>
          <w:sz w:val="24"/>
          <w:szCs w:val="24"/>
          <w:lang w:val="pt"/>
        </w:rPr>
        <w:t xml:space="preserve"> de alimentação a granel através da partição eficaz de recursos. </w:t>
      </w:r>
    </w:p>
    <w:p w14:paraId="01C81E8C" w14:textId="4614934D" w:rsidR="00312B14" w:rsidRDefault="000830CF" w:rsidP="00231C6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pt"/>
        </w:rPr>
        <w:t>Whitlock</w:t>
      </w:r>
      <w:proofErr w:type="spellEnd"/>
      <w:r>
        <w:rPr>
          <w:sz w:val="24"/>
          <w:szCs w:val="24"/>
          <w:lang w:val="pt"/>
        </w:rPr>
        <w:t xml:space="preserve"> (2011b) sugeriu um cenário ecológico específico no qual a Formação Morrison (América do Norte) pode ter sido capaz de suportar uma maior diversidade de </w:t>
      </w:r>
      <w:proofErr w:type="spellStart"/>
      <w:r>
        <w:rPr>
          <w:sz w:val="24"/>
          <w:szCs w:val="24"/>
          <w:lang w:val="pt"/>
        </w:rPr>
        <w:t>diplodocidas</w:t>
      </w:r>
      <w:proofErr w:type="spellEnd"/>
      <w:r>
        <w:rPr>
          <w:sz w:val="24"/>
          <w:szCs w:val="24"/>
          <w:lang w:val="pt"/>
        </w:rPr>
        <w:t xml:space="preserve"> do que a formação contemporânea </w:t>
      </w:r>
      <w:proofErr w:type="spellStart"/>
      <w:r>
        <w:rPr>
          <w:sz w:val="24"/>
          <w:szCs w:val="24"/>
          <w:lang w:val="pt"/>
        </w:rPr>
        <w:t>tendaguru</w:t>
      </w:r>
      <w:proofErr w:type="spellEnd"/>
      <w:r>
        <w:rPr>
          <w:sz w:val="24"/>
          <w:szCs w:val="24"/>
          <w:lang w:val="pt"/>
        </w:rPr>
        <w:t xml:space="preserve"> (África Oriental) devido à presença generalizada de flora herbácea (ou seja, samambaias) que provavelmente</w:t>
      </w:r>
      <w:r w:rsidR="000C5DED">
        <w:rPr>
          <w:sz w:val="24"/>
          <w:szCs w:val="24"/>
          <w:lang w:val="pt"/>
        </w:rPr>
        <w:t xml:space="preserve"> </w:t>
      </w:r>
      <w:proofErr w:type="gramStart"/>
      <w:r w:rsidR="000C5DED">
        <w:rPr>
          <w:sz w:val="24"/>
          <w:szCs w:val="24"/>
          <w:lang w:val="pt"/>
        </w:rPr>
        <w:t>foram</w:t>
      </w:r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</w:t>
      </w:r>
      <w:r w:rsidR="000C5DED">
        <w:rPr>
          <w:sz w:val="24"/>
          <w:szCs w:val="24"/>
          <w:lang w:val="pt"/>
        </w:rPr>
        <w:t>alvo</w:t>
      </w:r>
      <w:proofErr w:type="gramEnd"/>
      <w:r>
        <w:rPr>
          <w:lang w:val="pt"/>
        </w:rPr>
        <w:t xml:space="preserve"> de um</w:t>
      </w:r>
      <w:r>
        <w:rPr>
          <w:sz w:val="24"/>
          <w:szCs w:val="24"/>
          <w:lang w:val="pt"/>
        </w:rPr>
        <w:t xml:space="preserve"> alimentador de navegação mais baixa e não-seletiva. Em contraste, acredita-se que a Formação </w:t>
      </w:r>
      <w:proofErr w:type="spellStart"/>
      <w:r>
        <w:rPr>
          <w:sz w:val="24"/>
          <w:szCs w:val="24"/>
          <w:lang w:val="pt"/>
        </w:rPr>
        <w:t>Tendaguru</w:t>
      </w:r>
      <w:proofErr w:type="spellEnd"/>
      <w:r>
        <w:rPr>
          <w:sz w:val="24"/>
          <w:szCs w:val="24"/>
          <w:lang w:val="pt"/>
        </w:rPr>
        <w:t xml:space="preserve"> dominada por coníferas tenha sustentado uma maior diversidade de alimentadores seletivos de maior navegação (por exemplo, </w:t>
      </w:r>
      <w:proofErr w:type="spellStart"/>
      <w:r>
        <w:rPr>
          <w:sz w:val="24"/>
          <w:szCs w:val="24"/>
          <w:lang w:val="pt"/>
        </w:rPr>
        <w:t>Macronaria</w:t>
      </w:r>
      <w:proofErr w:type="spellEnd"/>
      <w:r>
        <w:rPr>
          <w:sz w:val="24"/>
          <w:szCs w:val="24"/>
          <w:lang w:val="pt"/>
        </w:rPr>
        <w:t xml:space="preserve"> basal, </w:t>
      </w:r>
      <w:proofErr w:type="spellStart"/>
      <w:r>
        <w:rPr>
          <w:sz w:val="24"/>
          <w:szCs w:val="24"/>
          <w:lang w:val="pt"/>
        </w:rPr>
        <w:t>Titanosauriformes</w:t>
      </w:r>
      <w:proofErr w:type="spellEnd"/>
      <w:r>
        <w:rPr>
          <w:sz w:val="24"/>
          <w:szCs w:val="24"/>
          <w:lang w:val="pt"/>
        </w:rPr>
        <w:t xml:space="preserve">) que preferia um ambiente mais arborizado (embora essa inferência repousa em parte nas afinidades taxonômicas do gênero </w:t>
      </w:r>
      <w:proofErr w:type="gramStart"/>
      <w:r>
        <w:rPr>
          <w:sz w:val="24"/>
          <w:szCs w:val="24"/>
          <w:lang w:val="pt"/>
        </w:rPr>
        <w:t xml:space="preserve">problemático </w:t>
      </w:r>
      <w:r>
        <w:rPr>
          <w:lang w:val="pt"/>
        </w:rPr>
        <w:t xml:space="preserve"> </w:t>
      </w:r>
      <w:proofErr w:type="spellStart"/>
      <w:r w:rsidRPr="00B54664">
        <w:rPr>
          <w:i/>
          <w:sz w:val="24"/>
          <w:szCs w:val="24"/>
          <w:lang w:val="pt"/>
        </w:rPr>
        <w:t>Australodocus</w:t>
      </w:r>
      <w:proofErr w:type="spellEnd"/>
      <w:proofErr w:type="gramEnd"/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[ver Remes 2007; </w:t>
      </w:r>
      <w:proofErr w:type="spellStart"/>
      <w:r>
        <w:rPr>
          <w:sz w:val="24"/>
          <w:szCs w:val="24"/>
          <w:lang w:val="pt"/>
        </w:rPr>
        <w:t>Whitlock</w:t>
      </w:r>
      <w:proofErr w:type="spellEnd"/>
      <w:r>
        <w:rPr>
          <w:sz w:val="24"/>
          <w:szCs w:val="24"/>
          <w:lang w:val="pt"/>
        </w:rPr>
        <w:t xml:space="preserve"> 2011c; </w:t>
      </w:r>
      <w:proofErr w:type="spellStart"/>
      <w:r>
        <w:rPr>
          <w:sz w:val="24"/>
          <w:szCs w:val="24"/>
          <w:lang w:val="pt"/>
        </w:rPr>
        <w:t>Mannion</w:t>
      </w:r>
      <w:proofErr w:type="spellEnd"/>
      <w:r>
        <w:rPr>
          <w:sz w:val="24"/>
          <w:szCs w:val="24"/>
          <w:lang w:val="pt"/>
        </w:rPr>
        <w:t xml:space="preserve"> et al., 2013; </w:t>
      </w:r>
      <w:proofErr w:type="spellStart"/>
      <w:r>
        <w:rPr>
          <w:sz w:val="24"/>
          <w:szCs w:val="24"/>
          <w:lang w:val="pt"/>
        </w:rPr>
        <w:t>Tschopp</w:t>
      </w:r>
      <w:proofErr w:type="spellEnd"/>
      <w:r>
        <w:rPr>
          <w:sz w:val="24"/>
          <w:szCs w:val="24"/>
          <w:lang w:val="pt"/>
        </w:rPr>
        <w:t xml:space="preserve"> et al. 2015]). Dado o ambiente amplamente mosaico recentemente elucidado para a Formação </w:t>
      </w:r>
      <w:proofErr w:type="spellStart"/>
      <w:r>
        <w:rPr>
          <w:sz w:val="24"/>
          <w:szCs w:val="24"/>
          <w:lang w:val="pt"/>
        </w:rPr>
        <w:t>Kirkwood</w:t>
      </w:r>
      <w:proofErr w:type="spellEnd"/>
      <w:r>
        <w:rPr>
          <w:sz w:val="24"/>
          <w:szCs w:val="24"/>
          <w:lang w:val="pt"/>
        </w:rPr>
        <w:t xml:space="preserve"> (</w:t>
      </w:r>
      <w:proofErr w:type="spellStart"/>
      <w:r>
        <w:rPr>
          <w:sz w:val="24"/>
          <w:szCs w:val="24"/>
          <w:lang w:val="pt"/>
        </w:rPr>
        <w:t>Muir</w:t>
      </w:r>
      <w:proofErr w:type="spellEnd"/>
      <w:r>
        <w:rPr>
          <w:sz w:val="24"/>
          <w:szCs w:val="24"/>
          <w:lang w:val="pt"/>
        </w:rPr>
        <w:t xml:space="preserve"> et al., 2015), com tanto floresta abundante como um componente diversificado de samambaia </w:t>
      </w:r>
      <w:proofErr w:type="gramStart"/>
      <w:r>
        <w:rPr>
          <w:sz w:val="24"/>
          <w:szCs w:val="24"/>
          <w:lang w:val="pt"/>
        </w:rPr>
        <w:t xml:space="preserve">e </w:t>
      </w:r>
      <w:r>
        <w:rPr>
          <w:lang w:val="pt"/>
        </w:rPr>
        <w:t xml:space="preserve"> </w:t>
      </w:r>
      <w:proofErr w:type="spellStart"/>
      <w:r w:rsidRPr="00343E91">
        <w:rPr>
          <w:sz w:val="24"/>
          <w:szCs w:val="24"/>
          <w:lang w:val="pt"/>
        </w:rPr>
        <w:t>bennettitalean</w:t>
      </w:r>
      <w:proofErr w:type="spellEnd"/>
      <w:proofErr w:type="gramEnd"/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 presente, parece que ambos os tipos de navegador poderiam ter sido facilmente acomodados dentro dos ambientes </w:t>
      </w:r>
      <w:proofErr w:type="spellStart"/>
      <w:r>
        <w:rPr>
          <w:sz w:val="24"/>
          <w:szCs w:val="24"/>
          <w:lang w:val="pt"/>
        </w:rPr>
        <w:t>palaeoenronments</w:t>
      </w:r>
      <w:proofErr w:type="spellEnd"/>
      <w:r>
        <w:rPr>
          <w:sz w:val="24"/>
          <w:szCs w:val="24"/>
          <w:lang w:val="pt"/>
        </w:rPr>
        <w:t xml:space="preserve"> da Formação </w:t>
      </w:r>
      <w:proofErr w:type="spellStart"/>
      <w:r>
        <w:rPr>
          <w:sz w:val="24"/>
          <w:szCs w:val="24"/>
          <w:lang w:val="pt"/>
        </w:rPr>
        <w:t>Kirkwood</w:t>
      </w:r>
      <w:proofErr w:type="spellEnd"/>
      <w:r>
        <w:rPr>
          <w:sz w:val="24"/>
          <w:szCs w:val="24"/>
          <w:lang w:val="pt"/>
        </w:rPr>
        <w:t xml:space="preserve">. Esta observação encontra suporte provisório na equivalência numérica relativa dos restos </w:t>
      </w:r>
      <w:proofErr w:type="spellStart"/>
      <w:r>
        <w:rPr>
          <w:sz w:val="24"/>
          <w:szCs w:val="24"/>
          <w:lang w:val="pt"/>
        </w:rPr>
        <w:t>titosauriformes</w:t>
      </w:r>
      <w:proofErr w:type="spellEnd"/>
      <w:r>
        <w:rPr>
          <w:sz w:val="24"/>
          <w:szCs w:val="24"/>
          <w:lang w:val="pt"/>
        </w:rPr>
        <w:t xml:space="preserve"> e </w:t>
      </w:r>
      <w:proofErr w:type="spellStart"/>
      <w:r>
        <w:rPr>
          <w:sz w:val="24"/>
          <w:szCs w:val="24"/>
          <w:lang w:val="pt"/>
        </w:rPr>
        <w:t>diplodocidas</w:t>
      </w:r>
      <w:proofErr w:type="spellEnd"/>
      <w:r>
        <w:rPr>
          <w:sz w:val="24"/>
          <w:szCs w:val="24"/>
          <w:lang w:val="pt"/>
        </w:rPr>
        <w:t xml:space="preserve"> encontrados ao longo da formação.</w:t>
      </w:r>
    </w:p>
    <w:p w14:paraId="175BAD81" w14:textId="704190D9" w:rsidR="00432E86" w:rsidRPr="005C45D9" w:rsidRDefault="00312B14" w:rsidP="00231C6F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pt"/>
        </w:rPr>
        <w:lastRenderedPageBreak/>
        <w:t xml:space="preserve">A repetida </w:t>
      </w:r>
      <w:proofErr w:type="spellStart"/>
      <w:r>
        <w:rPr>
          <w:sz w:val="24"/>
          <w:szCs w:val="24"/>
          <w:lang w:val="pt"/>
        </w:rPr>
        <w:t>co-ocorrência</w:t>
      </w:r>
      <w:proofErr w:type="spellEnd"/>
      <w:r>
        <w:rPr>
          <w:sz w:val="24"/>
          <w:szCs w:val="24"/>
          <w:lang w:val="pt"/>
        </w:rPr>
        <w:t xml:space="preserve"> de </w:t>
      </w:r>
      <w:proofErr w:type="spellStart"/>
      <w:r>
        <w:rPr>
          <w:sz w:val="24"/>
          <w:szCs w:val="24"/>
          <w:lang w:val="pt"/>
        </w:rPr>
        <w:t>braquiossaurose</w:t>
      </w:r>
      <w:proofErr w:type="spellEnd"/>
      <w:r>
        <w:rPr>
          <w:sz w:val="24"/>
          <w:szCs w:val="24"/>
          <w:lang w:val="pt"/>
        </w:rPr>
        <w:t xml:space="preserve"> </w:t>
      </w:r>
      <w:proofErr w:type="spellStart"/>
      <w:proofErr w:type="gramStart"/>
      <w:r>
        <w:rPr>
          <w:sz w:val="24"/>
          <w:szCs w:val="24"/>
          <w:lang w:val="pt"/>
        </w:rPr>
        <w:t>diplod</w:t>
      </w:r>
      <w:r w:rsidR="00333FB6">
        <w:rPr>
          <w:sz w:val="24"/>
          <w:szCs w:val="24"/>
          <w:lang w:val="pt"/>
        </w:rPr>
        <w:t>o</w:t>
      </w:r>
      <w:r>
        <w:rPr>
          <w:sz w:val="24"/>
          <w:szCs w:val="24"/>
          <w:lang w:val="pt"/>
        </w:rPr>
        <w:t>cids</w:t>
      </w:r>
      <w:proofErr w:type="spellEnd"/>
      <w:r>
        <w:rPr>
          <w:lang w:val="pt"/>
        </w:rPr>
        <w:t xml:space="preserve"> </w:t>
      </w:r>
      <w:r w:rsidR="00333FB6">
        <w:rPr>
          <w:sz w:val="24"/>
          <w:szCs w:val="24"/>
          <w:lang w:val="pt"/>
        </w:rPr>
        <w:t xml:space="preserve"> introduz</w:t>
      </w:r>
      <w:proofErr w:type="gramEnd"/>
      <w:r>
        <w:rPr>
          <w:lang w:val="pt"/>
        </w:rPr>
        <w:t xml:space="preserve"> </w:t>
      </w:r>
      <w:r w:rsidR="00333FB6">
        <w:rPr>
          <w:sz w:val="24"/>
          <w:szCs w:val="24"/>
          <w:lang w:val="pt"/>
        </w:rPr>
        <w:t xml:space="preserve"> assim</w:t>
      </w:r>
      <w:r>
        <w:rPr>
          <w:lang w:val="pt"/>
        </w:rPr>
        <w:t xml:space="preserve"> </w:t>
      </w:r>
      <w:r w:rsidR="00AF3F44">
        <w:rPr>
          <w:sz w:val="24"/>
          <w:szCs w:val="24"/>
          <w:lang w:val="pt"/>
        </w:rPr>
        <w:t xml:space="preserve"> um </w:t>
      </w:r>
      <w:r>
        <w:rPr>
          <w:lang w:val="pt"/>
        </w:rPr>
        <w:t xml:space="preserve">conjunto </w:t>
      </w:r>
      <w:r w:rsidR="00333FB6">
        <w:rPr>
          <w:sz w:val="24"/>
          <w:szCs w:val="24"/>
          <w:lang w:val="pt"/>
        </w:rPr>
        <w:t xml:space="preserve">testável de suposições preditivas como os depósitos de rolamento </w:t>
      </w:r>
      <w:proofErr w:type="spellStart"/>
      <w:r w:rsidR="00333FB6">
        <w:rPr>
          <w:sz w:val="24"/>
          <w:szCs w:val="24"/>
          <w:lang w:val="pt"/>
        </w:rPr>
        <w:t>saurópode</w:t>
      </w:r>
      <w:proofErr w:type="spellEnd"/>
      <w:r w:rsidR="00333FB6">
        <w:rPr>
          <w:sz w:val="24"/>
          <w:szCs w:val="24"/>
          <w:lang w:val="pt"/>
        </w:rPr>
        <w:t xml:space="preserve"> do </w:t>
      </w:r>
      <w:r>
        <w:rPr>
          <w:lang w:val="pt"/>
        </w:rPr>
        <w:t xml:space="preserve">Jurássico </w:t>
      </w:r>
      <w:del w:id="173" w:author="Blair McPhee" w:date="2015-10-27T12:47:00Z">
        <w:r w:rsidR="00333FB6" w:rsidDel="002707CC">
          <w:rPr>
            <w:sz w:val="24"/>
            <w:szCs w:val="24"/>
            <w:lang w:val="pt"/>
          </w:rPr>
          <w:delText xml:space="preserve">Late </w:delText>
        </w:r>
      </w:del>
      <w:ins w:id="174" w:author="Blair McPhee" w:date="2015-10-27T12:47:00Z">
        <w:r w:rsidR="002707CC">
          <w:rPr>
            <w:sz w:val="24"/>
            <w:szCs w:val="24"/>
            <w:lang w:val="pt"/>
          </w:rPr>
          <w:t xml:space="preserve">Superior </w:t>
        </w:r>
      </w:ins>
      <w:r>
        <w:rPr>
          <w:lang w:val="pt"/>
        </w:rPr>
        <w:t xml:space="preserve">e </w:t>
      </w:r>
      <w:r w:rsidR="00333FB6">
        <w:rPr>
          <w:sz w:val="24"/>
          <w:szCs w:val="24"/>
          <w:lang w:val="pt"/>
        </w:rPr>
        <w:t xml:space="preserve">(especialmente) o </w:t>
      </w:r>
      <w:r>
        <w:rPr>
          <w:lang w:val="pt"/>
        </w:rPr>
        <w:t xml:space="preserve"> </w:t>
      </w:r>
      <w:del w:id="175" w:author="Blair McPhee" w:date="2015-10-27T12:47:00Z">
        <w:r w:rsidR="00333FB6" w:rsidDel="002707CC">
          <w:rPr>
            <w:sz w:val="24"/>
            <w:szCs w:val="24"/>
            <w:lang w:val="pt"/>
          </w:rPr>
          <w:delText xml:space="preserve">Early </w:delText>
        </w:r>
      </w:del>
      <w:r w:rsidR="00333FB6">
        <w:rPr>
          <w:sz w:val="24"/>
          <w:szCs w:val="24"/>
          <w:lang w:val="pt"/>
        </w:rPr>
        <w:t>Cretáceo</w:t>
      </w:r>
      <w:r>
        <w:rPr>
          <w:lang w:val="pt"/>
        </w:rPr>
        <w:t xml:space="preserve"> </w:t>
      </w:r>
      <w:ins w:id="176" w:author="Blair McPhee" w:date="2015-10-27T12:47:00Z">
        <w:r w:rsidR="002707CC">
          <w:rPr>
            <w:sz w:val="24"/>
            <w:szCs w:val="24"/>
            <w:lang w:val="pt"/>
          </w:rPr>
          <w:t xml:space="preserve">Inferior </w:t>
        </w:r>
      </w:ins>
      <w:r>
        <w:rPr>
          <w:lang w:val="pt"/>
        </w:rPr>
        <w:t xml:space="preserve">são ainda </w:t>
      </w:r>
      <w:proofErr w:type="spellStart"/>
      <w:r>
        <w:rPr>
          <w:lang w:val="pt"/>
        </w:rPr>
        <w:t>mais</w:t>
      </w:r>
      <w:r w:rsidR="00DE67B8">
        <w:rPr>
          <w:sz w:val="24"/>
          <w:szCs w:val="24"/>
          <w:lang w:val="pt"/>
        </w:rPr>
        <w:t>amplos</w:t>
      </w:r>
      <w:proofErr w:type="spellEnd"/>
      <w:r w:rsidR="00DE67B8">
        <w:rPr>
          <w:sz w:val="24"/>
          <w:szCs w:val="24"/>
          <w:lang w:val="pt"/>
        </w:rPr>
        <w:t xml:space="preserve"> e explorados</w:t>
      </w:r>
      <w:r>
        <w:rPr>
          <w:lang w:val="pt"/>
        </w:rPr>
        <w:t xml:space="preserve"> </w:t>
      </w:r>
      <w:r w:rsidR="00333FB6">
        <w:rPr>
          <w:sz w:val="24"/>
          <w:szCs w:val="24"/>
          <w:lang w:val="pt"/>
        </w:rPr>
        <w:t xml:space="preserve"> – especialmente nos casos em que apenas uma forma é conhecida atualmente.</w:t>
      </w:r>
      <w:r>
        <w:rPr>
          <w:sz w:val="24"/>
          <w:szCs w:val="24"/>
          <w:lang w:val="pt"/>
        </w:rPr>
        <w:t xml:space="preserve"> No </w:t>
      </w:r>
      <w:proofErr w:type="spellStart"/>
      <w:proofErr w:type="gramStart"/>
      <w:r>
        <w:rPr>
          <w:sz w:val="24"/>
          <w:szCs w:val="24"/>
          <w:lang w:val="pt"/>
        </w:rPr>
        <w:t>entanto,</w:t>
      </w:r>
      <w:r w:rsidR="00432E86" w:rsidRPr="005C45D9">
        <w:rPr>
          <w:sz w:val="24"/>
          <w:szCs w:val="24"/>
          <w:lang w:val="pt"/>
        </w:rPr>
        <w:t>em</w:t>
      </w:r>
      <w:proofErr w:type="spellEnd"/>
      <w:proofErr w:type="gramEnd"/>
      <w:r w:rsidR="00432E86" w:rsidRPr="005C45D9">
        <w:rPr>
          <w:sz w:val="24"/>
          <w:szCs w:val="24"/>
          <w:lang w:val="pt"/>
        </w:rPr>
        <w:t xml:space="preserve"> algum momento antes do meio do Cretáceo, essa "parceria" ecológica terminou, com os </w:t>
      </w:r>
      <w:proofErr w:type="spellStart"/>
      <w:r w:rsidR="00432E86" w:rsidRPr="005C45D9">
        <w:rPr>
          <w:sz w:val="24"/>
          <w:szCs w:val="24"/>
          <w:lang w:val="pt"/>
        </w:rPr>
        <w:t>braquiossauros</w:t>
      </w:r>
      <w:proofErr w:type="spellEnd"/>
      <w:r w:rsidR="00432E86" w:rsidRPr="005C45D9">
        <w:rPr>
          <w:sz w:val="24"/>
          <w:szCs w:val="24"/>
          <w:lang w:val="pt"/>
        </w:rPr>
        <w:t xml:space="preserve"> ficando restritos a uma faixa estreita na América do Norte e </w:t>
      </w:r>
      <w:proofErr w:type="spellStart"/>
      <w:r w:rsidR="00432E86" w:rsidRPr="005C45D9">
        <w:rPr>
          <w:sz w:val="24"/>
          <w:szCs w:val="24"/>
          <w:lang w:val="pt"/>
        </w:rPr>
        <w:t>diplodocidas</w:t>
      </w:r>
      <w:proofErr w:type="spellEnd"/>
      <w:r w:rsidR="00432E86" w:rsidRPr="005C45D9">
        <w:rPr>
          <w:sz w:val="24"/>
          <w:szCs w:val="24"/>
          <w:lang w:val="pt"/>
        </w:rPr>
        <w:t xml:space="preserve"> aparentemente se extinguindo completamente. Embora a dinâmica ecológica </w:t>
      </w:r>
      <w:proofErr w:type="gramStart"/>
      <w:r w:rsidR="00432E86" w:rsidRPr="005C45D9">
        <w:rPr>
          <w:sz w:val="24"/>
          <w:szCs w:val="24"/>
          <w:lang w:val="pt"/>
        </w:rPr>
        <w:t>precisa</w:t>
      </w:r>
      <w:proofErr w:type="gramEnd"/>
      <w:r w:rsidR="00432E86" w:rsidRPr="005C45D9">
        <w:rPr>
          <w:sz w:val="24"/>
          <w:szCs w:val="24"/>
          <w:lang w:val="pt"/>
        </w:rPr>
        <w:t xml:space="preserve"> em jogo na radiação/declínio de qualquer grupo paleontológico seja extremamente difícil de extrapolar do registro fóssil, vale ressaltar que a extinção e/ou restrição geográfica do </w:t>
      </w:r>
      <w:r>
        <w:rPr>
          <w:lang w:val="pt"/>
        </w:rPr>
        <w:t xml:space="preserve"> </w:t>
      </w:r>
      <w:r w:rsidR="00FF278F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="00F03229" w:rsidRPr="005C45D9">
        <w:rPr>
          <w:sz w:val="24"/>
          <w:szCs w:val="24"/>
          <w:lang w:val="pt"/>
        </w:rPr>
        <w:t>Diplodocidae</w:t>
      </w:r>
      <w:proofErr w:type="spellEnd"/>
      <w:r w:rsidR="00F03229" w:rsidRPr="005C45D9">
        <w:rPr>
          <w:sz w:val="24"/>
          <w:szCs w:val="24"/>
          <w:lang w:val="pt"/>
        </w:rPr>
        <w:t xml:space="preserve"> e </w:t>
      </w:r>
      <w:proofErr w:type="spellStart"/>
      <w:r w:rsidR="00F03229" w:rsidRPr="005C45D9">
        <w:rPr>
          <w:sz w:val="24"/>
          <w:szCs w:val="24"/>
          <w:lang w:val="pt"/>
        </w:rPr>
        <w:t>braquiosauridae</w:t>
      </w:r>
      <w:proofErr w:type="spellEnd"/>
      <w:r w:rsidR="00F03229" w:rsidRPr="005C45D9">
        <w:rPr>
          <w:sz w:val="24"/>
          <w:szCs w:val="24"/>
          <w:lang w:val="pt"/>
        </w:rPr>
        <w:t xml:space="preserve"> é amplamente coincidente com a radiação global de titanossauros </w:t>
      </w:r>
      <w:proofErr w:type="spellStart"/>
      <w:r w:rsidR="00F03229" w:rsidRPr="005C45D9">
        <w:rPr>
          <w:sz w:val="24"/>
          <w:szCs w:val="24"/>
          <w:lang w:val="pt"/>
        </w:rPr>
        <w:t>somphospondylan</w:t>
      </w:r>
      <w:proofErr w:type="spellEnd"/>
      <w:r w:rsidR="00F03229" w:rsidRPr="005C45D9">
        <w:rPr>
          <w:sz w:val="24"/>
          <w:szCs w:val="24"/>
          <w:lang w:val="pt"/>
        </w:rPr>
        <w:t xml:space="preserve"> (ver D'</w:t>
      </w:r>
      <w:proofErr w:type="spellStart"/>
      <w:r w:rsidR="00F03229" w:rsidRPr="005C45D9">
        <w:rPr>
          <w:sz w:val="24"/>
          <w:szCs w:val="24"/>
          <w:lang w:val="pt"/>
        </w:rPr>
        <w:t>Emic</w:t>
      </w:r>
      <w:proofErr w:type="spellEnd"/>
      <w:r w:rsidR="00F03229" w:rsidRPr="005C45D9">
        <w:rPr>
          <w:sz w:val="24"/>
          <w:szCs w:val="24"/>
          <w:lang w:val="pt"/>
        </w:rPr>
        <w:t xml:space="preserve">, 2012; </w:t>
      </w:r>
      <w:proofErr w:type="spellStart"/>
      <w:r w:rsidR="00F03229" w:rsidRPr="005C45D9">
        <w:rPr>
          <w:sz w:val="24"/>
          <w:szCs w:val="24"/>
          <w:lang w:val="pt"/>
        </w:rPr>
        <w:t>Mannion</w:t>
      </w:r>
      <w:proofErr w:type="spellEnd"/>
      <w:r w:rsidR="00F03229" w:rsidRPr="005C45D9">
        <w:rPr>
          <w:sz w:val="24"/>
          <w:szCs w:val="24"/>
          <w:lang w:val="pt"/>
        </w:rPr>
        <w:t xml:space="preserve"> et al., 2013). </w:t>
      </w:r>
    </w:p>
    <w:p w14:paraId="13351A47" w14:textId="0BF2B47B" w:rsidR="00A3343C" w:rsidRPr="005C45D9" w:rsidRDefault="0048596B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</w:rPr>
        <w:t xml:space="preserve"> </w:t>
      </w:r>
    </w:p>
    <w:p w14:paraId="6DA4902A" w14:textId="00BD9143" w:rsidR="00B6275F" w:rsidRPr="00E66736" w:rsidRDefault="00B6275F" w:rsidP="00231C6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66736">
        <w:rPr>
          <w:sz w:val="24"/>
          <w:szCs w:val="24"/>
          <w:lang w:val="pt"/>
        </w:rPr>
        <w:t>Conclusões</w:t>
      </w:r>
    </w:p>
    <w:p w14:paraId="3E520AA0" w14:textId="226F95A8" w:rsidR="00744E37" w:rsidRPr="005C45D9" w:rsidRDefault="00744E37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Nossa revisão do material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coletado da </w:t>
      </w:r>
      <w:del w:id="177" w:author="Blair McPhee" w:date="2015-10-27T12:48:00Z">
        <w:r w:rsidRPr="005C45D9" w:rsidDel="005A6566">
          <w:rPr>
            <w:sz w:val="24"/>
            <w:szCs w:val="24"/>
            <w:lang w:val="pt"/>
          </w:rPr>
          <w:delText xml:space="preserve">earliest </w:delText>
        </w:r>
      </w:del>
      <w:ins w:id="178" w:author="Blair McPhee" w:date="2015-10-27T12:48:00Z">
        <w:r w:rsidR="005A6566">
          <w:rPr>
            <w:sz w:val="24"/>
            <w:szCs w:val="24"/>
            <w:lang w:val="pt"/>
          </w:rPr>
          <w:t>formação</w:t>
        </w:r>
      </w:ins>
      <w:r>
        <w:rPr>
          <w:lang w:val="pt"/>
        </w:rPr>
        <w:t xml:space="preserve"> mais baixa</w:t>
      </w:r>
      <w:r w:rsidRPr="005C45D9">
        <w:rPr>
          <w:sz w:val="24"/>
          <w:szCs w:val="24"/>
          <w:lang w:val="pt"/>
        </w:rPr>
        <w:t xml:space="preserve"> de </w:t>
      </w:r>
      <w:proofErr w:type="spellStart"/>
      <w:r w:rsidRPr="005C45D9">
        <w:rPr>
          <w:sz w:val="24"/>
          <w:szCs w:val="24"/>
          <w:lang w:val="pt"/>
        </w:rPr>
        <w:t>Kirkwood</w:t>
      </w:r>
      <w:proofErr w:type="spellEnd"/>
      <w:r w:rsidRPr="005C45D9">
        <w:rPr>
          <w:sz w:val="24"/>
          <w:szCs w:val="24"/>
          <w:lang w:val="pt"/>
        </w:rPr>
        <w:t xml:space="preserve"> </w:t>
      </w:r>
      <w:proofErr w:type="gramStart"/>
      <w:r w:rsidRPr="005C45D9">
        <w:rPr>
          <w:sz w:val="24"/>
          <w:szCs w:val="24"/>
          <w:lang w:val="pt"/>
        </w:rPr>
        <w:t>Cretáceo</w:t>
      </w:r>
      <w:r>
        <w:rPr>
          <w:lang w:val="pt"/>
        </w:rPr>
        <w:t xml:space="preserve"> </w:t>
      </w:r>
      <w:ins w:id="179" w:author="Blair McPhee" w:date="2015-10-27T12:48:00Z">
        <w:r w:rsidR="005A6566">
          <w:rPr>
            <w:sz w:val="24"/>
            <w:szCs w:val="24"/>
            <w:lang w:val="pt"/>
          </w:rPr>
          <w:t xml:space="preserve"> (</w:t>
        </w:r>
        <w:proofErr w:type="gramEnd"/>
        <w:r w:rsidR="005A6566">
          <w:rPr>
            <w:sz w:val="24"/>
            <w:szCs w:val="24"/>
            <w:lang w:val="pt"/>
          </w:rPr>
          <w:t xml:space="preserve">? </w:t>
        </w:r>
        <w:proofErr w:type="spellStart"/>
        <w:r w:rsidR="005A6566">
          <w:rPr>
            <w:sz w:val="24"/>
            <w:szCs w:val="24"/>
            <w:lang w:val="pt"/>
          </w:rPr>
          <w:t>Berriasian-Hauterivian</w:t>
        </w:r>
        <w:proofErr w:type="spellEnd"/>
        <w:r w:rsidR="005A6566">
          <w:rPr>
            <w:sz w:val="24"/>
            <w:szCs w:val="24"/>
            <w:lang w:val="pt"/>
          </w:rPr>
          <w:t>)</w:t>
        </w:r>
      </w:ins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 xml:space="preserve">da África do Sul </w:t>
      </w:r>
      <w:proofErr w:type="spellStart"/>
      <w:r w:rsidRPr="005C45D9">
        <w:rPr>
          <w:sz w:val="24"/>
          <w:szCs w:val="24"/>
          <w:lang w:val="pt"/>
        </w:rPr>
        <w:t>mal</w:t>
      </w:r>
      <w:r w:rsidR="000C5DED">
        <w:rPr>
          <w:sz w:val="24"/>
          <w:szCs w:val="24"/>
          <w:lang w:val="pt"/>
        </w:rPr>
        <w:t>ustrato</w:t>
      </w:r>
      <w:proofErr w:type="spellEnd"/>
      <w:r w:rsidR="000C5DED">
        <w:rPr>
          <w:sz w:val="24"/>
          <w:szCs w:val="24"/>
          <w:lang w:val="pt"/>
        </w:rPr>
        <w:t xml:space="preserve"> a presença de </w:t>
      </w:r>
      <w:proofErr w:type="spellStart"/>
      <w:r w:rsidR="000C5DED">
        <w:rPr>
          <w:sz w:val="24"/>
          <w:szCs w:val="24"/>
          <w:lang w:val="pt"/>
        </w:rPr>
        <w:t>Dicrae</w:t>
      </w:r>
      <w:r w:rsidRPr="005C45D9">
        <w:rPr>
          <w:sz w:val="24"/>
          <w:szCs w:val="24"/>
          <w:lang w:val="pt"/>
        </w:rPr>
        <w:t>osauridae</w:t>
      </w:r>
      <w:proofErr w:type="spellEnd"/>
      <w:r w:rsidRPr="005C45D9">
        <w:rPr>
          <w:sz w:val="24"/>
          <w:szCs w:val="24"/>
          <w:lang w:val="pt"/>
        </w:rPr>
        <w:t xml:space="preserve">, </w:t>
      </w:r>
      <w:proofErr w:type="spellStart"/>
      <w:r w:rsidRPr="005C45D9">
        <w:rPr>
          <w:sz w:val="24"/>
          <w:szCs w:val="24"/>
          <w:lang w:val="pt"/>
        </w:rPr>
        <w:t>Diplodocidae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Brachiosauridae</w:t>
      </w:r>
      <w:proofErr w:type="spellEnd"/>
      <w:r w:rsidRPr="005C45D9">
        <w:rPr>
          <w:sz w:val="24"/>
          <w:szCs w:val="24"/>
          <w:lang w:val="pt"/>
        </w:rPr>
        <w:t xml:space="preserve"> no Cretáceo Inicial da África, três clados que se pensava ter sido extintos na fronteira J/K neste continente.   </w:t>
      </w:r>
    </w:p>
    <w:p w14:paraId="7529CABD" w14:textId="77777777" w:rsidR="00FF278F" w:rsidRDefault="00FF278F" w:rsidP="00231C6F">
      <w:pPr>
        <w:spacing w:line="360" w:lineRule="auto"/>
        <w:rPr>
          <w:sz w:val="24"/>
          <w:szCs w:val="24"/>
        </w:rPr>
      </w:pPr>
      <w:r w:rsidRPr="005C45D9">
        <w:rPr>
          <w:sz w:val="24"/>
          <w:szCs w:val="24"/>
          <w:lang w:val="pt"/>
        </w:rPr>
        <w:t xml:space="preserve">Embora representada por material fragmentário e isolado, a diversidade </w:t>
      </w:r>
      <w:proofErr w:type="spellStart"/>
      <w:r w:rsidRPr="005C45D9">
        <w:rPr>
          <w:sz w:val="24"/>
          <w:szCs w:val="24"/>
          <w:lang w:val="pt"/>
        </w:rPr>
        <w:t>saurópode</w:t>
      </w:r>
      <w:proofErr w:type="spellEnd"/>
      <w:r w:rsidRPr="005C45D9">
        <w:rPr>
          <w:sz w:val="24"/>
          <w:szCs w:val="24"/>
          <w:lang w:val="pt"/>
        </w:rPr>
        <w:t xml:space="preserve"> aqui apresentada sugere que a reavaliação do declínio anteriormente observado na diversidade de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 no limite J/K é justificada. Especificamente, sugerimos que o aparente "cocho da diversidade" seja explicado através de uma combinação de viés amostral, um registro de rocha desigual e disparidade espacial no desaparecimento global de certos grupos </w:t>
      </w:r>
      <w:proofErr w:type="spellStart"/>
      <w:r w:rsidRPr="005C45D9">
        <w:rPr>
          <w:sz w:val="24"/>
          <w:szCs w:val="24"/>
          <w:lang w:val="pt"/>
        </w:rPr>
        <w:t>saurópodes</w:t>
      </w:r>
      <w:proofErr w:type="spellEnd"/>
      <w:r w:rsidRPr="005C45D9">
        <w:rPr>
          <w:sz w:val="24"/>
          <w:szCs w:val="24"/>
          <w:lang w:val="pt"/>
        </w:rPr>
        <w:t xml:space="preserve">. A este respeito, o desaparecimento de </w:t>
      </w:r>
      <w:proofErr w:type="spellStart"/>
      <w:r w:rsidRPr="005C45D9">
        <w:rPr>
          <w:sz w:val="24"/>
          <w:szCs w:val="24"/>
          <w:lang w:val="pt"/>
        </w:rPr>
        <w:t>diplodocidas</w:t>
      </w:r>
      <w:proofErr w:type="spellEnd"/>
      <w:r w:rsidRPr="005C45D9">
        <w:rPr>
          <w:sz w:val="24"/>
          <w:szCs w:val="24"/>
          <w:lang w:val="pt"/>
        </w:rPr>
        <w:t xml:space="preserve"> e </w:t>
      </w:r>
      <w:proofErr w:type="spellStart"/>
      <w:r w:rsidRPr="005C45D9">
        <w:rPr>
          <w:sz w:val="24"/>
          <w:szCs w:val="24"/>
          <w:lang w:val="pt"/>
        </w:rPr>
        <w:t>eusauropods</w:t>
      </w:r>
      <w:proofErr w:type="spellEnd"/>
      <w:r w:rsidRPr="005C45D9">
        <w:rPr>
          <w:sz w:val="24"/>
          <w:szCs w:val="24"/>
          <w:lang w:val="pt"/>
        </w:rPr>
        <w:t xml:space="preserve"> 'coroados'/</w:t>
      </w:r>
      <w:proofErr w:type="spellStart"/>
      <w:r w:rsidRPr="005C45D9">
        <w:rPr>
          <w:sz w:val="24"/>
          <w:szCs w:val="24"/>
          <w:lang w:val="pt"/>
        </w:rPr>
        <w:t>macronários</w:t>
      </w:r>
      <w:proofErr w:type="spellEnd"/>
      <w:r w:rsidRPr="005C45D9">
        <w:rPr>
          <w:sz w:val="24"/>
          <w:szCs w:val="24"/>
          <w:lang w:val="pt"/>
        </w:rPr>
        <w:t xml:space="preserve"> basais no Cretáceo Primitivo pode ser caracterizado como um processo </w:t>
      </w:r>
      <w:proofErr w:type="spellStart"/>
      <w:r w:rsidRPr="005C45D9">
        <w:rPr>
          <w:sz w:val="24"/>
          <w:szCs w:val="24"/>
          <w:lang w:val="pt"/>
        </w:rPr>
        <w:t>espâvio</w:t>
      </w:r>
      <w:proofErr w:type="spellEnd"/>
      <w:r w:rsidRPr="005C45D9">
        <w:rPr>
          <w:sz w:val="24"/>
          <w:szCs w:val="24"/>
          <w:lang w:val="pt"/>
        </w:rPr>
        <w:t xml:space="preserve"> e gradual. O exame das tendências </w:t>
      </w:r>
      <w:proofErr w:type="spellStart"/>
      <w:r w:rsidRPr="005C45D9">
        <w:rPr>
          <w:sz w:val="24"/>
          <w:szCs w:val="24"/>
          <w:lang w:val="pt"/>
        </w:rPr>
        <w:t>paleobiogeográficas</w:t>
      </w:r>
      <w:proofErr w:type="spellEnd"/>
      <w:r w:rsidRPr="005C45D9">
        <w:rPr>
          <w:sz w:val="24"/>
          <w:szCs w:val="24"/>
          <w:lang w:val="pt"/>
        </w:rPr>
        <w:t xml:space="preserve"> dentro de </w:t>
      </w:r>
      <w:proofErr w:type="spellStart"/>
      <w:r w:rsidRPr="005C45D9">
        <w:rPr>
          <w:sz w:val="24"/>
          <w:szCs w:val="24"/>
          <w:lang w:val="pt"/>
        </w:rPr>
        <w:t>Sauropoda</w:t>
      </w:r>
      <w:proofErr w:type="spellEnd"/>
      <w:r w:rsidRPr="005C45D9">
        <w:rPr>
          <w:sz w:val="24"/>
          <w:szCs w:val="24"/>
          <w:lang w:val="pt"/>
        </w:rPr>
        <w:t xml:space="preserve"> no Cretáceo Inicial sugere que o declínio desses grupos, bem como a restrição geográfica síncrona do </w:t>
      </w:r>
      <w:proofErr w:type="spellStart"/>
      <w:r w:rsidRPr="005C45D9">
        <w:rPr>
          <w:sz w:val="24"/>
          <w:szCs w:val="24"/>
          <w:lang w:val="pt"/>
        </w:rPr>
        <w:t>Braquiosauridae</w:t>
      </w:r>
      <w:proofErr w:type="spellEnd"/>
      <w:r w:rsidRPr="005C45D9">
        <w:rPr>
          <w:sz w:val="24"/>
          <w:szCs w:val="24"/>
          <w:lang w:val="pt"/>
        </w:rPr>
        <w:t xml:space="preserve">, está potencialmente relacionado à rápida radiação global de </w:t>
      </w:r>
      <w:proofErr w:type="spellStart"/>
      <w:r w:rsidRPr="005C45D9">
        <w:rPr>
          <w:sz w:val="24"/>
          <w:szCs w:val="24"/>
          <w:lang w:val="pt"/>
        </w:rPr>
        <w:t>Somphospondyli</w:t>
      </w:r>
      <w:proofErr w:type="spellEnd"/>
      <w:r w:rsidRPr="005C45D9">
        <w:rPr>
          <w:sz w:val="24"/>
          <w:szCs w:val="24"/>
          <w:lang w:val="pt"/>
        </w:rPr>
        <w:t xml:space="preserve">. No entanto, a escassez de </w:t>
      </w:r>
      <w:r>
        <w:rPr>
          <w:lang w:val="pt"/>
        </w:rPr>
        <w:t xml:space="preserve">localidades bem datadas de </w:t>
      </w:r>
      <w:r>
        <w:rPr>
          <w:sz w:val="24"/>
          <w:szCs w:val="24"/>
          <w:lang w:val="pt"/>
        </w:rPr>
        <w:t xml:space="preserve">rolamento </w:t>
      </w:r>
      <w:proofErr w:type="spellStart"/>
      <w:proofErr w:type="gramStart"/>
      <w:r>
        <w:rPr>
          <w:sz w:val="24"/>
          <w:szCs w:val="24"/>
          <w:lang w:val="pt"/>
        </w:rPr>
        <w:t>saurópode</w:t>
      </w:r>
      <w:proofErr w:type="spellEnd"/>
      <w:r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Pr="005C45D9">
        <w:rPr>
          <w:sz w:val="24"/>
          <w:szCs w:val="24"/>
          <w:lang w:val="pt"/>
        </w:rPr>
        <w:t>dentro</w:t>
      </w:r>
      <w:proofErr w:type="gramEnd"/>
      <w:r w:rsidRPr="005C45D9">
        <w:rPr>
          <w:sz w:val="24"/>
          <w:szCs w:val="24"/>
          <w:lang w:val="pt"/>
        </w:rPr>
        <w:t xml:space="preserve"> do primeiro Cretáceo continua a obscurecer uma reconstrução mais fina </w:t>
      </w:r>
      <w:r w:rsidRPr="005C45D9">
        <w:rPr>
          <w:sz w:val="24"/>
          <w:szCs w:val="24"/>
          <w:lang w:val="pt"/>
        </w:rPr>
        <w:lastRenderedPageBreak/>
        <w:t xml:space="preserve">da </w:t>
      </w:r>
      <w:r>
        <w:rPr>
          <w:lang w:val="pt"/>
        </w:rPr>
        <w:t xml:space="preserve">biogeografia </w:t>
      </w:r>
      <w:proofErr w:type="spellStart"/>
      <w:r>
        <w:rPr>
          <w:lang w:val="pt"/>
        </w:rPr>
        <w:t>saurópode</w:t>
      </w:r>
      <w:proofErr w:type="spellEnd"/>
      <w:r>
        <w:rPr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palaeo</w:t>
      </w:r>
      <w:r w:rsidRPr="005C45D9">
        <w:rPr>
          <w:sz w:val="24"/>
          <w:szCs w:val="24"/>
          <w:lang w:val="pt"/>
        </w:rPr>
        <w:t>e</w:t>
      </w:r>
      <w:proofErr w:type="spellEnd"/>
      <w:r w:rsidRPr="005C45D9">
        <w:rPr>
          <w:sz w:val="24"/>
          <w:szCs w:val="24"/>
          <w:lang w:val="pt"/>
        </w:rPr>
        <w:t xml:space="preserve"> da ecologia </w:t>
      </w:r>
      <w:r>
        <w:rPr>
          <w:lang w:val="pt"/>
        </w:rPr>
        <w:t xml:space="preserve"> </w:t>
      </w:r>
      <w:proofErr w:type="spellStart"/>
      <w:r>
        <w:rPr>
          <w:sz w:val="24"/>
          <w:szCs w:val="24"/>
          <w:lang w:val="pt"/>
        </w:rPr>
        <w:t>palaeo</w:t>
      </w:r>
      <w:r w:rsidRPr="005C45D9">
        <w:rPr>
          <w:sz w:val="24"/>
          <w:szCs w:val="24"/>
          <w:lang w:val="pt"/>
        </w:rPr>
        <w:t>neste</w:t>
      </w:r>
      <w:proofErr w:type="spellEnd"/>
      <w:r w:rsidRPr="005C45D9">
        <w:rPr>
          <w:sz w:val="24"/>
          <w:szCs w:val="24"/>
          <w:lang w:val="pt"/>
        </w:rPr>
        <w:t xml:space="preserve"> momento importante de sua história evolutiva.   </w:t>
      </w:r>
    </w:p>
    <w:p w14:paraId="341FADC2" w14:textId="2742FE09" w:rsidR="008D6DCE" w:rsidRPr="004C109D" w:rsidRDefault="008D6DCE" w:rsidP="00C96324">
      <w:pPr>
        <w:spacing w:line="240" w:lineRule="auto"/>
        <w:rPr>
          <w:sz w:val="24"/>
          <w:szCs w:val="24"/>
          <w:lang w:val="en-AU"/>
        </w:rPr>
      </w:pPr>
      <w:r>
        <w:rPr>
          <w:sz w:val="24"/>
          <w:szCs w:val="24"/>
          <w:lang w:val="pt"/>
        </w:rPr>
        <w:t xml:space="preserve">Agradecimentos: </w:t>
      </w:r>
      <w:r w:rsidR="00570C77">
        <w:rPr>
          <w:sz w:val="24"/>
          <w:szCs w:val="24"/>
          <w:lang w:val="pt"/>
        </w:rPr>
        <w:t xml:space="preserve">Gostaríamos de agradecer a Matt </w:t>
      </w:r>
      <w:proofErr w:type="spellStart"/>
      <w:r w:rsidR="00570C77">
        <w:rPr>
          <w:sz w:val="24"/>
          <w:szCs w:val="24"/>
          <w:lang w:val="pt"/>
        </w:rPr>
        <w:t>Lamanna</w:t>
      </w:r>
      <w:proofErr w:type="spellEnd"/>
      <w:r w:rsidR="00570C77">
        <w:rPr>
          <w:sz w:val="24"/>
          <w:szCs w:val="24"/>
          <w:lang w:val="pt"/>
        </w:rPr>
        <w:t xml:space="preserve"> </w:t>
      </w:r>
      <w:proofErr w:type="gramStart"/>
      <w:r w:rsidR="00570C77">
        <w:rPr>
          <w:sz w:val="24"/>
          <w:szCs w:val="24"/>
          <w:lang w:val="pt"/>
        </w:rPr>
        <w:t xml:space="preserve">e </w:t>
      </w:r>
      <w:r>
        <w:rPr>
          <w:lang w:val="pt"/>
        </w:rPr>
        <w:t xml:space="preserve"> </w:t>
      </w:r>
      <w:r w:rsidR="004C109D" w:rsidRPr="004C109D">
        <w:rPr>
          <w:sz w:val="24"/>
          <w:szCs w:val="24"/>
          <w:lang w:val="pt"/>
        </w:rPr>
        <w:t>Carl</w:t>
      </w:r>
      <w:proofErr w:type="gramEnd"/>
      <w:r w:rsidR="004C109D" w:rsidRPr="004C109D">
        <w:rPr>
          <w:sz w:val="24"/>
          <w:szCs w:val="24"/>
          <w:lang w:val="pt"/>
        </w:rPr>
        <w:t xml:space="preserve"> </w:t>
      </w:r>
      <w:proofErr w:type="spellStart"/>
      <w:r w:rsidR="004C109D" w:rsidRPr="004C109D">
        <w:rPr>
          <w:sz w:val="24"/>
          <w:szCs w:val="24"/>
          <w:lang w:val="pt"/>
        </w:rPr>
        <w:t>Mehling</w:t>
      </w:r>
      <w:proofErr w:type="spellEnd"/>
      <w:r>
        <w:rPr>
          <w:lang w:val="pt"/>
        </w:rPr>
        <w:t xml:space="preserve"> pelo acesso aos</w:t>
      </w:r>
      <w:r w:rsidR="00570C77">
        <w:rPr>
          <w:sz w:val="24"/>
          <w:szCs w:val="24"/>
          <w:lang w:val="pt"/>
        </w:rPr>
        <w:t xml:space="preserve"> espécimes sob seus cuidados.</w:t>
      </w:r>
      <w:r>
        <w:rPr>
          <w:lang w:val="pt"/>
        </w:rPr>
        <w:t xml:space="preserve"> </w:t>
      </w:r>
      <w:r w:rsidR="00570C77" w:rsidRPr="00570C77">
        <w:rPr>
          <w:sz w:val="24"/>
          <w:szCs w:val="24"/>
          <w:lang w:val="pt"/>
        </w:rPr>
        <w:t xml:space="preserve">Financiamento para </w:t>
      </w:r>
      <w:proofErr w:type="spellStart"/>
      <w:r w:rsidR="00570C77" w:rsidRPr="00570C77">
        <w:rPr>
          <w:sz w:val="24"/>
          <w:szCs w:val="24"/>
          <w:lang w:val="pt"/>
        </w:rPr>
        <w:t>b.W.M</w:t>
      </w:r>
      <w:proofErr w:type="spellEnd"/>
      <w:r w:rsidR="00570C77" w:rsidRPr="00570C77"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r w:rsidR="00570C77">
        <w:rPr>
          <w:sz w:val="24"/>
          <w:szCs w:val="24"/>
          <w:lang w:val="pt"/>
        </w:rPr>
        <w:t xml:space="preserve">foi fornecido por uma </w:t>
      </w:r>
      <w:r>
        <w:rPr>
          <w:lang w:val="pt"/>
        </w:rPr>
        <w:t>bolsa da</w:t>
      </w:r>
      <w:r w:rsidR="00570C77">
        <w:rPr>
          <w:sz w:val="24"/>
          <w:szCs w:val="24"/>
          <w:lang w:val="pt"/>
        </w:rPr>
        <w:t xml:space="preserve"> NRF</w:t>
      </w:r>
      <w:r>
        <w:rPr>
          <w:lang w:val="pt"/>
        </w:rPr>
        <w:t xml:space="preserve"> African </w:t>
      </w:r>
      <w:proofErr w:type="spellStart"/>
      <w:r w:rsidR="00570C77" w:rsidRPr="00570C77">
        <w:rPr>
          <w:sz w:val="24"/>
          <w:szCs w:val="24"/>
          <w:lang w:val="pt"/>
        </w:rPr>
        <w:t>Origins</w:t>
      </w:r>
      <w:proofErr w:type="spellEnd"/>
      <w:r>
        <w:rPr>
          <w:lang w:val="pt"/>
        </w:rPr>
        <w:t xml:space="preserve"> Platform para Bruce</w:t>
      </w:r>
      <w:r w:rsidR="00570C77" w:rsidRPr="00570C77">
        <w:rPr>
          <w:sz w:val="24"/>
          <w:szCs w:val="24"/>
          <w:lang w:val="pt"/>
        </w:rPr>
        <w:t xml:space="preserve"> </w:t>
      </w:r>
      <w:proofErr w:type="spellStart"/>
      <w:r w:rsidR="00570C77" w:rsidRPr="00570C77">
        <w:rPr>
          <w:sz w:val="24"/>
          <w:szCs w:val="24"/>
          <w:lang w:val="pt"/>
        </w:rPr>
        <w:t>Rubidge</w:t>
      </w:r>
      <w:proofErr w:type="spellEnd"/>
      <w:r w:rsidR="00570C77" w:rsidRPr="00570C77">
        <w:rPr>
          <w:sz w:val="24"/>
          <w:szCs w:val="24"/>
          <w:lang w:val="pt"/>
        </w:rPr>
        <w:t xml:space="preserve"> e um Centro de Excelência em </w:t>
      </w:r>
      <w:proofErr w:type="spellStart"/>
      <w:r w:rsidR="00570C77" w:rsidRPr="00570C77">
        <w:rPr>
          <w:sz w:val="24"/>
          <w:szCs w:val="24"/>
          <w:lang w:val="pt"/>
        </w:rPr>
        <w:t>Paleãociências</w:t>
      </w:r>
      <w:proofErr w:type="spellEnd"/>
      <w:r w:rsidR="00570C77" w:rsidRPr="00570C77">
        <w:rPr>
          <w:sz w:val="24"/>
          <w:szCs w:val="24"/>
          <w:lang w:val="pt"/>
        </w:rPr>
        <w:t xml:space="preserve"> da NRF</w:t>
      </w:r>
      <w:r w:rsidR="00570C77"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ins w:id="180" w:author="Blair McPhee" w:date="2015-10-27T15:25:00Z">
        <w:r w:rsidR="00F0417F">
          <w:rPr>
            <w:sz w:val="24"/>
            <w:szCs w:val="24"/>
            <w:lang w:val="pt"/>
          </w:rPr>
          <w:t xml:space="preserve">O financiamento para </w:t>
        </w:r>
        <w:proofErr w:type="spellStart"/>
        <w:r w:rsidR="00F0417F">
          <w:rPr>
            <w:sz w:val="24"/>
            <w:szCs w:val="24"/>
            <w:lang w:val="pt"/>
          </w:rPr>
          <w:t>j.N.C</w:t>
        </w:r>
        <w:proofErr w:type="spellEnd"/>
        <w:r w:rsidR="00F0417F">
          <w:rPr>
            <w:sz w:val="24"/>
            <w:szCs w:val="24"/>
            <w:lang w:val="pt"/>
          </w:rPr>
          <w:t xml:space="preserve"> foi fornecido pela Plataforma </w:t>
        </w:r>
        <w:proofErr w:type="gramStart"/>
        <w:r w:rsidR="00F0417F">
          <w:rPr>
            <w:sz w:val="24"/>
            <w:szCs w:val="24"/>
            <w:lang w:val="pt"/>
          </w:rPr>
          <w:t xml:space="preserve">de </w:t>
        </w:r>
      </w:ins>
      <w:r>
        <w:rPr>
          <w:lang w:val="pt"/>
        </w:rPr>
        <w:t xml:space="preserve"> </w:t>
      </w:r>
      <w:ins w:id="181" w:author="Blair McPhee" w:date="2015-10-27T15:25:00Z">
        <w:r w:rsidR="00F0417F">
          <w:rPr>
            <w:sz w:val="24"/>
            <w:szCs w:val="24"/>
            <w:lang w:val="pt"/>
          </w:rPr>
          <w:t>Origens</w:t>
        </w:r>
        <w:proofErr w:type="gramEnd"/>
        <w:r w:rsidR="00F0417F">
          <w:rPr>
            <w:sz w:val="24"/>
            <w:szCs w:val="24"/>
            <w:lang w:val="pt"/>
          </w:rPr>
          <w:t xml:space="preserve"> Africanas</w:t>
        </w:r>
      </w:ins>
      <w:r>
        <w:rPr>
          <w:lang w:val="pt"/>
        </w:rPr>
        <w:t xml:space="preserve"> da NRF,</w:t>
      </w:r>
      <w:ins w:id="182" w:author="Blair McPhee" w:date="2015-10-27T15:25:00Z">
        <w:r w:rsidR="00F0417F">
          <w:rPr>
            <w:sz w:val="24"/>
            <w:szCs w:val="24"/>
            <w:lang w:val="pt"/>
          </w:rPr>
          <w:t xml:space="preserve"> pela Fundação Jurássica, pelo Prêmio </w:t>
        </w:r>
        <w:proofErr w:type="spellStart"/>
        <w:r w:rsidR="00F0417F">
          <w:rPr>
            <w:sz w:val="24"/>
            <w:szCs w:val="24"/>
            <w:lang w:val="pt"/>
          </w:rPr>
          <w:t>Friedel</w:t>
        </w:r>
        <w:proofErr w:type="spellEnd"/>
        <w:r w:rsidR="00F0417F">
          <w:rPr>
            <w:sz w:val="24"/>
            <w:szCs w:val="24"/>
            <w:lang w:val="pt"/>
          </w:rPr>
          <w:t xml:space="preserve"> </w:t>
        </w:r>
        <w:proofErr w:type="spellStart"/>
        <w:r w:rsidR="00F0417F">
          <w:rPr>
            <w:sz w:val="24"/>
            <w:szCs w:val="24"/>
            <w:lang w:val="pt"/>
          </w:rPr>
          <w:t>Sellschop</w:t>
        </w:r>
        <w:proofErr w:type="spellEnd"/>
        <w:r w:rsidR="00F0417F">
          <w:rPr>
            <w:sz w:val="24"/>
            <w:szCs w:val="24"/>
            <w:lang w:val="pt"/>
          </w:rPr>
          <w:t xml:space="preserve"> e pelo </w:t>
        </w:r>
        <w:proofErr w:type="spellStart"/>
        <w:r w:rsidR="00F0417F">
          <w:rPr>
            <w:sz w:val="24"/>
            <w:szCs w:val="24"/>
            <w:lang w:val="pt"/>
          </w:rPr>
          <w:t>Palaeontologic</w:t>
        </w:r>
        <w:proofErr w:type="spellEnd"/>
        <w:r w:rsidR="00F0417F">
          <w:rPr>
            <w:sz w:val="24"/>
            <w:szCs w:val="24"/>
            <w:lang w:val="pt"/>
          </w:rPr>
          <w:t xml:space="preserve"> </w:t>
        </w:r>
        <w:proofErr w:type="spellStart"/>
        <w:r w:rsidR="00F0417F">
          <w:rPr>
            <w:sz w:val="24"/>
            <w:szCs w:val="24"/>
            <w:lang w:val="pt"/>
          </w:rPr>
          <w:t>Scientific</w:t>
        </w:r>
        <w:proofErr w:type="spellEnd"/>
        <w:r w:rsidR="00F0417F">
          <w:rPr>
            <w:sz w:val="24"/>
            <w:szCs w:val="24"/>
            <w:lang w:val="pt"/>
          </w:rPr>
          <w:t xml:space="preserve"> Trust e seus Programas de Dispersão da África.</w:t>
        </w:r>
      </w:ins>
      <w:r>
        <w:rPr>
          <w:lang w:val="pt"/>
        </w:rPr>
        <w:t xml:space="preserve"> </w:t>
      </w:r>
      <w:r>
        <w:rPr>
          <w:sz w:val="24"/>
          <w:szCs w:val="24"/>
          <w:lang w:val="pt"/>
        </w:rPr>
        <w:t xml:space="preserve">Matt </w:t>
      </w:r>
      <w:proofErr w:type="spellStart"/>
      <w:proofErr w:type="gramStart"/>
      <w:r>
        <w:rPr>
          <w:sz w:val="24"/>
          <w:szCs w:val="24"/>
          <w:lang w:val="pt"/>
        </w:rPr>
        <w:t>Lamanna</w:t>
      </w:r>
      <w:proofErr w:type="spellEnd"/>
      <w:r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 </w:t>
      </w:r>
      <w:r w:rsidR="004C109D">
        <w:rPr>
          <w:sz w:val="24"/>
          <w:szCs w:val="24"/>
          <w:lang w:val="pt"/>
        </w:rPr>
        <w:t>também</w:t>
      </w:r>
      <w:proofErr w:type="gramEnd"/>
      <w:r w:rsidR="004C109D">
        <w:rPr>
          <w:sz w:val="24"/>
          <w:szCs w:val="24"/>
          <w:lang w:val="pt"/>
        </w:rPr>
        <w:t xml:space="preserve"> </w:t>
      </w:r>
      <w:r>
        <w:rPr>
          <w:lang w:val="pt"/>
        </w:rPr>
        <w:t xml:space="preserve">é grato por sua ajuda em </w:t>
      </w:r>
      <w:r>
        <w:rPr>
          <w:sz w:val="24"/>
          <w:szCs w:val="24"/>
          <w:lang w:val="pt"/>
        </w:rPr>
        <w:t xml:space="preserve">pegar o </w:t>
      </w:r>
      <w:r>
        <w:rPr>
          <w:lang w:val="pt"/>
        </w:rPr>
        <w:t xml:space="preserve">autor sênior em todas as coisas </w:t>
      </w:r>
      <w:proofErr w:type="spellStart"/>
      <w:r w:rsidR="004C109D">
        <w:rPr>
          <w:sz w:val="24"/>
          <w:szCs w:val="24"/>
          <w:lang w:val="pt"/>
        </w:rPr>
        <w:t>Neosauropoda</w:t>
      </w:r>
      <w:proofErr w:type="spellEnd"/>
      <w:r>
        <w:rPr>
          <w:sz w:val="24"/>
          <w:szCs w:val="24"/>
          <w:lang w:val="pt"/>
        </w:rPr>
        <w:t>.</w:t>
      </w:r>
      <w:r>
        <w:rPr>
          <w:lang w:val="pt"/>
        </w:rPr>
        <w:t xml:space="preserve"> </w:t>
      </w:r>
      <w:ins w:id="183" w:author="Blair McPhee" w:date="2015-10-26T14:23:00Z">
        <w:r w:rsidR="00EA55E1">
          <w:rPr>
            <w:sz w:val="24"/>
            <w:szCs w:val="24"/>
            <w:lang w:val="pt"/>
          </w:rPr>
          <w:t xml:space="preserve">Críticas de </w:t>
        </w:r>
        <w:proofErr w:type="gramStart"/>
        <w:r w:rsidR="00EA55E1">
          <w:rPr>
            <w:sz w:val="24"/>
            <w:szCs w:val="24"/>
            <w:lang w:val="pt"/>
          </w:rPr>
          <w:t>Jos</w:t>
        </w:r>
      </w:ins>
      <w:ins w:id="184" w:author="Blair McPhee" w:date="2015-10-26T14:24:00Z">
        <w:r w:rsidR="00EA55E1">
          <w:rPr>
            <w:sz w:val="24"/>
            <w:szCs w:val="24"/>
            <w:lang w:val="pt"/>
          </w:rPr>
          <w:t>é</w:t>
        </w:r>
      </w:ins>
      <w:r>
        <w:rPr>
          <w:lang w:val="pt"/>
        </w:rPr>
        <w:t xml:space="preserve"> </w:t>
      </w:r>
      <w:ins w:id="185" w:author="Blair McPhee" w:date="2015-10-26T14:23:00Z">
        <w:r w:rsidR="00EA55E1">
          <w:rPr>
            <w:sz w:val="24"/>
            <w:szCs w:val="24"/>
            <w:lang w:val="pt"/>
          </w:rPr>
          <w:t xml:space="preserve"> </w:t>
        </w:r>
        <w:proofErr w:type="spellStart"/>
        <w:r w:rsidR="00EA55E1">
          <w:rPr>
            <w:sz w:val="24"/>
            <w:szCs w:val="24"/>
            <w:lang w:val="pt"/>
          </w:rPr>
          <w:t>Caraballido</w:t>
        </w:r>
        <w:proofErr w:type="spellEnd"/>
        <w:proofErr w:type="gramEnd"/>
        <w:r w:rsidR="00EA55E1">
          <w:rPr>
            <w:sz w:val="24"/>
            <w:szCs w:val="24"/>
            <w:lang w:val="pt"/>
          </w:rPr>
          <w:t xml:space="preserve"> e John </w:t>
        </w:r>
        <w:proofErr w:type="spellStart"/>
        <w:r w:rsidR="00EA55E1">
          <w:rPr>
            <w:sz w:val="24"/>
            <w:szCs w:val="24"/>
            <w:lang w:val="pt"/>
          </w:rPr>
          <w:t>Whitlock</w:t>
        </w:r>
        <w:proofErr w:type="spellEnd"/>
        <w:r w:rsidR="00EA55E1">
          <w:rPr>
            <w:sz w:val="24"/>
            <w:szCs w:val="24"/>
            <w:lang w:val="pt"/>
          </w:rPr>
          <w:t xml:space="preserve"> melhoraram o </w:t>
        </w:r>
      </w:ins>
      <w:r>
        <w:rPr>
          <w:lang w:val="pt"/>
        </w:rPr>
        <w:t xml:space="preserve"> </w:t>
      </w:r>
      <w:ins w:id="186" w:author="Blair McPhee" w:date="2015-10-26T14:25:00Z">
        <w:r w:rsidR="00EA55E1">
          <w:rPr>
            <w:sz w:val="24"/>
            <w:szCs w:val="24"/>
            <w:lang w:val="pt"/>
          </w:rPr>
          <w:t>manuscrito.</w:t>
        </w:r>
      </w:ins>
    </w:p>
    <w:p w14:paraId="385C5888" w14:textId="181DC562" w:rsidR="002F2FE2" w:rsidRDefault="002F2FE2" w:rsidP="00744E37">
      <w:pPr>
        <w:spacing w:line="360" w:lineRule="auto"/>
        <w:rPr>
          <w:sz w:val="24"/>
          <w:szCs w:val="24"/>
        </w:rPr>
      </w:pPr>
    </w:p>
    <w:p w14:paraId="7A4D2A60" w14:textId="2A4B0143" w:rsidR="00C23532" w:rsidRDefault="00AD59A1" w:rsidP="00744E37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pt"/>
        </w:rPr>
        <w:t>Referências</w:t>
      </w:r>
    </w:p>
    <w:p w14:paraId="5F0D72A9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Apesteguía</w:t>
      </w:r>
      <w:proofErr w:type="spellEnd"/>
      <w:r w:rsidRPr="00C96324">
        <w:rPr>
          <w:sz w:val="20"/>
          <w:szCs w:val="20"/>
          <w:lang w:val="pt"/>
        </w:rPr>
        <w:t xml:space="preserve">, S., 2007. A diversidade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da Formação La Amarga (</w:t>
      </w:r>
      <w:proofErr w:type="spellStart"/>
      <w:r w:rsidRPr="00C96324">
        <w:rPr>
          <w:sz w:val="20"/>
          <w:szCs w:val="20"/>
          <w:lang w:val="pt"/>
        </w:rPr>
        <w:t>Barremian</w:t>
      </w:r>
      <w:proofErr w:type="spellEnd"/>
      <w:r w:rsidRPr="00C96324">
        <w:rPr>
          <w:sz w:val="20"/>
          <w:szCs w:val="20"/>
          <w:lang w:val="pt"/>
        </w:rPr>
        <w:t>), Neuquén (Argentina). Gondwana Res 12, 533-546.</w:t>
      </w:r>
    </w:p>
    <w:p w14:paraId="21F49CA1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Atherstone</w:t>
      </w:r>
      <w:proofErr w:type="spellEnd"/>
      <w:r w:rsidRPr="00C96324">
        <w:rPr>
          <w:sz w:val="20"/>
          <w:szCs w:val="20"/>
          <w:lang w:val="pt"/>
        </w:rPr>
        <w:t xml:space="preserve">, W.G., 1857. Geologia de </w:t>
      </w:r>
      <w:proofErr w:type="spellStart"/>
      <w:r w:rsidRPr="00C96324">
        <w:rPr>
          <w:sz w:val="20"/>
          <w:szCs w:val="20"/>
          <w:lang w:val="pt"/>
        </w:rPr>
        <w:t>Uitenhage</w:t>
      </w:r>
      <w:proofErr w:type="spellEnd"/>
      <w:r w:rsidRPr="00C96324">
        <w:rPr>
          <w:sz w:val="20"/>
          <w:szCs w:val="20"/>
          <w:lang w:val="pt"/>
        </w:rPr>
        <w:t>. Revista Mensal da Província Oriental 1.518-532.</w:t>
      </w:r>
    </w:p>
    <w:p w14:paraId="4029A128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Barrett, P.M., </w:t>
      </w:r>
      <w:proofErr w:type="spellStart"/>
      <w:r w:rsidRPr="00C96324">
        <w:rPr>
          <w:sz w:val="20"/>
          <w:szCs w:val="20"/>
          <w:lang w:val="pt"/>
        </w:rPr>
        <w:t>McGowan</w:t>
      </w:r>
      <w:proofErr w:type="spellEnd"/>
      <w:r w:rsidRPr="00C96324">
        <w:rPr>
          <w:sz w:val="20"/>
          <w:szCs w:val="20"/>
          <w:lang w:val="pt"/>
        </w:rPr>
        <w:t xml:space="preserve">, A.J., Page, V., 2009. Diversidade de dinossauros e o disco de rock. Processo da Sociedade Real de Londres B: Ciências Biológicas, </w:t>
      </w:r>
      <w:proofErr w:type="spellStart"/>
      <w:r w:rsidRPr="00C96324">
        <w:rPr>
          <w:sz w:val="20"/>
          <w:szCs w:val="20"/>
          <w:lang w:val="pt"/>
        </w:rPr>
        <w:t>rspb</w:t>
      </w:r>
      <w:proofErr w:type="spellEnd"/>
      <w:r w:rsidRPr="00C96324">
        <w:rPr>
          <w:sz w:val="20"/>
          <w:szCs w:val="20"/>
          <w:lang w:val="pt"/>
        </w:rPr>
        <w:t>. 2009.0352.</w:t>
      </w:r>
    </w:p>
    <w:p w14:paraId="18185F1D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Barrett, P.M.,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2005. </w:t>
      </w:r>
      <w:proofErr w:type="spellStart"/>
      <w:r w:rsidRPr="00C96324">
        <w:rPr>
          <w:sz w:val="20"/>
          <w:szCs w:val="20"/>
          <w:lang w:val="pt"/>
        </w:rPr>
        <w:t>Sauropodomorph</w:t>
      </w:r>
      <w:proofErr w:type="spellEnd"/>
      <w:r w:rsidRPr="00C96324">
        <w:rPr>
          <w:sz w:val="20"/>
          <w:szCs w:val="20"/>
          <w:lang w:val="pt"/>
        </w:rPr>
        <w:t xml:space="preserve"> Diversidade através do tempo: implicações </w:t>
      </w:r>
      <w:proofErr w:type="spellStart"/>
      <w:r w:rsidRPr="00C96324">
        <w:rPr>
          <w:sz w:val="20"/>
          <w:szCs w:val="20"/>
          <w:lang w:val="pt"/>
        </w:rPr>
        <w:t>paleoecológicas</w:t>
      </w:r>
      <w:proofErr w:type="spellEnd"/>
      <w:r w:rsidRPr="00C96324">
        <w:rPr>
          <w:sz w:val="20"/>
          <w:szCs w:val="20"/>
          <w:lang w:val="pt"/>
        </w:rPr>
        <w:t xml:space="preserve"> e </w:t>
      </w:r>
      <w:proofErr w:type="spellStart"/>
      <w:r w:rsidRPr="00C96324">
        <w:rPr>
          <w:sz w:val="20"/>
          <w:szCs w:val="20"/>
          <w:lang w:val="pt"/>
        </w:rPr>
        <w:t>macroevolucionárias</w:t>
      </w:r>
      <w:proofErr w:type="spellEnd"/>
      <w:r w:rsidRPr="00C96324">
        <w:rPr>
          <w:sz w:val="20"/>
          <w:szCs w:val="20"/>
          <w:lang w:val="pt"/>
        </w:rPr>
        <w:t xml:space="preserve">, Em: Curry Rogers, K.A., Wilson, J.A. (Eds.), The </w:t>
      </w:r>
      <w:proofErr w:type="spellStart"/>
      <w:r w:rsidRPr="00C96324">
        <w:rPr>
          <w:sz w:val="20"/>
          <w:szCs w:val="20"/>
          <w:lang w:val="pt"/>
        </w:rPr>
        <w:t>Sauropods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evolution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and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paleobiology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University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of</w:t>
      </w:r>
      <w:proofErr w:type="spellEnd"/>
      <w:r w:rsidRPr="00C96324">
        <w:rPr>
          <w:sz w:val="20"/>
          <w:szCs w:val="20"/>
          <w:lang w:val="pt"/>
        </w:rPr>
        <w:t xml:space="preserve"> California Press, Berkeley, pp. 125-126.</w:t>
      </w:r>
    </w:p>
    <w:p w14:paraId="5F2F02B6" w14:textId="77777777" w:rsidR="009C21D0" w:rsidRPr="00C96324" w:rsidRDefault="009C21D0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Benson, R.B., </w:t>
      </w: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2011. Modelos </w:t>
      </w:r>
      <w:proofErr w:type="spellStart"/>
      <w:r w:rsidRPr="00C96324">
        <w:rPr>
          <w:sz w:val="20"/>
          <w:szCs w:val="20"/>
          <w:lang w:val="pt"/>
        </w:rPr>
        <w:t>multivariou</w:t>
      </w:r>
      <w:proofErr w:type="spellEnd"/>
      <w:r w:rsidRPr="00C96324">
        <w:rPr>
          <w:sz w:val="20"/>
          <w:szCs w:val="20"/>
          <w:lang w:val="pt"/>
        </w:rPr>
        <w:t xml:space="preserve"> são essenciais para entender a diversificação de vertebrados em tempo profundo. Biol </w:t>
      </w:r>
      <w:proofErr w:type="spellStart"/>
      <w:r w:rsidRPr="00C96324">
        <w:rPr>
          <w:sz w:val="20"/>
          <w:szCs w:val="20"/>
          <w:lang w:val="pt"/>
        </w:rPr>
        <w:t>Lett</w:t>
      </w:r>
      <w:proofErr w:type="spellEnd"/>
      <w:r w:rsidRPr="00C96324">
        <w:rPr>
          <w:sz w:val="20"/>
          <w:szCs w:val="20"/>
          <w:lang w:val="pt"/>
        </w:rPr>
        <w:t>, rsbl20110460.</w:t>
      </w:r>
    </w:p>
    <w:p w14:paraId="7A059E5E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Benson, R.B., </w:t>
      </w: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Butler, R.J.,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Goswami</w:t>
      </w:r>
      <w:proofErr w:type="spellEnd"/>
      <w:r w:rsidRPr="00C96324">
        <w:rPr>
          <w:sz w:val="20"/>
          <w:szCs w:val="20"/>
          <w:lang w:val="pt"/>
        </w:rPr>
        <w:t xml:space="preserve">, A., Evans, S.E., 2013. Registro de registro de tetrápode cretáceo e rotatividade de fauna: implicações para a biogeografia e o surgimento de clados modernos. </w:t>
      </w:r>
      <w:proofErr w:type="spellStart"/>
      <w:r w:rsidRPr="00C96324">
        <w:rPr>
          <w:sz w:val="20"/>
          <w:szCs w:val="20"/>
          <w:lang w:val="pt"/>
        </w:rPr>
        <w:t>Palaeogeogr</w:t>
      </w:r>
      <w:proofErr w:type="spellEnd"/>
      <w:r w:rsidRPr="00C96324">
        <w:rPr>
          <w:sz w:val="20"/>
          <w:szCs w:val="20"/>
          <w:lang w:val="pt"/>
        </w:rPr>
        <w:t xml:space="preserve">., </w:t>
      </w:r>
      <w:proofErr w:type="spellStart"/>
      <w:r w:rsidRPr="00C96324">
        <w:rPr>
          <w:sz w:val="20"/>
          <w:szCs w:val="20"/>
          <w:lang w:val="pt"/>
        </w:rPr>
        <w:t>Palaeoclimatol</w:t>
      </w:r>
      <w:proofErr w:type="spellEnd"/>
      <w:r w:rsidRPr="00C96324">
        <w:rPr>
          <w:sz w:val="20"/>
          <w:szCs w:val="20"/>
          <w:lang w:val="pt"/>
        </w:rPr>
        <w:t xml:space="preserve">., </w:t>
      </w:r>
      <w:proofErr w:type="spellStart"/>
      <w:r w:rsidRPr="00C96324">
        <w:rPr>
          <w:sz w:val="20"/>
          <w:szCs w:val="20"/>
          <w:lang w:val="pt"/>
        </w:rPr>
        <w:t>Palaeoecol</w:t>
      </w:r>
      <w:proofErr w:type="spellEnd"/>
      <w:r w:rsidRPr="00C96324">
        <w:rPr>
          <w:sz w:val="20"/>
          <w:szCs w:val="20"/>
          <w:lang w:val="pt"/>
        </w:rPr>
        <w:t>. 372, 88-107.</w:t>
      </w:r>
    </w:p>
    <w:p w14:paraId="44997D40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Broom</w:t>
      </w:r>
      <w:proofErr w:type="spellEnd"/>
      <w:r w:rsidRPr="00C96324">
        <w:rPr>
          <w:sz w:val="20"/>
          <w:szCs w:val="20"/>
          <w:lang w:val="pt"/>
        </w:rPr>
        <w:t xml:space="preserve">, R., 1904. Sobre a Ocorrência de um Dinossauro </w:t>
      </w:r>
      <w:proofErr w:type="spellStart"/>
      <w:r w:rsidRPr="00C96324">
        <w:rPr>
          <w:sz w:val="20"/>
          <w:szCs w:val="20"/>
          <w:lang w:val="pt"/>
        </w:rPr>
        <w:t>Optatotœliano</w:t>
      </w:r>
      <w:proofErr w:type="spellEnd"/>
      <w:r w:rsidRPr="00C96324">
        <w:rPr>
          <w:sz w:val="20"/>
          <w:szCs w:val="20"/>
          <w:lang w:val="pt"/>
        </w:rPr>
        <w:t xml:space="preserve"> (</w:t>
      </w:r>
      <w:proofErr w:type="spellStart"/>
      <w:r w:rsidRPr="00C96324">
        <w:rPr>
          <w:i/>
          <w:sz w:val="20"/>
          <w:szCs w:val="20"/>
          <w:lang w:val="pt"/>
        </w:rPr>
        <w:t>Algoasaurus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Bauri</w:t>
      </w:r>
      <w:proofErr w:type="spellEnd"/>
      <w:r w:rsidRPr="00C96324">
        <w:rPr>
          <w:sz w:val="20"/>
          <w:szCs w:val="20"/>
          <w:lang w:val="pt"/>
        </w:rPr>
        <w:t>) nos Leitos Cretáceos da África do Sul. Revista Geológica, Série 5 1, 445-447.</w:t>
      </w:r>
    </w:p>
    <w:p w14:paraId="4F66D8E4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Buffetaut</w:t>
      </w:r>
      <w:proofErr w:type="spellEnd"/>
      <w:r w:rsidRPr="00C96324">
        <w:rPr>
          <w:sz w:val="20"/>
          <w:szCs w:val="20"/>
          <w:lang w:val="pt"/>
        </w:rPr>
        <w:t xml:space="preserve">, E., Azar, D., </w:t>
      </w:r>
      <w:proofErr w:type="spellStart"/>
      <w:r w:rsidRPr="00C96324">
        <w:rPr>
          <w:sz w:val="20"/>
          <w:szCs w:val="20"/>
          <w:lang w:val="pt"/>
        </w:rPr>
        <w:t>Nel</w:t>
      </w:r>
      <w:proofErr w:type="spellEnd"/>
      <w:r w:rsidRPr="00C96324">
        <w:rPr>
          <w:sz w:val="20"/>
          <w:szCs w:val="20"/>
          <w:lang w:val="pt"/>
        </w:rPr>
        <w:t xml:space="preserve">, A., </w:t>
      </w:r>
      <w:proofErr w:type="spellStart"/>
      <w:r w:rsidRPr="00C96324">
        <w:rPr>
          <w:sz w:val="20"/>
          <w:szCs w:val="20"/>
          <w:lang w:val="pt"/>
        </w:rPr>
        <w:t>Ziadé</w:t>
      </w:r>
      <w:proofErr w:type="spellEnd"/>
      <w:r w:rsidRPr="00C96324">
        <w:rPr>
          <w:sz w:val="20"/>
          <w:szCs w:val="20"/>
          <w:lang w:val="pt"/>
        </w:rPr>
        <w:t xml:space="preserve">, K., Acra, A., 2006. Primeiro dinossauro </w:t>
      </w:r>
      <w:proofErr w:type="spellStart"/>
      <w:r w:rsidRPr="00C96324">
        <w:rPr>
          <w:sz w:val="20"/>
          <w:szCs w:val="20"/>
          <w:lang w:val="pt"/>
        </w:rPr>
        <w:t>nonaviano</w:t>
      </w:r>
      <w:proofErr w:type="spellEnd"/>
      <w:r w:rsidRPr="00C96324">
        <w:rPr>
          <w:sz w:val="20"/>
          <w:szCs w:val="20"/>
          <w:lang w:val="pt"/>
        </w:rPr>
        <w:t xml:space="preserve"> do Líbano: um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braquiossauro</w:t>
      </w:r>
      <w:proofErr w:type="spellEnd"/>
      <w:r w:rsidRPr="00C96324">
        <w:rPr>
          <w:sz w:val="20"/>
          <w:szCs w:val="20"/>
          <w:lang w:val="pt"/>
        </w:rPr>
        <w:t xml:space="preserve"> do Cretáceo Inferior do Distrito de </w:t>
      </w:r>
      <w:proofErr w:type="spellStart"/>
      <w:r w:rsidRPr="00C96324">
        <w:rPr>
          <w:sz w:val="20"/>
          <w:szCs w:val="20"/>
          <w:lang w:val="pt"/>
        </w:rPr>
        <w:t>Jezzine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Naturwissenschaften</w:t>
      </w:r>
      <w:proofErr w:type="spellEnd"/>
      <w:r w:rsidRPr="00C96324">
        <w:rPr>
          <w:sz w:val="20"/>
          <w:szCs w:val="20"/>
          <w:lang w:val="pt"/>
        </w:rPr>
        <w:t xml:space="preserve"> 93, 440-443.</w:t>
      </w:r>
    </w:p>
    <w:p w14:paraId="379B7819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Butler, R.J., 2005. Os dinossauros </w:t>
      </w:r>
      <w:proofErr w:type="spellStart"/>
      <w:r w:rsidRPr="00C96324">
        <w:rPr>
          <w:sz w:val="20"/>
          <w:szCs w:val="20"/>
          <w:lang w:val="pt"/>
        </w:rPr>
        <w:t>ornithischianos</w:t>
      </w:r>
      <w:proofErr w:type="spellEnd"/>
      <w:r w:rsidRPr="00C96324">
        <w:rPr>
          <w:sz w:val="20"/>
          <w:szCs w:val="20"/>
          <w:lang w:val="pt"/>
        </w:rPr>
        <w:t xml:space="preserve"> "</w:t>
      </w:r>
      <w:proofErr w:type="spellStart"/>
      <w:r w:rsidRPr="00C96324">
        <w:rPr>
          <w:sz w:val="20"/>
          <w:szCs w:val="20"/>
          <w:lang w:val="pt"/>
        </w:rPr>
        <w:t>fabrosaurid</w:t>
      </w:r>
      <w:proofErr w:type="spellEnd"/>
      <w:r w:rsidRPr="00C96324">
        <w:rPr>
          <w:sz w:val="20"/>
          <w:szCs w:val="20"/>
          <w:lang w:val="pt"/>
        </w:rPr>
        <w:t xml:space="preserve">" da Formação Do Alto Elliot (Jurássico Inferior) da África do Sul e Lesoto.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145, 175-218.</w:t>
      </w:r>
    </w:p>
    <w:p w14:paraId="625B25AE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Button, D.J., </w:t>
      </w:r>
      <w:proofErr w:type="spellStart"/>
      <w:r w:rsidRPr="00C96324">
        <w:rPr>
          <w:sz w:val="20"/>
          <w:szCs w:val="20"/>
          <w:lang w:val="pt"/>
        </w:rPr>
        <w:t>Rayfield</w:t>
      </w:r>
      <w:proofErr w:type="spellEnd"/>
      <w:r w:rsidRPr="00C96324">
        <w:rPr>
          <w:sz w:val="20"/>
          <w:szCs w:val="20"/>
          <w:lang w:val="pt"/>
        </w:rPr>
        <w:t xml:space="preserve">, E.J., Barrett, P.M., 2014. A biomecânica craniana sustenta a alta diversidade de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em ambientes pobres em recursos. Processo da Royal Society </w:t>
      </w:r>
      <w:proofErr w:type="spellStart"/>
      <w:r w:rsidRPr="00C96324">
        <w:rPr>
          <w:sz w:val="20"/>
          <w:szCs w:val="20"/>
          <w:lang w:val="pt"/>
        </w:rPr>
        <w:t>of</w:t>
      </w:r>
      <w:proofErr w:type="spellEnd"/>
      <w:r w:rsidRPr="00C96324">
        <w:rPr>
          <w:sz w:val="20"/>
          <w:szCs w:val="20"/>
          <w:lang w:val="pt"/>
        </w:rPr>
        <w:t xml:space="preserve"> London B: </w:t>
      </w:r>
      <w:proofErr w:type="spellStart"/>
      <w:r w:rsidRPr="00C96324">
        <w:rPr>
          <w:sz w:val="20"/>
          <w:szCs w:val="20"/>
          <w:lang w:val="pt"/>
        </w:rPr>
        <w:t>Biological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Sciences</w:t>
      </w:r>
      <w:proofErr w:type="spellEnd"/>
      <w:r w:rsidRPr="00C96324">
        <w:rPr>
          <w:sz w:val="20"/>
          <w:szCs w:val="20"/>
          <w:lang w:val="pt"/>
        </w:rPr>
        <w:t xml:space="preserve"> 281, 20142114.</w:t>
      </w:r>
    </w:p>
    <w:p w14:paraId="5DC172CE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>Canudo, J., Salgado, L., Pérez-</w:t>
      </w:r>
      <w:proofErr w:type="spellStart"/>
      <w:r w:rsidRPr="00C96324">
        <w:rPr>
          <w:sz w:val="20"/>
          <w:szCs w:val="20"/>
          <w:lang w:val="pt"/>
        </w:rPr>
        <w:t>Lorente</w:t>
      </w:r>
      <w:proofErr w:type="spellEnd"/>
      <w:r w:rsidRPr="00C96324">
        <w:rPr>
          <w:sz w:val="20"/>
          <w:szCs w:val="20"/>
          <w:lang w:val="pt"/>
        </w:rPr>
        <w:t xml:space="preserve">, F., 2003. Os dinossauros do </w:t>
      </w:r>
      <w:proofErr w:type="spellStart"/>
      <w:r w:rsidRPr="00C96324">
        <w:rPr>
          <w:sz w:val="20"/>
          <w:szCs w:val="20"/>
          <w:lang w:val="pt"/>
        </w:rPr>
        <w:t>Neocomiense</w:t>
      </w:r>
      <w:proofErr w:type="spellEnd"/>
      <w:r w:rsidRPr="00C96324">
        <w:rPr>
          <w:sz w:val="20"/>
          <w:szCs w:val="20"/>
          <w:lang w:val="pt"/>
        </w:rPr>
        <w:t xml:space="preserve"> (Baixo Cretáceo) da Península Ibérica e do oeste de Gondwana: implicações biogeográficas, Em: Pérez-</w:t>
      </w:r>
      <w:proofErr w:type="spellStart"/>
      <w:r w:rsidRPr="00C96324">
        <w:rPr>
          <w:sz w:val="20"/>
          <w:szCs w:val="20"/>
          <w:lang w:val="pt"/>
        </w:rPr>
        <w:t>Lorente</w:t>
      </w:r>
      <w:proofErr w:type="spellEnd"/>
      <w:r w:rsidRPr="00C96324">
        <w:rPr>
          <w:sz w:val="20"/>
          <w:szCs w:val="20"/>
          <w:lang w:val="pt"/>
        </w:rPr>
        <w:t xml:space="preserve">, F. (Ed.), Dinossauros e Outros Répteis Mesozoicos da Espanha. Instituto de Estudos </w:t>
      </w:r>
      <w:proofErr w:type="spellStart"/>
      <w:r w:rsidRPr="00C96324">
        <w:rPr>
          <w:sz w:val="20"/>
          <w:szCs w:val="20"/>
          <w:lang w:val="pt"/>
        </w:rPr>
        <w:t>Riojan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Logroño</w:t>
      </w:r>
      <w:proofErr w:type="spellEnd"/>
      <w:r w:rsidRPr="00C96324">
        <w:rPr>
          <w:sz w:val="20"/>
          <w:szCs w:val="20"/>
          <w:lang w:val="pt"/>
        </w:rPr>
        <w:t>, pp. 251-268.</w:t>
      </w:r>
    </w:p>
    <w:p w14:paraId="73FA91CB" w14:textId="51A308AC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Carballido</w:t>
      </w:r>
      <w:proofErr w:type="spellEnd"/>
      <w:r w:rsidRPr="00C96324">
        <w:rPr>
          <w:sz w:val="20"/>
          <w:szCs w:val="20"/>
          <w:lang w:val="pt"/>
        </w:rPr>
        <w:t xml:space="preserve">, J.L., </w:t>
      </w:r>
      <w:proofErr w:type="spellStart"/>
      <w:r w:rsidRPr="00C96324">
        <w:rPr>
          <w:sz w:val="20"/>
          <w:szCs w:val="20"/>
          <w:lang w:val="pt"/>
        </w:rPr>
        <w:t>Rauhut</w:t>
      </w:r>
      <w:proofErr w:type="spellEnd"/>
      <w:r w:rsidRPr="00C96324">
        <w:rPr>
          <w:sz w:val="20"/>
          <w:szCs w:val="20"/>
          <w:lang w:val="pt"/>
        </w:rPr>
        <w:t xml:space="preserve">, O.W., Pol, D., Salgado, L., 2011a. </w:t>
      </w:r>
      <w:proofErr w:type="spellStart"/>
      <w:r w:rsidRPr="00C96324">
        <w:rPr>
          <w:sz w:val="20"/>
          <w:szCs w:val="20"/>
          <w:lang w:val="pt"/>
        </w:rPr>
        <w:t>Asteologia</w:t>
      </w:r>
      <w:proofErr w:type="spellEnd"/>
      <w:r w:rsidRPr="00C96324">
        <w:rPr>
          <w:sz w:val="20"/>
          <w:szCs w:val="20"/>
          <w:lang w:val="pt"/>
        </w:rPr>
        <w:t xml:space="preserve"> e relações filogenéticas de </w:t>
      </w:r>
      <w:proofErr w:type="spellStart"/>
      <w:r w:rsidRPr="00C96324">
        <w:rPr>
          <w:i/>
          <w:sz w:val="20"/>
          <w:szCs w:val="20"/>
          <w:lang w:val="pt"/>
        </w:rPr>
        <w:t>Tehuelchesaurus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benitezii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>(</w:t>
      </w:r>
      <w:proofErr w:type="spellStart"/>
      <w:proofErr w:type="gramEnd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 do Alto Jurássico da Patagônia.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163, 605-662.</w:t>
      </w:r>
    </w:p>
    <w:p w14:paraId="736A5746" w14:textId="76908C37" w:rsidR="006A2F9B" w:rsidRPr="00C96324" w:rsidRDefault="006A2F9B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lastRenderedPageBreak/>
        <w:t>Carballido</w:t>
      </w:r>
      <w:proofErr w:type="spellEnd"/>
      <w:r w:rsidRPr="00C96324">
        <w:rPr>
          <w:sz w:val="20"/>
          <w:szCs w:val="20"/>
          <w:lang w:val="pt"/>
        </w:rPr>
        <w:t xml:space="preserve">, J.L., Pol, D., Cerda, I., Salgado, L., 2011b. A osteologia de </w:t>
      </w:r>
      <w:proofErr w:type="spellStart"/>
      <w:r w:rsidRPr="00C96324">
        <w:rPr>
          <w:i/>
          <w:sz w:val="20"/>
          <w:szCs w:val="20"/>
          <w:lang w:val="pt"/>
        </w:rPr>
        <w:t>Chubutisaurus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insignis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del</w:t>
      </w:r>
      <w:proofErr w:type="spellEnd"/>
      <w:proofErr w:type="gramEnd"/>
      <w:r w:rsidRPr="00C96324">
        <w:rPr>
          <w:sz w:val="20"/>
          <w:szCs w:val="20"/>
          <w:lang w:val="pt"/>
        </w:rPr>
        <w:t xml:space="preserve"> Corro, 1975 (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Neosauropoda</w:t>
      </w:r>
      <w:proofErr w:type="spellEnd"/>
      <w:r w:rsidRPr="00C96324">
        <w:rPr>
          <w:sz w:val="20"/>
          <w:szCs w:val="20"/>
          <w:lang w:val="pt"/>
        </w:rPr>
        <w:t>) do '</w:t>
      </w:r>
      <w:proofErr w:type="spellStart"/>
      <w:r w:rsidRPr="00C96324">
        <w:rPr>
          <w:sz w:val="20"/>
          <w:szCs w:val="20"/>
          <w:lang w:val="pt"/>
        </w:rPr>
        <w:t>meio'Cretáceo</w:t>
      </w:r>
      <w:proofErr w:type="spellEnd"/>
      <w:r w:rsidRPr="00C96324">
        <w:rPr>
          <w:sz w:val="20"/>
          <w:szCs w:val="20"/>
          <w:lang w:val="pt"/>
        </w:rPr>
        <w:t xml:space="preserve"> da Patagônia Central, Argentina.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31, 93-110.</w:t>
      </w:r>
    </w:p>
    <w:p w14:paraId="6EB80205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Carballido</w:t>
      </w:r>
      <w:proofErr w:type="spellEnd"/>
      <w:r w:rsidRPr="00C96324">
        <w:rPr>
          <w:sz w:val="20"/>
          <w:szCs w:val="20"/>
          <w:lang w:val="pt"/>
        </w:rPr>
        <w:t xml:space="preserve">, J.L., Salgado, L., Pol, D., Canudo, J.I., Garrido, A., 2012. Um novo </w:t>
      </w:r>
      <w:proofErr w:type="spellStart"/>
      <w:r w:rsidRPr="00C96324">
        <w:rPr>
          <w:sz w:val="20"/>
          <w:szCs w:val="20"/>
          <w:lang w:val="pt"/>
        </w:rPr>
        <w:t>rebbachisúrido</w:t>
      </w:r>
      <w:proofErr w:type="spellEnd"/>
      <w:r w:rsidRPr="00C96324">
        <w:rPr>
          <w:sz w:val="20"/>
          <w:szCs w:val="20"/>
          <w:lang w:val="pt"/>
        </w:rPr>
        <w:t xml:space="preserve"> basal (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Diplodocoidea</w:t>
      </w:r>
      <w:proofErr w:type="spellEnd"/>
      <w:r w:rsidRPr="00C96324">
        <w:rPr>
          <w:sz w:val="20"/>
          <w:szCs w:val="20"/>
          <w:lang w:val="pt"/>
        </w:rPr>
        <w:t xml:space="preserve">) do Cretáceo Inicial da Bacia de Neuquén; evolução e biogeografia do grupo. </w:t>
      </w:r>
      <w:proofErr w:type="spellStart"/>
      <w:r w:rsidRPr="00C96324">
        <w:rPr>
          <w:sz w:val="20"/>
          <w:szCs w:val="20"/>
          <w:lang w:val="pt"/>
        </w:rPr>
        <w:t>Hist</w:t>
      </w:r>
      <w:proofErr w:type="spellEnd"/>
      <w:r w:rsidRPr="00C96324">
        <w:rPr>
          <w:sz w:val="20"/>
          <w:szCs w:val="20"/>
          <w:lang w:val="pt"/>
        </w:rPr>
        <w:t xml:space="preserve"> Biol 24, 631-654.</w:t>
      </w:r>
    </w:p>
    <w:p w14:paraId="24325B9A" w14:textId="77777777" w:rsidR="00C23532" w:rsidRDefault="00C23532" w:rsidP="00C96324">
      <w:pPr>
        <w:spacing w:line="240" w:lineRule="auto"/>
        <w:rPr>
          <w:ins w:id="187" w:author="Blair McPhee" w:date="2015-10-25T15:28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Carballido</w:t>
      </w:r>
      <w:proofErr w:type="spellEnd"/>
      <w:r w:rsidRPr="00C96324">
        <w:rPr>
          <w:sz w:val="20"/>
          <w:szCs w:val="20"/>
          <w:lang w:val="pt"/>
        </w:rPr>
        <w:t xml:space="preserve">, J.L., Sander, P.M., 2014. Esqueleto axial pós-craniano de </w:t>
      </w:r>
      <w:proofErr w:type="spellStart"/>
      <w:r w:rsidRPr="00C96324">
        <w:rPr>
          <w:i/>
          <w:sz w:val="20"/>
          <w:szCs w:val="20"/>
          <w:lang w:val="pt"/>
        </w:rPr>
        <w:t>Europasaurus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holgeri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spellStart"/>
      <w:proofErr w:type="gramEnd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 do Alto Jurássico da Alemanha: implicações para as relações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e filogenéticas da </w:t>
      </w:r>
      <w:proofErr w:type="spellStart"/>
      <w:r w:rsidRPr="00C96324">
        <w:rPr>
          <w:sz w:val="20"/>
          <w:szCs w:val="20"/>
          <w:lang w:val="pt"/>
        </w:rPr>
        <w:t>Macronaria</w:t>
      </w:r>
      <w:proofErr w:type="spellEnd"/>
      <w:r w:rsidRPr="00C96324">
        <w:rPr>
          <w:sz w:val="20"/>
          <w:szCs w:val="20"/>
          <w:lang w:val="pt"/>
        </w:rPr>
        <w:t xml:space="preserve"> basal. J </w:t>
      </w:r>
      <w:proofErr w:type="spellStart"/>
      <w:r w:rsidRPr="00C96324">
        <w:rPr>
          <w:sz w:val="20"/>
          <w:szCs w:val="20"/>
          <w:lang w:val="pt"/>
        </w:rPr>
        <w:t>Syst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Palaeontol</w:t>
      </w:r>
      <w:proofErr w:type="spellEnd"/>
      <w:r w:rsidRPr="00C96324">
        <w:rPr>
          <w:sz w:val="20"/>
          <w:szCs w:val="20"/>
          <w:lang w:val="pt"/>
        </w:rPr>
        <w:t xml:space="preserve"> 12, 335-387.</w:t>
      </w:r>
    </w:p>
    <w:p w14:paraId="2D35C09F" w14:textId="77777777" w:rsidR="00EE6F49" w:rsidDel="00EE6F49" w:rsidRDefault="00EE6F49">
      <w:pPr>
        <w:autoSpaceDE w:val="0"/>
        <w:autoSpaceDN w:val="0"/>
        <w:adjustRightInd w:val="0"/>
        <w:spacing w:after="0" w:line="240" w:lineRule="auto"/>
        <w:rPr>
          <w:del w:id="188" w:author="Blair McPhee" w:date="2015-10-25T15:29:00Z"/>
          <w:rFonts w:ascii="Segoe UI" w:eastAsia="SimSun" w:hAnsi="Segoe UI" w:cs="Segoe UI"/>
          <w:sz w:val="18"/>
          <w:szCs w:val="18"/>
          <w:lang w:val="en-AU" w:eastAsia="en-AU"/>
        </w:rPr>
        <w:pPrChange w:id="189" w:author="Blair McPhee" w:date="2015-10-25T15:29:00Z">
          <w:pPr>
            <w:spacing w:line="240" w:lineRule="auto"/>
          </w:pPr>
        </w:pPrChange>
      </w:pPr>
      <w:proofErr w:type="spellStart"/>
      <w:ins w:id="190" w:author="Blair McPhee" w:date="2015-10-25T15:29:00Z">
        <w:r>
          <w:rPr>
            <w:sz w:val="18"/>
            <w:szCs w:val="18"/>
            <w:lang w:val="pt"/>
          </w:rPr>
          <w:t>Carballido</w:t>
        </w:r>
        <w:proofErr w:type="spellEnd"/>
        <w:r>
          <w:rPr>
            <w:sz w:val="18"/>
            <w:szCs w:val="18"/>
            <w:lang w:val="pt"/>
          </w:rPr>
          <w:t xml:space="preserve">, J.L., Pol, D., Parra Ruge, M.L., Padilla Bernal, S., </w:t>
        </w:r>
        <w:proofErr w:type="spellStart"/>
        <w:r>
          <w:rPr>
            <w:sz w:val="18"/>
            <w:szCs w:val="18"/>
            <w:lang w:val="pt"/>
          </w:rPr>
          <w:t>Páramo</w:t>
        </w:r>
        <w:proofErr w:type="spellEnd"/>
        <w:r>
          <w:rPr>
            <w:sz w:val="18"/>
            <w:szCs w:val="18"/>
            <w:lang w:val="pt"/>
          </w:rPr>
          <w:t xml:space="preserve">-Fonseca, M.E., </w:t>
        </w:r>
        <w:proofErr w:type="spellStart"/>
        <w:r>
          <w:rPr>
            <w:sz w:val="18"/>
            <w:szCs w:val="18"/>
            <w:lang w:val="pt"/>
          </w:rPr>
          <w:t>Etayo-Serna</w:t>
        </w:r>
        <w:proofErr w:type="spellEnd"/>
        <w:r>
          <w:rPr>
            <w:sz w:val="18"/>
            <w:szCs w:val="18"/>
            <w:lang w:val="pt"/>
          </w:rPr>
          <w:t xml:space="preserve">, F., 2015. Um novo </w:t>
        </w:r>
        <w:proofErr w:type="spellStart"/>
        <w:r>
          <w:rPr>
            <w:sz w:val="18"/>
            <w:szCs w:val="18"/>
            <w:lang w:val="pt"/>
          </w:rPr>
          <w:t>braquiossauro</w:t>
        </w:r>
        <w:proofErr w:type="spellEnd"/>
        <w:r>
          <w:rPr>
            <w:sz w:val="18"/>
            <w:szCs w:val="18"/>
            <w:lang w:val="pt"/>
          </w:rPr>
          <w:t xml:space="preserve"> cretáceo primitivo (</w:t>
        </w:r>
        <w:proofErr w:type="spellStart"/>
        <w:r>
          <w:rPr>
            <w:sz w:val="18"/>
            <w:szCs w:val="18"/>
            <w:lang w:val="pt"/>
          </w:rPr>
          <w:t>Dinosauria</w:t>
        </w:r>
        <w:proofErr w:type="spellEnd"/>
        <w:r>
          <w:rPr>
            <w:sz w:val="18"/>
            <w:szCs w:val="18"/>
            <w:lang w:val="pt"/>
          </w:rPr>
          <w:t xml:space="preserve">, </w:t>
        </w:r>
        <w:proofErr w:type="spellStart"/>
        <w:r>
          <w:rPr>
            <w:sz w:val="18"/>
            <w:szCs w:val="18"/>
            <w:lang w:val="pt"/>
          </w:rPr>
          <w:t>Neosauropoda</w:t>
        </w:r>
        <w:proofErr w:type="spellEnd"/>
        <w:r>
          <w:rPr>
            <w:sz w:val="18"/>
            <w:szCs w:val="18"/>
            <w:lang w:val="pt"/>
          </w:rPr>
          <w:t xml:space="preserve">) do noroeste de Gondwana (Villa de Leiva, Colômbia). J </w:t>
        </w:r>
        <w:proofErr w:type="spellStart"/>
        <w:r>
          <w:rPr>
            <w:sz w:val="18"/>
            <w:szCs w:val="18"/>
            <w:lang w:val="pt"/>
          </w:rPr>
          <w:t>Vertebr</w:t>
        </w:r>
        <w:proofErr w:type="spellEnd"/>
        <w:r>
          <w:rPr>
            <w:sz w:val="18"/>
            <w:szCs w:val="18"/>
            <w:lang w:val="pt"/>
          </w:rPr>
          <w:t xml:space="preserve"> </w:t>
        </w:r>
        <w:proofErr w:type="spellStart"/>
        <w:r>
          <w:rPr>
            <w:sz w:val="18"/>
            <w:szCs w:val="18"/>
            <w:lang w:val="pt"/>
          </w:rPr>
          <w:t>Paleontol</w:t>
        </w:r>
        <w:proofErr w:type="spellEnd"/>
        <w:r>
          <w:rPr>
            <w:sz w:val="18"/>
            <w:szCs w:val="18"/>
            <w:lang w:val="pt"/>
          </w:rPr>
          <w:t xml:space="preserve"> 35, e980505.</w:t>
        </w:r>
      </w:ins>
    </w:p>
    <w:p w14:paraId="07D624F3" w14:textId="77777777" w:rsidR="00EE6F49" w:rsidRPr="00EE6F49" w:rsidRDefault="00EE6F49">
      <w:pPr>
        <w:autoSpaceDE w:val="0"/>
        <w:autoSpaceDN w:val="0"/>
        <w:adjustRightInd w:val="0"/>
        <w:spacing w:after="0" w:line="240" w:lineRule="auto"/>
        <w:rPr>
          <w:ins w:id="191" w:author="Blair McPhee" w:date="2015-10-25T15:29:00Z"/>
          <w:rFonts w:ascii="Segoe UI" w:eastAsia="SimSun" w:hAnsi="Segoe UI" w:cs="Segoe UI"/>
          <w:sz w:val="18"/>
          <w:szCs w:val="18"/>
          <w:lang w:val="en-AU" w:eastAsia="en-AU"/>
          <w:rPrChange w:id="192" w:author="Blair McPhee" w:date="2015-10-25T15:29:00Z">
            <w:rPr>
              <w:ins w:id="193" w:author="Blair McPhee" w:date="2015-10-25T15:29:00Z"/>
              <w:sz w:val="20"/>
              <w:szCs w:val="20"/>
              <w:lang w:val="en-AU"/>
            </w:rPr>
          </w:rPrChange>
        </w:rPr>
        <w:pPrChange w:id="194" w:author="Blair McPhee" w:date="2015-10-25T15:29:00Z">
          <w:pPr>
            <w:spacing w:line="240" w:lineRule="auto"/>
          </w:pPr>
        </w:pPrChange>
      </w:pPr>
    </w:p>
    <w:p w14:paraId="3AF0D812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Choiniere</w:t>
      </w:r>
      <w:proofErr w:type="spellEnd"/>
      <w:r w:rsidRPr="00C96324">
        <w:rPr>
          <w:sz w:val="20"/>
          <w:szCs w:val="20"/>
          <w:lang w:val="pt"/>
        </w:rPr>
        <w:t xml:space="preserve">, J.N., Forster, C.A., de Klerk, W.J., 2012. Novas informações sobre </w:t>
      </w:r>
      <w:proofErr w:type="spellStart"/>
      <w:r w:rsidRPr="00C96324">
        <w:rPr>
          <w:i/>
          <w:sz w:val="20"/>
          <w:szCs w:val="20"/>
          <w:lang w:val="pt"/>
        </w:rPr>
        <w:t>Nqwebasaurus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thwazi</w:t>
      </w:r>
      <w:proofErr w:type="spellEnd"/>
      <w:r w:rsidRPr="00C96324">
        <w:rPr>
          <w:sz w:val="20"/>
          <w:szCs w:val="20"/>
          <w:lang w:val="pt"/>
        </w:rPr>
        <w:t xml:space="preserve">, um </w:t>
      </w:r>
      <w:proofErr w:type="spellStart"/>
      <w:r w:rsidRPr="00C96324">
        <w:rPr>
          <w:sz w:val="20"/>
          <w:szCs w:val="20"/>
          <w:lang w:val="pt"/>
        </w:rPr>
        <w:t>terópode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coelurosauriano</w:t>
      </w:r>
      <w:proofErr w:type="spellEnd"/>
      <w:r w:rsidRPr="00C96324">
        <w:rPr>
          <w:sz w:val="20"/>
          <w:szCs w:val="20"/>
          <w:lang w:val="pt"/>
        </w:rPr>
        <w:t xml:space="preserve"> da Formação </w:t>
      </w:r>
      <w:proofErr w:type="spellStart"/>
      <w:r w:rsidRPr="00C96324">
        <w:rPr>
          <w:sz w:val="20"/>
          <w:szCs w:val="20"/>
          <w:lang w:val="pt"/>
        </w:rPr>
        <w:t>Kirkwood</w:t>
      </w:r>
      <w:proofErr w:type="spellEnd"/>
      <w:r w:rsidRPr="00C96324">
        <w:rPr>
          <w:sz w:val="20"/>
          <w:szCs w:val="20"/>
          <w:lang w:val="pt"/>
        </w:rPr>
        <w:t xml:space="preserve"> Cretáceo Primitiva na África do Sul. J </w:t>
      </w:r>
      <w:proofErr w:type="spellStart"/>
      <w:r w:rsidRPr="00C96324">
        <w:rPr>
          <w:sz w:val="20"/>
          <w:szCs w:val="20"/>
          <w:lang w:val="pt"/>
        </w:rPr>
        <w:t>Afr</w:t>
      </w:r>
      <w:proofErr w:type="spellEnd"/>
      <w:r w:rsidRPr="00C96324">
        <w:rPr>
          <w:sz w:val="20"/>
          <w:szCs w:val="20"/>
          <w:lang w:val="pt"/>
        </w:rPr>
        <w:t xml:space="preserve"> Earth </w:t>
      </w:r>
      <w:proofErr w:type="spellStart"/>
      <w:r w:rsidRPr="00C96324">
        <w:rPr>
          <w:sz w:val="20"/>
          <w:szCs w:val="20"/>
          <w:lang w:val="pt"/>
        </w:rPr>
        <w:t>Sci</w:t>
      </w:r>
      <w:proofErr w:type="spellEnd"/>
      <w:r w:rsidRPr="00C96324">
        <w:rPr>
          <w:sz w:val="20"/>
          <w:szCs w:val="20"/>
          <w:lang w:val="pt"/>
        </w:rPr>
        <w:t xml:space="preserve"> 71, 1-17.</w:t>
      </w:r>
    </w:p>
    <w:p w14:paraId="449DFC10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Christian, A., </w:t>
      </w:r>
      <w:proofErr w:type="spellStart"/>
      <w:r w:rsidRPr="00C96324">
        <w:rPr>
          <w:sz w:val="20"/>
          <w:szCs w:val="20"/>
          <w:lang w:val="pt"/>
        </w:rPr>
        <w:t>Dzemski</w:t>
      </w:r>
      <w:proofErr w:type="spellEnd"/>
      <w:r w:rsidRPr="00C96324">
        <w:rPr>
          <w:sz w:val="20"/>
          <w:szCs w:val="20"/>
          <w:lang w:val="pt"/>
        </w:rPr>
        <w:t xml:space="preserve">, G., 2011. Postura do pescoço em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, In: Klein, N., Remes, K., </w:t>
      </w:r>
      <w:proofErr w:type="spellStart"/>
      <w:r w:rsidRPr="00C96324">
        <w:rPr>
          <w:sz w:val="20"/>
          <w:szCs w:val="20"/>
          <w:lang w:val="pt"/>
        </w:rPr>
        <w:t>Gee</w:t>
      </w:r>
      <w:proofErr w:type="spellEnd"/>
      <w:r w:rsidRPr="00C96324">
        <w:rPr>
          <w:sz w:val="20"/>
          <w:szCs w:val="20"/>
          <w:lang w:val="pt"/>
        </w:rPr>
        <w:t xml:space="preserve">, C.T., Sander, P.M. (Eds.), </w:t>
      </w:r>
      <w:proofErr w:type="spellStart"/>
      <w:r w:rsidRPr="00C96324">
        <w:rPr>
          <w:sz w:val="20"/>
          <w:szCs w:val="20"/>
          <w:lang w:val="pt"/>
        </w:rPr>
        <w:t>Sauropod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Dinosaurs</w:t>
      </w:r>
      <w:proofErr w:type="spellEnd"/>
      <w:r w:rsidRPr="00C96324">
        <w:rPr>
          <w:sz w:val="20"/>
          <w:szCs w:val="20"/>
          <w:lang w:val="pt"/>
        </w:rPr>
        <w:t xml:space="preserve">: entendendo a vida dos gigantes Indiana </w:t>
      </w:r>
      <w:proofErr w:type="spellStart"/>
      <w:r w:rsidRPr="00C96324">
        <w:rPr>
          <w:sz w:val="20"/>
          <w:szCs w:val="20"/>
          <w:lang w:val="pt"/>
        </w:rPr>
        <w:t>University</w:t>
      </w:r>
      <w:proofErr w:type="spellEnd"/>
      <w:r w:rsidRPr="00C96324">
        <w:rPr>
          <w:sz w:val="20"/>
          <w:szCs w:val="20"/>
          <w:lang w:val="pt"/>
        </w:rPr>
        <w:t xml:space="preserve"> Press, </w:t>
      </w:r>
      <w:proofErr w:type="spellStart"/>
      <w:r w:rsidRPr="00C96324">
        <w:rPr>
          <w:sz w:val="20"/>
          <w:szCs w:val="20"/>
          <w:lang w:val="pt"/>
        </w:rPr>
        <w:t>Bloomington</w:t>
      </w:r>
      <w:proofErr w:type="spellEnd"/>
      <w:r w:rsidRPr="00C96324">
        <w:rPr>
          <w:sz w:val="20"/>
          <w:szCs w:val="20"/>
          <w:lang w:val="pt"/>
        </w:rPr>
        <w:t>, IN, pp. 251-260.</w:t>
      </w:r>
    </w:p>
    <w:p w14:paraId="7BDBBD43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Chure</w:t>
      </w:r>
      <w:proofErr w:type="spellEnd"/>
      <w:r w:rsidRPr="00C96324">
        <w:rPr>
          <w:sz w:val="20"/>
          <w:szCs w:val="20"/>
          <w:lang w:val="pt"/>
        </w:rPr>
        <w:t xml:space="preserve">, D., Britt, B.B., </w:t>
      </w:r>
      <w:proofErr w:type="spellStart"/>
      <w:r w:rsidRPr="00C96324">
        <w:rPr>
          <w:sz w:val="20"/>
          <w:szCs w:val="20"/>
          <w:lang w:val="pt"/>
        </w:rPr>
        <w:t>Whitlock</w:t>
      </w:r>
      <w:proofErr w:type="spellEnd"/>
      <w:r w:rsidRPr="00C96324">
        <w:rPr>
          <w:sz w:val="20"/>
          <w:szCs w:val="20"/>
          <w:lang w:val="pt"/>
        </w:rPr>
        <w:t xml:space="preserve">, J.A., Wilson, J.A., 2010. Primeiro crânio completo de dinossauro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do Cretáceo das Américas e a evolução da dentição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Naturwissenschaften</w:t>
      </w:r>
      <w:proofErr w:type="spellEnd"/>
      <w:r w:rsidRPr="00C96324">
        <w:rPr>
          <w:sz w:val="20"/>
          <w:szCs w:val="20"/>
          <w:lang w:val="pt"/>
        </w:rPr>
        <w:t xml:space="preserve"> 97, 379-391.</w:t>
      </w:r>
    </w:p>
    <w:p w14:paraId="55841690" w14:textId="77777777" w:rsidR="00C50D81" w:rsidRDefault="00C50D81" w:rsidP="00C50D81">
      <w:pPr>
        <w:autoSpaceDE w:val="0"/>
        <w:autoSpaceDN w:val="0"/>
        <w:adjustRightInd w:val="0"/>
        <w:spacing w:after="0" w:line="240" w:lineRule="auto"/>
        <w:rPr>
          <w:ins w:id="195" w:author="Blair McPhee" w:date="2015-10-27T16:10:00Z"/>
          <w:rFonts w:ascii="Segoe UI" w:eastAsia="SimSun" w:hAnsi="Segoe UI" w:cs="Segoe UI"/>
          <w:sz w:val="18"/>
          <w:szCs w:val="18"/>
          <w:lang w:val="en-AU" w:eastAsia="en-AU"/>
        </w:rPr>
      </w:pPr>
      <w:ins w:id="196" w:author="Blair McPhee" w:date="2015-10-27T16:10:00Z">
        <w:r>
          <w:rPr>
            <w:sz w:val="18"/>
            <w:szCs w:val="18"/>
            <w:lang w:val="pt"/>
          </w:rPr>
          <w:t xml:space="preserve">Curry Rogers, K.A., 2005. </w:t>
        </w:r>
        <w:proofErr w:type="spellStart"/>
        <w:r>
          <w:rPr>
            <w:sz w:val="18"/>
            <w:szCs w:val="18"/>
            <w:lang w:val="pt"/>
          </w:rPr>
          <w:t>Titanossacia</w:t>
        </w:r>
        <w:proofErr w:type="spellEnd"/>
        <w:r>
          <w:rPr>
            <w:sz w:val="18"/>
            <w:szCs w:val="18"/>
            <w:lang w:val="pt"/>
          </w:rPr>
          <w:t xml:space="preserve">: uma visão geral filogenética, Em: Curry Rogers, K.A., Wilson, J.A. (Eds.), The </w:t>
        </w:r>
        <w:proofErr w:type="spellStart"/>
        <w:r>
          <w:rPr>
            <w:sz w:val="18"/>
            <w:szCs w:val="18"/>
            <w:lang w:val="pt"/>
          </w:rPr>
          <w:t>Sauropods</w:t>
        </w:r>
        <w:proofErr w:type="spellEnd"/>
        <w:r>
          <w:rPr>
            <w:sz w:val="18"/>
            <w:szCs w:val="18"/>
            <w:lang w:val="pt"/>
          </w:rPr>
          <w:t xml:space="preserve">: Evolution </w:t>
        </w:r>
        <w:proofErr w:type="spellStart"/>
        <w:r>
          <w:rPr>
            <w:sz w:val="18"/>
            <w:szCs w:val="18"/>
            <w:lang w:val="pt"/>
          </w:rPr>
          <w:t>and</w:t>
        </w:r>
        <w:proofErr w:type="spellEnd"/>
        <w:r>
          <w:rPr>
            <w:sz w:val="18"/>
            <w:szCs w:val="18"/>
            <w:lang w:val="pt"/>
          </w:rPr>
          <w:t xml:space="preserve"> </w:t>
        </w:r>
        <w:proofErr w:type="spellStart"/>
        <w:r>
          <w:rPr>
            <w:sz w:val="18"/>
            <w:szCs w:val="18"/>
            <w:lang w:val="pt"/>
          </w:rPr>
          <w:t>Paleobiology</w:t>
        </w:r>
        <w:proofErr w:type="spellEnd"/>
        <w:r>
          <w:rPr>
            <w:sz w:val="18"/>
            <w:szCs w:val="18"/>
            <w:lang w:val="pt"/>
          </w:rPr>
          <w:t xml:space="preserve">. </w:t>
        </w:r>
        <w:proofErr w:type="spellStart"/>
        <w:r>
          <w:rPr>
            <w:sz w:val="18"/>
            <w:szCs w:val="18"/>
            <w:lang w:val="pt"/>
          </w:rPr>
          <w:t>University</w:t>
        </w:r>
        <w:proofErr w:type="spellEnd"/>
        <w:r>
          <w:rPr>
            <w:sz w:val="18"/>
            <w:szCs w:val="18"/>
            <w:lang w:val="pt"/>
          </w:rPr>
          <w:t xml:space="preserve"> </w:t>
        </w:r>
        <w:proofErr w:type="spellStart"/>
        <w:r>
          <w:rPr>
            <w:sz w:val="18"/>
            <w:szCs w:val="18"/>
            <w:lang w:val="pt"/>
          </w:rPr>
          <w:t>of</w:t>
        </w:r>
        <w:proofErr w:type="spellEnd"/>
        <w:r>
          <w:rPr>
            <w:sz w:val="18"/>
            <w:szCs w:val="18"/>
            <w:lang w:val="pt"/>
          </w:rPr>
          <w:t xml:space="preserve"> California Press, Berkeley, pp. 50-103.</w:t>
        </w:r>
      </w:ins>
    </w:p>
    <w:p w14:paraId="6F950665" w14:textId="77777777" w:rsidR="0017591E" w:rsidRPr="00C96324" w:rsidDel="00C50D81" w:rsidRDefault="0017591E" w:rsidP="00C96324">
      <w:pPr>
        <w:spacing w:line="240" w:lineRule="auto"/>
        <w:rPr>
          <w:del w:id="197" w:author="Blair McPhee" w:date="2015-10-27T16:10:00Z"/>
          <w:sz w:val="20"/>
          <w:szCs w:val="20"/>
          <w:lang w:val="en-AU"/>
        </w:rPr>
      </w:pPr>
      <w:del w:id="198" w:author="Blair McPhee" w:date="2015-10-27T16:10:00Z">
        <w:r w:rsidRPr="00C96324" w:rsidDel="00C50D81">
          <w:rPr>
            <w:sz w:val="20"/>
            <w:szCs w:val="20"/>
            <w:lang w:val="pt"/>
          </w:rPr>
          <w:delText>Curry Rogers, K.C., 2005. Titanosauria: a phylogenetic overview. 50-103.</w:delText>
        </w:r>
      </w:del>
    </w:p>
    <w:p w14:paraId="3D542B76" w14:textId="77777777" w:rsidR="00BF5E40" w:rsidRPr="00C96324" w:rsidRDefault="00BF5E40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>D'</w:t>
      </w:r>
      <w:proofErr w:type="spellStart"/>
      <w:r w:rsidRPr="00C96324">
        <w:rPr>
          <w:sz w:val="20"/>
          <w:szCs w:val="20"/>
          <w:lang w:val="pt"/>
        </w:rPr>
        <w:t>Emic</w:t>
      </w:r>
      <w:proofErr w:type="spellEnd"/>
      <w:r w:rsidRPr="00C96324">
        <w:rPr>
          <w:sz w:val="20"/>
          <w:szCs w:val="20"/>
          <w:lang w:val="pt"/>
        </w:rPr>
        <w:t xml:space="preserve">, M.D., 2012. A evolução inicial dos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titanossauros.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166, 624-671.</w:t>
      </w:r>
    </w:p>
    <w:p w14:paraId="4323437B" w14:textId="77777777" w:rsidR="00BF5E40" w:rsidRPr="00C96324" w:rsidRDefault="00BF5E40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>D'</w:t>
      </w:r>
      <w:proofErr w:type="spellStart"/>
      <w:r w:rsidRPr="00C96324">
        <w:rPr>
          <w:sz w:val="20"/>
          <w:szCs w:val="20"/>
          <w:lang w:val="pt"/>
        </w:rPr>
        <w:t>Emic</w:t>
      </w:r>
      <w:proofErr w:type="spellEnd"/>
      <w:r w:rsidRPr="00C96324">
        <w:rPr>
          <w:sz w:val="20"/>
          <w:szCs w:val="20"/>
          <w:lang w:val="pt"/>
        </w:rPr>
        <w:t xml:space="preserve">, M.D., Foster, J., 2015. O mais antigo dinossauro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sul-americano cretáceo. </w:t>
      </w:r>
      <w:proofErr w:type="spellStart"/>
      <w:r w:rsidRPr="00C96324">
        <w:rPr>
          <w:sz w:val="20"/>
          <w:szCs w:val="20"/>
          <w:lang w:val="pt"/>
        </w:rPr>
        <w:t>Hist</w:t>
      </w:r>
      <w:proofErr w:type="spellEnd"/>
      <w:r w:rsidRPr="00C96324">
        <w:rPr>
          <w:sz w:val="20"/>
          <w:szCs w:val="20"/>
          <w:lang w:val="pt"/>
        </w:rPr>
        <w:t xml:space="preserve"> Biol.</w:t>
      </w:r>
    </w:p>
    <w:p w14:paraId="5773A3C7" w14:textId="77777777" w:rsidR="00BF5E40" w:rsidRPr="00C96324" w:rsidRDefault="00BF5E40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>D'</w:t>
      </w:r>
      <w:proofErr w:type="spellStart"/>
      <w:r w:rsidRPr="00C96324">
        <w:rPr>
          <w:sz w:val="20"/>
          <w:szCs w:val="20"/>
          <w:lang w:val="pt"/>
        </w:rPr>
        <w:t>Emic</w:t>
      </w:r>
      <w:proofErr w:type="spellEnd"/>
      <w:r w:rsidRPr="00C96324">
        <w:rPr>
          <w:sz w:val="20"/>
          <w:szCs w:val="20"/>
          <w:lang w:val="pt"/>
        </w:rPr>
        <w:t xml:space="preserve">, M.D., Foreman, B.Z., 2012. O início do hiato dos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na América do Norte: insights da Formação </w:t>
      </w:r>
      <w:proofErr w:type="spellStart"/>
      <w:r w:rsidRPr="00C96324">
        <w:rPr>
          <w:sz w:val="20"/>
          <w:szCs w:val="20"/>
          <w:lang w:val="pt"/>
        </w:rPr>
        <w:t>Cloverly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lower</w:t>
      </w:r>
      <w:proofErr w:type="spellEnd"/>
      <w:r w:rsidRPr="00C96324">
        <w:rPr>
          <w:sz w:val="20"/>
          <w:szCs w:val="20"/>
          <w:lang w:val="pt"/>
        </w:rPr>
        <w:t xml:space="preserve"> cretáceo de Wyoming.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32, 883-902.</w:t>
      </w:r>
    </w:p>
    <w:p w14:paraId="5A8B5323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De Klerk, W., Forster, C., Ross, C., </w:t>
      </w:r>
      <w:proofErr w:type="spellStart"/>
      <w:r w:rsidRPr="00C96324">
        <w:rPr>
          <w:sz w:val="20"/>
          <w:szCs w:val="20"/>
          <w:lang w:val="pt"/>
        </w:rPr>
        <w:t>Sampson</w:t>
      </w:r>
      <w:proofErr w:type="spellEnd"/>
      <w:r w:rsidRPr="00C96324">
        <w:rPr>
          <w:sz w:val="20"/>
          <w:szCs w:val="20"/>
          <w:lang w:val="pt"/>
        </w:rPr>
        <w:t xml:space="preserve">, S., </w:t>
      </w:r>
      <w:proofErr w:type="spellStart"/>
      <w:r w:rsidRPr="00C96324">
        <w:rPr>
          <w:sz w:val="20"/>
          <w:szCs w:val="20"/>
          <w:lang w:val="pt"/>
        </w:rPr>
        <w:t>Chinsamy</w:t>
      </w:r>
      <w:proofErr w:type="spellEnd"/>
      <w:r w:rsidRPr="00C96324">
        <w:rPr>
          <w:sz w:val="20"/>
          <w:szCs w:val="20"/>
          <w:lang w:val="pt"/>
        </w:rPr>
        <w:t xml:space="preserve">, A., 1998. Uma revisão de descobertas recentes de dinossauros e outros vertebrados na Formação </w:t>
      </w:r>
      <w:proofErr w:type="spellStart"/>
      <w:r w:rsidRPr="00C96324">
        <w:rPr>
          <w:sz w:val="20"/>
          <w:szCs w:val="20"/>
          <w:lang w:val="pt"/>
        </w:rPr>
        <w:t>Kirkwood</w:t>
      </w:r>
      <w:proofErr w:type="spellEnd"/>
      <w:r w:rsidRPr="00C96324">
        <w:rPr>
          <w:sz w:val="20"/>
          <w:szCs w:val="20"/>
          <w:lang w:val="pt"/>
        </w:rPr>
        <w:t xml:space="preserve"> Cretácea Primitiva na Bacia de </w:t>
      </w:r>
      <w:proofErr w:type="spellStart"/>
      <w:r w:rsidRPr="00C96324">
        <w:rPr>
          <w:sz w:val="20"/>
          <w:szCs w:val="20"/>
          <w:lang w:val="pt"/>
        </w:rPr>
        <w:t>Algoa</w:t>
      </w:r>
      <w:proofErr w:type="spellEnd"/>
      <w:r w:rsidRPr="00C96324">
        <w:rPr>
          <w:sz w:val="20"/>
          <w:szCs w:val="20"/>
          <w:lang w:val="pt"/>
        </w:rPr>
        <w:t xml:space="preserve">, Cabo Oriental, África do Sul. J </w:t>
      </w:r>
      <w:proofErr w:type="spellStart"/>
      <w:r w:rsidRPr="00C96324">
        <w:rPr>
          <w:sz w:val="20"/>
          <w:szCs w:val="20"/>
          <w:lang w:val="pt"/>
        </w:rPr>
        <w:t>Afr</w:t>
      </w:r>
      <w:proofErr w:type="spellEnd"/>
      <w:r w:rsidRPr="00C96324">
        <w:rPr>
          <w:sz w:val="20"/>
          <w:szCs w:val="20"/>
          <w:lang w:val="pt"/>
        </w:rPr>
        <w:t xml:space="preserve"> Earth </w:t>
      </w:r>
      <w:proofErr w:type="spellStart"/>
      <w:r w:rsidRPr="00C96324">
        <w:rPr>
          <w:sz w:val="20"/>
          <w:szCs w:val="20"/>
          <w:lang w:val="pt"/>
        </w:rPr>
        <w:t>Sci</w:t>
      </w:r>
      <w:proofErr w:type="spellEnd"/>
      <w:r w:rsidRPr="00C96324">
        <w:rPr>
          <w:sz w:val="20"/>
          <w:szCs w:val="20"/>
          <w:lang w:val="pt"/>
        </w:rPr>
        <w:t xml:space="preserve"> 27, 55.</w:t>
      </w:r>
    </w:p>
    <w:p w14:paraId="2E0146AC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De Klerk, W.J., Forster, C.A., </w:t>
      </w:r>
      <w:proofErr w:type="spellStart"/>
      <w:r w:rsidRPr="00C96324">
        <w:rPr>
          <w:sz w:val="20"/>
          <w:szCs w:val="20"/>
          <w:lang w:val="pt"/>
        </w:rPr>
        <w:t>Sampson</w:t>
      </w:r>
      <w:proofErr w:type="spellEnd"/>
      <w:r w:rsidRPr="00C96324">
        <w:rPr>
          <w:sz w:val="20"/>
          <w:szCs w:val="20"/>
          <w:lang w:val="pt"/>
        </w:rPr>
        <w:t xml:space="preserve">, S.D., </w:t>
      </w:r>
      <w:proofErr w:type="spellStart"/>
      <w:r w:rsidRPr="00C96324">
        <w:rPr>
          <w:sz w:val="20"/>
          <w:szCs w:val="20"/>
          <w:lang w:val="pt"/>
        </w:rPr>
        <w:t>Chinsamy</w:t>
      </w:r>
      <w:proofErr w:type="spellEnd"/>
      <w:r w:rsidRPr="00C96324">
        <w:rPr>
          <w:sz w:val="20"/>
          <w:szCs w:val="20"/>
          <w:lang w:val="pt"/>
        </w:rPr>
        <w:t xml:space="preserve">, A., Ross, C.F., 2000. Um novo dinossauro </w:t>
      </w:r>
      <w:proofErr w:type="spellStart"/>
      <w:r w:rsidRPr="00C96324">
        <w:rPr>
          <w:sz w:val="20"/>
          <w:szCs w:val="20"/>
          <w:lang w:val="pt"/>
        </w:rPr>
        <w:t>coelurosauriano</w:t>
      </w:r>
      <w:proofErr w:type="spellEnd"/>
      <w:r w:rsidRPr="00C96324">
        <w:rPr>
          <w:sz w:val="20"/>
          <w:szCs w:val="20"/>
          <w:lang w:val="pt"/>
        </w:rPr>
        <w:t xml:space="preserve"> do Cretáceo Primitivo da África do Sul.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20, 324-332.</w:t>
      </w:r>
    </w:p>
    <w:p w14:paraId="79362CA3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Fanti</w:t>
      </w:r>
      <w:proofErr w:type="spellEnd"/>
      <w:r w:rsidRPr="00C96324">
        <w:rPr>
          <w:sz w:val="20"/>
          <w:szCs w:val="20"/>
          <w:lang w:val="pt"/>
        </w:rPr>
        <w:t xml:space="preserve">, F., </w:t>
      </w:r>
      <w:proofErr w:type="spellStart"/>
      <w:r w:rsidRPr="00C96324">
        <w:rPr>
          <w:sz w:val="20"/>
          <w:szCs w:val="20"/>
          <w:lang w:val="pt"/>
        </w:rPr>
        <w:t>Cau</w:t>
      </w:r>
      <w:proofErr w:type="spellEnd"/>
      <w:r w:rsidRPr="00C96324">
        <w:rPr>
          <w:sz w:val="20"/>
          <w:szCs w:val="20"/>
          <w:lang w:val="pt"/>
        </w:rPr>
        <w:t xml:space="preserve">, A., </w:t>
      </w:r>
      <w:proofErr w:type="spellStart"/>
      <w:r w:rsidRPr="00C96324">
        <w:rPr>
          <w:sz w:val="20"/>
          <w:szCs w:val="20"/>
          <w:lang w:val="pt"/>
        </w:rPr>
        <w:t>Cantelli</w:t>
      </w:r>
      <w:proofErr w:type="spellEnd"/>
      <w:r w:rsidRPr="00C96324">
        <w:rPr>
          <w:sz w:val="20"/>
          <w:szCs w:val="20"/>
          <w:lang w:val="pt"/>
        </w:rPr>
        <w:t xml:space="preserve">, L., </w:t>
      </w:r>
      <w:proofErr w:type="spellStart"/>
      <w:r w:rsidRPr="00C96324">
        <w:rPr>
          <w:sz w:val="20"/>
          <w:szCs w:val="20"/>
          <w:lang w:val="pt"/>
        </w:rPr>
        <w:t>Hassine</w:t>
      </w:r>
      <w:proofErr w:type="spellEnd"/>
      <w:r w:rsidRPr="00C96324">
        <w:rPr>
          <w:sz w:val="20"/>
          <w:szCs w:val="20"/>
          <w:lang w:val="pt"/>
        </w:rPr>
        <w:t xml:space="preserve">, M., </w:t>
      </w:r>
      <w:proofErr w:type="spellStart"/>
      <w:r w:rsidRPr="00C96324">
        <w:rPr>
          <w:sz w:val="20"/>
          <w:szCs w:val="20"/>
          <w:lang w:val="pt"/>
        </w:rPr>
        <w:t>Auditore</w:t>
      </w:r>
      <w:proofErr w:type="spellEnd"/>
      <w:r w:rsidRPr="00C96324">
        <w:rPr>
          <w:sz w:val="20"/>
          <w:szCs w:val="20"/>
          <w:lang w:val="pt"/>
        </w:rPr>
        <w:t xml:space="preserve">, M., 2015. Novas informações sobre </w:t>
      </w:r>
      <w:proofErr w:type="spellStart"/>
      <w:r w:rsidRPr="00C96324">
        <w:rPr>
          <w:i/>
          <w:sz w:val="20"/>
          <w:szCs w:val="20"/>
          <w:lang w:val="pt"/>
        </w:rPr>
        <w:t>Tataouinea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hannibalis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do</w:t>
      </w:r>
      <w:proofErr w:type="gramEnd"/>
      <w:r w:rsidRPr="00C96324">
        <w:rPr>
          <w:sz w:val="20"/>
          <w:szCs w:val="20"/>
          <w:lang w:val="pt"/>
        </w:rPr>
        <w:t xml:space="preserve"> Cretáceo Inicial da Tunísia e Implicações para o Tempo e Modo de Evolução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Rebbachisaurid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PLoS</w:t>
      </w:r>
      <w:proofErr w:type="spellEnd"/>
      <w:r w:rsidRPr="00C96324">
        <w:rPr>
          <w:sz w:val="20"/>
          <w:szCs w:val="20"/>
          <w:lang w:val="pt"/>
        </w:rPr>
        <w:t xml:space="preserve"> ONE 10, e0123475.</w:t>
      </w:r>
    </w:p>
    <w:p w14:paraId="2E5B56B0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Forster, C.A., </w:t>
      </w:r>
      <w:proofErr w:type="spellStart"/>
      <w:r w:rsidRPr="00C96324">
        <w:rPr>
          <w:sz w:val="20"/>
          <w:szCs w:val="20"/>
          <w:lang w:val="pt"/>
        </w:rPr>
        <w:t>Farke</w:t>
      </w:r>
      <w:proofErr w:type="spellEnd"/>
      <w:r w:rsidRPr="00C96324">
        <w:rPr>
          <w:sz w:val="20"/>
          <w:szCs w:val="20"/>
          <w:lang w:val="pt"/>
        </w:rPr>
        <w:t xml:space="preserve">, A.A., McCartney, J.A., De Klerk, W.J., Ross, C.F., 2009. Um tétano "basal" da Formação </w:t>
      </w:r>
      <w:proofErr w:type="spellStart"/>
      <w:r w:rsidRPr="00C96324">
        <w:rPr>
          <w:sz w:val="20"/>
          <w:szCs w:val="20"/>
          <w:lang w:val="pt"/>
        </w:rPr>
        <w:t>Kirkwood</w:t>
      </w:r>
      <w:proofErr w:type="spellEnd"/>
      <w:r w:rsidRPr="00C96324">
        <w:rPr>
          <w:sz w:val="20"/>
          <w:szCs w:val="20"/>
          <w:lang w:val="pt"/>
        </w:rPr>
        <w:t xml:space="preserve"> inferior da África do Sul.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29, 283-285.</w:t>
      </w:r>
    </w:p>
    <w:p w14:paraId="01195FF4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Gallina</w:t>
      </w:r>
      <w:proofErr w:type="spellEnd"/>
      <w:r w:rsidRPr="00C96324">
        <w:rPr>
          <w:sz w:val="20"/>
          <w:szCs w:val="20"/>
          <w:lang w:val="pt"/>
        </w:rPr>
        <w:t xml:space="preserve">, P.A., </w:t>
      </w:r>
      <w:proofErr w:type="spellStart"/>
      <w:r w:rsidRPr="00C96324">
        <w:rPr>
          <w:sz w:val="20"/>
          <w:szCs w:val="20"/>
          <w:lang w:val="pt"/>
        </w:rPr>
        <w:t>Apesteguía</w:t>
      </w:r>
      <w:proofErr w:type="spellEnd"/>
      <w:r w:rsidRPr="00C96324">
        <w:rPr>
          <w:sz w:val="20"/>
          <w:szCs w:val="20"/>
          <w:lang w:val="pt"/>
        </w:rPr>
        <w:t xml:space="preserve">, S., </w:t>
      </w:r>
      <w:proofErr w:type="spellStart"/>
      <w:r w:rsidRPr="00C96324">
        <w:rPr>
          <w:sz w:val="20"/>
          <w:szCs w:val="20"/>
          <w:lang w:val="pt"/>
        </w:rPr>
        <w:t>Haluza</w:t>
      </w:r>
      <w:proofErr w:type="spellEnd"/>
      <w:r w:rsidRPr="00C96324">
        <w:rPr>
          <w:sz w:val="20"/>
          <w:szCs w:val="20"/>
          <w:lang w:val="pt"/>
        </w:rPr>
        <w:t xml:space="preserve">, A., </w:t>
      </w:r>
      <w:proofErr w:type="spellStart"/>
      <w:r w:rsidRPr="00C96324">
        <w:rPr>
          <w:sz w:val="20"/>
          <w:szCs w:val="20"/>
          <w:lang w:val="pt"/>
        </w:rPr>
        <w:t>Canale</w:t>
      </w:r>
      <w:proofErr w:type="spellEnd"/>
      <w:r w:rsidRPr="00C96324">
        <w:rPr>
          <w:sz w:val="20"/>
          <w:szCs w:val="20"/>
          <w:lang w:val="pt"/>
        </w:rPr>
        <w:t xml:space="preserve">, J.I., 2014. Um sobrevivente </w:t>
      </w:r>
      <w:proofErr w:type="spellStart"/>
      <w:r w:rsidRPr="00C96324">
        <w:rPr>
          <w:sz w:val="20"/>
          <w:szCs w:val="20"/>
          <w:lang w:val="pt"/>
        </w:rPr>
        <w:t>diplodocid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do Cretáceo Primitivo da América do Sul.</w:t>
      </w:r>
    </w:p>
    <w:p w14:paraId="4582C817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Galton</w:t>
      </w:r>
      <w:proofErr w:type="spellEnd"/>
      <w:r w:rsidRPr="00C96324">
        <w:rPr>
          <w:sz w:val="20"/>
          <w:szCs w:val="20"/>
          <w:lang w:val="pt"/>
        </w:rPr>
        <w:t xml:space="preserve">, P.M., </w:t>
      </w:r>
      <w:proofErr w:type="spellStart"/>
      <w:r w:rsidRPr="00C96324">
        <w:rPr>
          <w:sz w:val="20"/>
          <w:szCs w:val="20"/>
          <w:lang w:val="pt"/>
        </w:rPr>
        <w:t>Coombs</w:t>
      </w:r>
      <w:proofErr w:type="spellEnd"/>
      <w:r w:rsidRPr="00C96324">
        <w:rPr>
          <w:sz w:val="20"/>
          <w:szCs w:val="20"/>
          <w:lang w:val="pt"/>
        </w:rPr>
        <w:t xml:space="preserve">, W.P., 1981. </w:t>
      </w:r>
      <w:proofErr w:type="spellStart"/>
      <w:r w:rsidRPr="00C96324">
        <w:rPr>
          <w:i/>
          <w:sz w:val="20"/>
          <w:szCs w:val="20"/>
          <w:lang w:val="pt"/>
        </w:rPr>
        <w:t>Paranthodon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africanus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gramEnd"/>
      <w:r w:rsidRPr="00C96324">
        <w:rPr>
          <w:sz w:val="20"/>
          <w:szCs w:val="20"/>
          <w:lang w:val="pt"/>
        </w:rPr>
        <w:t xml:space="preserve">Vassoura) um dinossauro </w:t>
      </w:r>
      <w:proofErr w:type="spellStart"/>
      <w:r w:rsidRPr="00C96324">
        <w:rPr>
          <w:sz w:val="20"/>
          <w:szCs w:val="20"/>
          <w:lang w:val="pt"/>
        </w:rPr>
        <w:t>estegossauro</w:t>
      </w:r>
      <w:proofErr w:type="spellEnd"/>
      <w:r w:rsidRPr="00C96324">
        <w:rPr>
          <w:sz w:val="20"/>
          <w:szCs w:val="20"/>
          <w:lang w:val="pt"/>
        </w:rPr>
        <w:t xml:space="preserve"> do Cretáceo Inferior da África do Sul. </w:t>
      </w:r>
      <w:proofErr w:type="spellStart"/>
      <w:r w:rsidRPr="00C96324">
        <w:rPr>
          <w:sz w:val="20"/>
          <w:szCs w:val="20"/>
          <w:lang w:val="pt"/>
        </w:rPr>
        <w:t>Geobios</w:t>
      </w:r>
      <w:proofErr w:type="spellEnd"/>
      <w:r w:rsidRPr="00C96324">
        <w:rPr>
          <w:sz w:val="20"/>
          <w:szCs w:val="20"/>
          <w:lang w:val="pt"/>
        </w:rPr>
        <w:t xml:space="preserve"> 14, 299-309.</w:t>
      </w:r>
    </w:p>
    <w:p w14:paraId="1C5764BE" w14:textId="77777777" w:rsidR="00C11ED1" w:rsidRPr="00C96324" w:rsidRDefault="00C11ED1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Gilmore, C., 1936. Osteologia do </w:t>
      </w:r>
      <w:proofErr w:type="spellStart"/>
      <w:r w:rsidRPr="00C96324">
        <w:rPr>
          <w:i/>
          <w:sz w:val="20"/>
          <w:szCs w:val="20"/>
          <w:lang w:val="pt"/>
        </w:rPr>
        <w:t>Apatosaurus</w:t>
      </w:r>
      <w:proofErr w:type="spellEnd"/>
      <w:r w:rsidRPr="00C96324">
        <w:rPr>
          <w:sz w:val="20"/>
          <w:szCs w:val="20"/>
          <w:lang w:val="pt"/>
        </w:rPr>
        <w:t>: com referência especial aos espécimes do Museu Carnegie. Memórias do Museu Carnegie 11, 175-300.</w:t>
      </w:r>
    </w:p>
    <w:p w14:paraId="4542F9E4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Golonka</w:t>
      </w:r>
      <w:proofErr w:type="spellEnd"/>
      <w:r w:rsidRPr="00C96324">
        <w:rPr>
          <w:sz w:val="20"/>
          <w:szCs w:val="20"/>
          <w:lang w:val="pt"/>
        </w:rPr>
        <w:t xml:space="preserve">, J., </w:t>
      </w:r>
      <w:proofErr w:type="spellStart"/>
      <w:r w:rsidRPr="00C96324">
        <w:rPr>
          <w:sz w:val="20"/>
          <w:szCs w:val="20"/>
          <w:lang w:val="pt"/>
        </w:rPr>
        <w:t>Edrich</w:t>
      </w:r>
      <w:proofErr w:type="spellEnd"/>
      <w:r w:rsidRPr="00C96324">
        <w:rPr>
          <w:sz w:val="20"/>
          <w:szCs w:val="20"/>
          <w:lang w:val="pt"/>
        </w:rPr>
        <w:t xml:space="preserve">, M., Ford, D., </w:t>
      </w:r>
      <w:proofErr w:type="spellStart"/>
      <w:r w:rsidRPr="00C96324">
        <w:rPr>
          <w:sz w:val="20"/>
          <w:szCs w:val="20"/>
          <w:lang w:val="pt"/>
        </w:rPr>
        <w:t>Pauken</w:t>
      </w:r>
      <w:proofErr w:type="spellEnd"/>
      <w:r w:rsidRPr="00C96324">
        <w:rPr>
          <w:sz w:val="20"/>
          <w:szCs w:val="20"/>
          <w:lang w:val="pt"/>
        </w:rPr>
        <w:t xml:space="preserve">, R., </w:t>
      </w:r>
      <w:proofErr w:type="spellStart"/>
      <w:r w:rsidRPr="00C96324">
        <w:rPr>
          <w:sz w:val="20"/>
          <w:szCs w:val="20"/>
          <w:lang w:val="pt"/>
        </w:rPr>
        <w:t>Bocharova</w:t>
      </w:r>
      <w:proofErr w:type="spellEnd"/>
      <w:r w:rsidRPr="00C96324">
        <w:rPr>
          <w:sz w:val="20"/>
          <w:szCs w:val="20"/>
          <w:lang w:val="pt"/>
        </w:rPr>
        <w:t xml:space="preserve">, N., </w:t>
      </w:r>
      <w:proofErr w:type="spellStart"/>
      <w:r w:rsidRPr="00C96324">
        <w:rPr>
          <w:sz w:val="20"/>
          <w:szCs w:val="20"/>
          <w:lang w:val="pt"/>
        </w:rPr>
        <w:t>Scotese</w:t>
      </w:r>
      <w:proofErr w:type="spellEnd"/>
      <w:r w:rsidRPr="00C96324">
        <w:rPr>
          <w:sz w:val="20"/>
          <w:szCs w:val="20"/>
          <w:lang w:val="pt"/>
        </w:rPr>
        <w:t xml:space="preserve">, C., 1996. Mapas paleogeográficos jurássicos do mundo, Em: Morales, M. (Ed.), O Jurássico Continental. Museu do Norte do Arizona, </w:t>
      </w:r>
      <w:proofErr w:type="spellStart"/>
      <w:r w:rsidRPr="00C96324">
        <w:rPr>
          <w:sz w:val="20"/>
          <w:szCs w:val="20"/>
          <w:lang w:val="pt"/>
        </w:rPr>
        <w:t>Flagstaff</w:t>
      </w:r>
      <w:proofErr w:type="spellEnd"/>
      <w:r w:rsidRPr="00C96324">
        <w:rPr>
          <w:sz w:val="20"/>
          <w:szCs w:val="20"/>
          <w:lang w:val="pt"/>
        </w:rPr>
        <w:t>, pp. 1-5.</w:t>
      </w:r>
    </w:p>
    <w:p w14:paraId="35797579" w14:textId="77777777" w:rsidR="00C23532" w:rsidRDefault="00C23532" w:rsidP="00C96324">
      <w:pPr>
        <w:spacing w:line="240" w:lineRule="auto"/>
        <w:rPr>
          <w:ins w:id="199" w:author="Blair McPhee" w:date="2015-10-25T16:26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lastRenderedPageBreak/>
        <w:t>Gomani</w:t>
      </w:r>
      <w:proofErr w:type="spellEnd"/>
      <w:r w:rsidRPr="00C96324">
        <w:rPr>
          <w:sz w:val="20"/>
          <w:szCs w:val="20"/>
          <w:lang w:val="pt"/>
        </w:rPr>
        <w:t xml:space="preserve">, E.M., 2005.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do início do Cretáceo do Malawi, África. Paleontólogo Elétron 8, 27A.</w:t>
      </w:r>
    </w:p>
    <w:p w14:paraId="7AFE6E4F" w14:textId="77777777" w:rsidR="00181848" w:rsidDel="00181848" w:rsidRDefault="00181848">
      <w:pPr>
        <w:autoSpaceDE w:val="0"/>
        <w:autoSpaceDN w:val="0"/>
        <w:adjustRightInd w:val="0"/>
        <w:spacing w:after="0" w:line="240" w:lineRule="auto"/>
        <w:rPr>
          <w:del w:id="200" w:author="Blair McPhee" w:date="2015-10-25T16:26:00Z"/>
          <w:rFonts w:ascii="Segoe UI" w:eastAsia="SimSun" w:hAnsi="Segoe UI" w:cs="Segoe UI"/>
          <w:sz w:val="18"/>
          <w:szCs w:val="18"/>
          <w:lang w:val="en-AU" w:eastAsia="en-AU"/>
        </w:rPr>
        <w:pPrChange w:id="201" w:author="Blair McPhee" w:date="2015-10-25T16:26:00Z">
          <w:pPr>
            <w:spacing w:line="240" w:lineRule="auto"/>
          </w:pPr>
        </w:pPrChange>
      </w:pPr>
      <w:ins w:id="202" w:author="Blair McPhee" w:date="2015-10-25T16:26:00Z">
        <w:r>
          <w:rPr>
            <w:sz w:val="18"/>
            <w:szCs w:val="18"/>
            <w:lang w:val="pt"/>
          </w:rPr>
          <w:t>Gomez, B., Martínez-</w:t>
        </w:r>
        <w:proofErr w:type="spellStart"/>
        <w:r>
          <w:rPr>
            <w:sz w:val="18"/>
            <w:szCs w:val="18"/>
            <w:lang w:val="pt"/>
          </w:rPr>
          <w:t>Delclòs</w:t>
        </w:r>
        <w:proofErr w:type="spellEnd"/>
        <w:r>
          <w:rPr>
            <w:sz w:val="18"/>
            <w:szCs w:val="18"/>
            <w:lang w:val="pt"/>
          </w:rPr>
          <w:t xml:space="preserve">, X., </w:t>
        </w:r>
        <w:proofErr w:type="spellStart"/>
        <w:r>
          <w:rPr>
            <w:sz w:val="18"/>
            <w:szCs w:val="18"/>
            <w:lang w:val="pt"/>
          </w:rPr>
          <w:t>Bamford</w:t>
        </w:r>
        <w:proofErr w:type="spellEnd"/>
        <w:r>
          <w:rPr>
            <w:sz w:val="18"/>
            <w:szCs w:val="18"/>
            <w:lang w:val="pt"/>
          </w:rPr>
          <w:t xml:space="preserve">, M., Philippe, M., 2002. </w:t>
        </w:r>
        <w:proofErr w:type="spellStart"/>
        <w:r>
          <w:rPr>
            <w:sz w:val="18"/>
            <w:szCs w:val="18"/>
            <w:lang w:val="pt"/>
          </w:rPr>
          <w:t>Tafonomia</w:t>
        </w:r>
        <w:proofErr w:type="spellEnd"/>
        <w:r>
          <w:rPr>
            <w:sz w:val="18"/>
            <w:szCs w:val="18"/>
            <w:lang w:val="pt"/>
          </w:rPr>
          <w:t xml:space="preserve"> e </w:t>
        </w:r>
        <w:proofErr w:type="spellStart"/>
        <w:r>
          <w:rPr>
            <w:sz w:val="18"/>
            <w:szCs w:val="18"/>
            <w:lang w:val="pt"/>
          </w:rPr>
          <w:t>paleoecologia</w:t>
        </w:r>
        <w:proofErr w:type="spellEnd"/>
        <w:r>
          <w:rPr>
            <w:sz w:val="18"/>
            <w:szCs w:val="18"/>
            <w:lang w:val="pt"/>
          </w:rPr>
          <w:t xml:space="preserve"> de restos de plantas da mais antiga localidade de âmbar cretáceo africano. </w:t>
        </w:r>
        <w:proofErr w:type="spellStart"/>
        <w:r>
          <w:rPr>
            <w:sz w:val="18"/>
            <w:szCs w:val="18"/>
            <w:lang w:val="pt"/>
          </w:rPr>
          <w:t>Lethaia</w:t>
        </w:r>
        <w:proofErr w:type="spellEnd"/>
        <w:r>
          <w:rPr>
            <w:sz w:val="18"/>
            <w:szCs w:val="18"/>
            <w:lang w:val="pt"/>
          </w:rPr>
          <w:t xml:space="preserve"> 35, 300-308.</w:t>
        </w:r>
      </w:ins>
    </w:p>
    <w:p w14:paraId="611415A6" w14:textId="77777777" w:rsidR="00181848" w:rsidRPr="00181848" w:rsidRDefault="00181848">
      <w:pPr>
        <w:autoSpaceDE w:val="0"/>
        <w:autoSpaceDN w:val="0"/>
        <w:adjustRightInd w:val="0"/>
        <w:spacing w:after="0" w:line="240" w:lineRule="auto"/>
        <w:rPr>
          <w:ins w:id="203" w:author="Blair McPhee" w:date="2015-10-25T16:26:00Z"/>
          <w:rFonts w:ascii="Segoe UI" w:eastAsia="SimSun" w:hAnsi="Segoe UI" w:cs="Segoe UI"/>
          <w:sz w:val="18"/>
          <w:szCs w:val="18"/>
          <w:lang w:val="en-AU" w:eastAsia="en-AU"/>
          <w:rPrChange w:id="204" w:author="Blair McPhee" w:date="2015-10-25T16:26:00Z">
            <w:rPr>
              <w:ins w:id="205" w:author="Blair McPhee" w:date="2015-10-25T16:26:00Z"/>
              <w:sz w:val="20"/>
              <w:szCs w:val="20"/>
              <w:lang w:val="en-AU"/>
            </w:rPr>
          </w:rPrChange>
        </w:rPr>
        <w:pPrChange w:id="206" w:author="Blair McPhee" w:date="2015-10-25T16:26:00Z">
          <w:pPr>
            <w:spacing w:line="240" w:lineRule="auto"/>
          </w:pPr>
        </w:pPrChange>
      </w:pPr>
    </w:p>
    <w:p w14:paraId="0F9C6E0A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Harris, J.D., 2006. A importância de </w:t>
      </w:r>
      <w:proofErr w:type="spellStart"/>
      <w:r w:rsidRPr="00C96324">
        <w:rPr>
          <w:i/>
          <w:sz w:val="20"/>
          <w:szCs w:val="20"/>
          <w:lang w:val="pt"/>
        </w:rPr>
        <w:t>Suuwassea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emilieae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spellStart"/>
      <w:proofErr w:type="gramEnd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 para as </w:t>
      </w:r>
      <w:proofErr w:type="spellStart"/>
      <w:r w:rsidRPr="00C96324">
        <w:rPr>
          <w:sz w:val="20"/>
          <w:szCs w:val="20"/>
          <w:lang w:val="pt"/>
        </w:rPr>
        <w:t>intra-relações</w:t>
      </w:r>
      <w:proofErr w:type="spellEnd"/>
      <w:r w:rsidRPr="00C96324">
        <w:rPr>
          <w:sz w:val="20"/>
          <w:szCs w:val="20"/>
          <w:lang w:val="pt"/>
        </w:rPr>
        <w:t xml:space="preserve"> e evolução de </w:t>
      </w:r>
      <w:proofErr w:type="spellStart"/>
      <w:r w:rsidRPr="00C96324">
        <w:rPr>
          <w:sz w:val="20"/>
          <w:szCs w:val="20"/>
          <w:lang w:val="pt"/>
        </w:rPr>
        <w:t>Flagellicaudatan</w:t>
      </w:r>
      <w:proofErr w:type="spellEnd"/>
      <w:r w:rsidRPr="00C96324">
        <w:rPr>
          <w:sz w:val="20"/>
          <w:szCs w:val="20"/>
          <w:lang w:val="pt"/>
        </w:rPr>
        <w:t xml:space="preserve">. J </w:t>
      </w:r>
      <w:proofErr w:type="spellStart"/>
      <w:r w:rsidRPr="00C96324">
        <w:rPr>
          <w:sz w:val="20"/>
          <w:szCs w:val="20"/>
          <w:lang w:val="pt"/>
        </w:rPr>
        <w:t>Syst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Palaeontol</w:t>
      </w:r>
      <w:proofErr w:type="spellEnd"/>
      <w:r w:rsidRPr="00C96324">
        <w:rPr>
          <w:sz w:val="20"/>
          <w:szCs w:val="20"/>
          <w:lang w:val="pt"/>
        </w:rPr>
        <w:t xml:space="preserve"> 4, 185-198.</w:t>
      </w:r>
    </w:p>
    <w:p w14:paraId="7F362941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Hatcher</w:t>
      </w:r>
      <w:proofErr w:type="spellEnd"/>
      <w:r w:rsidRPr="00C96324">
        <w:rPr>
          <w:sz w:val="20"/>
          <w:szCs w:val="20"/>
          <w:lang w:val="pt"/>
        </w:rPr>
        <w:t xml:space="preserve">, J.B., 1903. </w:t>
      </w:r>
      <w:proofErr w:type="spellStart"/>
      <w:r w:rsidRPr="00C96324">
        <w:rPr>
          <w:sz w:val="20"/>
          <w:szCs w:val="20"/>
          <w:lang w:val="pt"/>
        </w:rPr>
        <w:t>Ostetologia</w:t>
      </w:r>
      <w:proofErr w:type="spellEnd"/>
      <w:r w:rsidRPr="00C96324">
        <w:rPr>
          <w:sz w:val="20"/>
          <w:szCs w:val="20"/>
          <w:lang w:val="pt"/>
        </w:rPr>
        <w:t xml:space="preserve"> do </w:t>
      </w:r>
      <w:proofErr w:type="spellStart"/>
      <w:r w:rsidRPr="00C96324">
        <w:rPr>
          <w:i/>
          <w:sz w:val="20"/>
          <w:szCs w:val="20"/>
          <w:lang w:val="pt"/>
        </w:rPr>
        <w:t>Haplocanthosaurus</w:t>
      </w:r>
      <w:proofErr w:type="spellEnd"/>
      <w:r w:rsidRPr="00C96324">
        <w:rPr>
          <w:sz w:val="20"/>
          <w:szCs w:val="20"/>
          <w:lang w:val="pt"/>
        </w:rPr>
        <w:t xml:space="preserve">, com descrição de uma nova espécie e observações sobre os prováveis hábitos da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 e a idade e origem dos </w:t>
      </w:r>
      <w:r>
        <w:rPr>
          <w:lang w:val="pt"/>
        </w:rPr>
        <w:t xml:space="preserve">leitos </w:t>
      </w:r>
      <w:proofErr w:type="spellStart"/>
      <w:r w:rsidRPr="00C96324">
        <w:rPr>
          <w:i/>
          <w:sz w:val="20"/>
          <w:szCs w:val="20"/>
          <w:lang w:val="pt"/>
        </w:rPr>
        <w:t>atlantosaurus</w:t>
      </w:r>
      <w:proofErr w:type="spellEnd"/>
      <w:r w:rsidRPr="00C96324">
        <w:rPr>
          <w:i/>
          <w:sz w:val="20"/>
          <w:szCs w:val="20"/>
          <w:lang w:val="pt"/>
        </w:rPr>
        <w:t>:</w:t>
      </w:r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observações adicionais </w:t>
      </w:r>
      <w:proofErr w:type="gramStart"/>
      <w:r w:rsidRPr="00C96324">
        <w:rPr>
          <w:sz w:val="20"/>
          <w:szCs w:val="20"/>
          <w:lang w:val="pt"/>
        </w:rPr>
        <w:t xml:space="preserve">sobre </w:t>
      </w:r>
      <w:r>
        <w:rPr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Diplodocus</w:t>
      </w:r>
      <w:proofErr w:type="spellEnd"/>
      <w:proofErr w:type="gramEnd"/>
      <w:r w:rsidRPr="00C96324">
        <w:rPr>
          <w:sz w:val="20"/>
          <w:szCs w:val="20"/>
          <w:lang w:val="pt"/>
        </w:rPr>
        <w:t>. Museu Carnegie.</w:t>
      </w:r>
    </w:p>
    <w:p w14:paraId="5BD9A895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Haughton</w:t>
      </w:r>
      <w:proofErr w:type="spellEnd"/>
      <w:r w:rsidRPr="00C96324">
        <w:rPr>
          <w:sz w:val="20"/>
          <w:szCs w:val="20"/>
          <w:lang w:val="pt"/>
        </w:rPr>
        <w:t xml:space="preserve">, S., 1928. A geologia do país entre </w:t>
      </w:r>
      <w:proofErr w:type="spellStart"/>
      <w:r w:rsidRPr="00C96324">
        <w:rPr>
          <w:sz w:val="20"/>
          <w:szCs w:val="20"/>
          <w:lang w:val="pt"/>
        </w:rPr>
        <w:t>Grahamstown</w:t>
      </w:r>
      <w:proofErr w:type="spellEnd"/>
      <w:r w:rsidRPr="00C96324">
        <w:rPr>
          <w:sz w:val="20"/>
          <w:szCs w:val="20"/>
          <w:lang w:val="pt"/>
        </w:rPr>
        <w:t xml:space="preserve"> e </w:t>
      </w:r>
      <w:proofErr w:type="spellStart"/>
      <w:r w:rsidRPr="00C96324">
        <w:rPr>
          <w:sz w:val="20"/>
          <w:szCs w:val="20"/>
          <w:lang w:val="pt"/>
        </w:rPr>
        <w:t>Port</w:t>
      </w:r>
      <w:proofErr w:type="spellEnd"/>
      <w:r w:rsidRPr="00C96324">
        <w:rPr>
          <w:sz w:val="20"/>
          <w:szCs w:val="20"/>
          <w:lang w:val="pt"/>
        </w:rPr>
        <w:t xml:space="preserve"> Elizabeth, Expl. Capa 9, 729-740.</w:t>
      </w:r>
    </w:p>
    <w:p w14:paraId="482553A4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Ele, X.-L., </w:t>
      </w:r>
      <w:proofErr w:type="spellStart"/>
      <w:r w:rsidRPr="00C96324">
        <w:rPr>
          <w:sz w:val="20"/>
          <w:szCs w:val="20"/>
          <w:lang w:val="pt"/>
        </w:rPr>
        <w:t>Kui</w:t>
      </w:r>
      <w:proofErr w:type="spellEnd"/>
      <w:r w:rsidRPr="00C96324">
        <w:rPr>
          <w:sz w:val="20"/>
          <w:szCs w:val="20"/>
          <w:lang w:val="pt"/>
        </w:rPr>
        <w:t xml:space="preserve">, L., Cai, K., 1988. A fauna de dinossauros jurássicos médios de </w:t>
      </w:r>
      <w:proofErr w:type="spellStart"/>
      <w:r w:rsidRPr="00C96324">
        <w:rPr>
          <w:sz w:val="20"/>
          <w:szCs w:val="20"/>
          <w:lang w:val="pt"/>
        </w:rPr>
        <w:t>Dashanpu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Zigong</w:t>
      </w:r>
      <w:proofErr w:type="spellEnd"/>
      <w:r w:rsidRPr="00C96324">
        <w:rPr>
          <w:sz w:val="20"/>
          <w:szCs w:val="20"/>
          <w:lang w:val="pt"/>
        </w:rPr>
        <w:t xml:space="preserve">, Sichuan. IV.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(2) </w:t>
      </w:r>
      <w:proofErr w:type="spellStart"/>
      <w:r w:rsidRPr="00C96324">
        <w:rPr>
          <w:i/>
          <w:sz w:val="20"/>
          <w:szCs w:val="20"/>
          <w:lang w:val="pt"/>
        </w:rPr>
        <w:t>Omeisaurus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tianfuensis</w:t>
      </w:r>
      <w:proofErr w:type="spellEnd"/>
      <w:r w:rsidRPr="00C96324">
        <w:rPr>
          <w:sz w:val="20"/>
          <w:szCs w:val="20"/>
          <w:lang w:val="pt"/>
        </w:rPr>
        <w:t xml:space="preserve">. Editora Sichuan de Ciência e Tecnologia, </w:t>
      </w:r>
      <w:proofErr w:type="spellStart"/>
      <w:r w:rsidRPr="00C96324">
        <w:rPr>
          <w:sz w:val="20"/>
          <w:szCs w:val="20"/>
          <w:lang w:val="pt"/>
        </w:rPr>
        <w:t>Chengdu</w:t>
      </w:r>
      <w:proofErr w:type="spellEnd"/>
      <w:r w:rsidRPr="00C96324">
        <w:rPr>
          <w:sz w:val="20"/>
          <w:szCs w:val="20"/>
          <w:lang w:val="pt"/>
        </w:rPr>
        <w:t>.</w:t>
      </w:r>
    </w:p>
    <w:p w14:paraId="5B06898D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Huene</w:t>
      </w:r>
      <w:proofErr w:type="spellEnd"/>
      <w:r w:rsidRPr="00C96324">
        <w:rPr>
          <w:sz w:val="20"/>
          <w:szCs w:val="20"/>
          <w:lang w:val="pt"/>
        </w:rPr>
        <w:t xml:space="preserve">, F.V., 1932. A ordem dos répteis fósseis </w:t>
      </w:r>
      <w:proofErr w:type="spellStart"/>
      <w:r w:rsidRPr="00C96324">
        <w:rPr>
          <w:sz w:val="20"/>
          <w:szCs w:val="20"/>
          <w:lang w:val="pt"/>
        </w:rPr>
        <w:t>Saurischia</w:t>
      </w:r>
      <w:proofErr w:type="spellEnd"/>
      <w:r w:rsidRPr="00C96324">
        <w:rPr>
          <w:sz w:val="20"/>
          <w:szCs w:val="20"/>
          <w:lang w:val="pt"/>
        </w:rPr>
        <w:t>, seu desenvolvimento e história. Monografias sobre Geologia e Paleontologia 4, 1-361.</w:t>
      </w:r>
    </w:p>
    <w:p w14:paraId="24D7D14C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Jacobs, L., </w:t>
      </w:r>
      <w:proofErr w:type="spellStart"/>
      <w:r w:rsidRPr="00C96324">
        <w:rPr>
          <w:sz w:val="20"/>
          <w:szCs w:val="20"/>
          <w:lang w:val="pt"/>
        </w:rPr>
        <w:t>Winkler</w:t>
      </w:r>
      <w:proofErr w:type="spellEnd"/>
      <w:r w:rsidRPr="00C96324">
        <w:rPr>
          <w:sz w:val="20"/>
          <w:szCs w:val="20"/>
          <w:lang w:val="pt"/>
        </w:rPr>
        <w:t xml:space="preserve">, D., </w:t>
      </w:r>
      <w:proofErr w:type="spellStart"/>
      <w:r w:rsidRPr="00C96324">
        <w:rPr>
          <w:sz w:val="20"/>
          <w:szCs w:val="20"/>
          <w:lang w:val="pt"/>
        </w:rPr>
        <w:t>Gomani</w:t>
      </w:r>
      <w:proofErr w:type="spellEnd"/>
      <w:r w:rsidRPr="00C96324">
        <w:rPr>
          <w:sz w:val="20"/>
          <w:szCs w:val="20"/>
          <w:lang w:val="pt"/>
        </w:rPr>
        <w:t xml:space="preserve">, E., 1996. Dinossauros cretáceos da África: exemplos de Camarões e Malawi. Memórias-Museu </w:t>
      </w:r>
      <w:proofErr w:type="spellStart"/>
      <w:r w:rsidRPr="00C96324">
        <w:rPr>
          <w:sz w:val="20"/>
          <w:szCs w:val="20"/>
          <w:lang w:val="pt"/>
        </w:rPr>
        <w:t>queensland</w:t>
      </w:r>
      <w:proofErr w:type="spellEnd"/>
      <w:r w:rsidRPr="00C96324">
        <w:rPr>
          <w:sz w:val="20"/>
          <w:szCs w:val="20"/>
          <w:lang w:val="pt"/>
        </w:rPr>
        <w:t xml:space="preserve"> 39, 595-610.</w:t>
      </w:r>
    </w:p>
    <w:p w14:paraId="068519BE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Janensch</w:t>
      </w:r>
      <w:proofErr w:type="spellEnd"/>
      <w:r w:rsidRPr="00C96324">
        <w:rPr>
          <w:sz w:val="20"/>
          <w:szCs w:val="20"/>
          <w:lang w:val="pt"/>
        </w:rPr>
        <w:t xml:space="preserve">, W., 1929. A coluna vertebral do gênero </w:t>
      </w:r>
      <w:proofErr w:type="spellStart"/>
      <w:r w:rsidRPr="00C96324">
        <w:rPr>
          <w:i/>
          <w:sz w:val="20"/>
          <w:szCs w:val="20"/>
          <w:lang w:val="pt"/>
        </w:rPr>
        <w:t>Dicraeosaurus</w:t>
      </w:r>
      <w:proofErr w:type="spellEnd"/>
      <w:r w:rsidRPr="00C96324">
        <w:rPr>
          <w:i/>
          <w:sz w:val="20"/>
          <w:szCs w:val="20"/>
          <w:lang w:val="pt"/>
        </w:rPr>
        <w:t>.</w:t>
      </w:r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Palaeontographica</w:t>
      </w:r>
      <w:proofErr w:type="spellEnd"/>
      <w:r w:rsidRPr="00C96324">
        <w:rPr>
          <w:sz w:val="20"/>
          <w:szCs w:val="20"/>
          <w:lang w:val="pt"/>
        </w:rPr>
        <w:t xml:space="preserve"> (Suplemento 7) 2, 37-133.</w:t>
      </w:r>
    </w:p>
    <w:p w14:paraId="3B394C4A" w14:textId="77777777" w:rsidR="00C23532" w:rsidRDefault="00C23532" w:rsidP="00C96324">
      <w:pPr>
        <w:spacing w:line="240" w:lineRule="auto"/>
        <w:rPr>
          <w:ins w:id="207" w:author="Blair McPhee" w:date="2015-10-27T15:43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Janensch</w:t>
      </w:r>
      <w:proofErr w:type="spellEnd"/>
      <w:r w:rsidRPr="00C96324">
        <w:rPr>
          <w:sz w:val="20"/>
          <w:szCs w:val="20"/>
          <w:lang w:val="pt"/>
        </w:rPr>
        <w:t xml:space="preserve">, W., 1950. A coluna vertebral de </w:t>
      </w:r>
      <w:proofErr w:type="spellStart"/>
      <w:r w:rsidRPr="00C96324">
        <w:rPr>
          <w:i/>
          <w:sz w:val="20"/>
          <w:szCs w:val="20"/>
          <w:lang w:val="pt"/>
        </w:rPr>
        <w:t>Braquiosaurus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brancai</w:t>
      </w:r>
      <w:proofErr w:type="spellEnd"/>
      <w:r w:rsidRPr="00C96324">
        <w:rPr>
          <w:i/>
          <w:sz w:val="20"/>
          <w:szCs w:val="20"/>
          <w:lang w:val="pt"/>
        </w:rPr>
        <w:t>.</w:t>
      </w:r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Palaeontographica</w:t>
      </w:r>
      <w:proofErr w:type="spellEnd"/>
      <w:r w:rsidRPr="00C96324">
        <w:rPr>
          <w:sz w:val="20"/>
          <w:szCs w:val="20"/>
          <w:lang w:val="pt"/>
        </w:rPr>
        <w:t xml:space="preserve"> (Suplemento 7) 3, 27-93.</w:t>
      </w:r>
    </w:p>
    <w:p w14:paraId="1831F46A" w14:textId="1986A57D" w:rsidR="00EE27FD" w:rsidRPr="00C96324" w:rsidRDefault="00EE27FD" w:rsidP="00C96324">
      <w:pPr>
        <w:spacing w:line="240" w:lineRule="auto"/>
        <w:rPr>
          <w:sz w:val="20"/>
          <w:szCs w:val="20"/>
          <w:lang w:val="en-AU"/>
        </w:rPr>
      </w:pPr>
      <w:proofErr w:type="spellStart"/>
      <w:ins w:id="208" w:author="Blair McPhee" w:date="2015-10-27T15:43:00Z">
        <w:r w:rsidRPr="00EE27FD">
          <w:rPr>
            <w:sz w:val="20"/>
            <w:szCs w:val="20"/>
            <w:lang w:val="pt"/>
          </w:rPr>
          <w:t>Joubert</w:t>
        </w:r>
        <w:proofErr w:type="spellEnd"/>
        <w:r w:rsidRPr="00EE27FD">
          <w:rPr>
            <w:sz w:val="20"/>
            <w:szCs w:val="20"/>
            <w:lang w:val="pt"/>
          </w:rPr>
          <w:t>, P. e Johnson, M.R., 1998.</w:t>
        </w:r>
      </w:ins>
      <w:r>
        <w:rPr>
          <w:lang w:val="pt"/>
        </w:rPr>
        <w:t xml:space="preserve"> </w:t>
      </w:r>
      <w:ins w:id="209" w:author="Blair McPhee" w:date="2015-10-27T15:43:00Z">
        <w:r w:rsidRPr="00EE27FD">
          <w:rPr>
            <w:sz w:val="20"/>
            <w:szCs w:val="20"/>
            <w:lang w:val="pt"/>
          </w:rPr>
          <w:t>Léxico abreviado da estratigrafia sul-africana. Comitê Sul-</w:t>
        </w:r>
        <w:proofErr w:type="gramStart"/>
        <w:r w:rsidRPr="00EE27FD">
          <w:rPr>
            <w:sz w:val="20"/>
            <w:szCs w:val="20"/>
            <w:lang w:val="pt"/>
          </w:rPr>
          <w:t>Africano</w:t>
        </w:r>
      </w:ins>
      <w:r>
        <w:rPr>
          <w:lang w:val="pt"/>
        </w:rPr>
        <w:t xml:space="preserve"> </w:t>
      </w:r>
      <w:ins w:id="210" w:author="Blair McPhee" w:date="2015-10-27T15:43:00Z">
        <w:r w:rsidRPr="00EE27FD">
          <w:rPr>
            <w:sz w:val="20"/>
            <w:szCs w:val="20"/>
            <w:lang w:val="pt"/>
          </w:rPr>
          <w:t xml:space="preserve"> de</w:t>
        </w:r>
        <w:proofErr w:type="gramEnd"/>
        <w:r w:rsidRPr="00EE27FD">
          <w:rPr>
            <w:sz w:val="20"/>
            <w:szCs w:val="20"/>
            <w:lang w:val="pt"/>
          </w:rPr>
          <w:t xml:space="preserve"> Estratigrafia, Conselho</w:t>
        </w:r>
      </w:ins>
      <w:r>
        <w:rPr>
          <w:lang w:val="pt"/>
        </w:rPr>
        <w:t xml:space="preserve"> de</w:t>
      </w:r>
      <w:ins w:id="211" w:author="Blair McPhee" w:date="2015-10-27T15:43:00Z">
        <w:r w:rsidRPr="00EE27FD">
          <w:rPr>
            <w:sz w:val="20"/>
            <w:szCs w:val="20"/>
            <w:lang w:val="pt"/>
          </w:rPr>
          <w:t xml:space="preserve"> Geociências, Pretória.</w:t>
        </w:r>
      </w:ins>
    </w:p>
    <w:p w14:paraId="5CA6F30D" w14:textId="77777777" w:rsidR="00A74304" w:rsidRPr="00C96324" w:rsidRDefault="00A74304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Lane, A., Janis, C.M., </w:t>
      </w:r>
      <w:proofErr w:type="spellStart"/>
      <w:r w:rsidRPr="00C96324">
        <w:rPr>
          <w:sz w:val="20"/>
          <w:szCs w:val="20"/>
          <w:lang w:val="pt"/>
        </w:rPr>
        <w:t>Sepkoski</w:t>
      </w:r>
      <w:proofErr w:type="spellEnd"/>
      <w:r w:rsidRPr="00C96324">
        <w:rPr>
          <w:sz w:val="20"/>
          <w:szCs w:val="20"/>
          <w:lang w:val="pt"/>
        </w:rPr>
        <w:t xml:space="preserve"> Jr, J.J., 2005. Estimando as </w:t>
      </w:r>
      <w:proofErr w:type="spellStart"/>
      <w:r w:rsidRPr="00C96324">
        <w:rPr>
          <w:sz w:val="20"/>
          <w:szCs w:val="20"/>
          <w:lang w:val="pt"/>
        </w:rPr>
        <w:t>paleodiversidades</w:t>
      </w:r>
      <w:proofErr w:type="spellEnd"/>
      <w:r w:rsidRPr="00C96324">
        <w:rPr>
          <w:sz w:val="20"/>
          <w:szCs w:val="20"/>
          <w:lang w:val="pt"/>
        </w:rPr>
        <w:t xml:space="preserve">: um teste dos métodos tributários e filogenéticos. </w:t>
      </w:r>
      <w:proofErr w:type="spellStart"/>
      <w:r w:rsidRPr="00C96324">
        <w:rPr>
          <w:sz w:val="20"/>
          <w:szCs w:val="20"/>
          <w:lang w:val="pt"/>
        </w:rPr>
        <w:t>Paleobiologia</w:t>
      </w:r>
      <w:proofErr w:type="spellEnd"/>
      <w:r w:rsidRPr="00C96324">
        <w:rPr>
          <w:sz w:val="20"/>
          <w:szCs w:val="20"/>
          <w:lang w:val="pt"/>
        </w:rPr>
        <w:t xml:space="preserve"> 31, 21-34.</w:t>
      </w:r>
    </w:p>
    <w:p w14:paraId="59EDCB4F" w14:textId="77777777" w:rsidR="00102A9C" w:rsidRPr="00C96324" w:rsidRDefault="00102A9C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Barrett, P.M., 2013. Adições à fauna de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do Cenomaniano (início do Cretáceo Tardio) </w:t>
      </w:r>
      <w:proofErr w:type="spellStart"/>
      <w:r w:rsidRPr="00C96324">
        <w:rPr>
          <w:sz w:val="20"/>
          <w:szCs w:val="20"/>
          <w:lang w:val="pt"/>
        </w:rPr>
        <w:t>kem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kem</w:t>
      </w:r>
      <w:proofErr w:type="spellEnd"/>
      <w:r w:rsidRPr="00C96324">
        <w:rPr>
          <w:sz w:val="20"/>
          <w:szCs w:val="20"/>
          <w:lang w:val="pt"/>
        </w:rPr>
        <w:t xml:space="preserve"> camas de Marrocos: implicações </w:t>
      </w:r>
      <w:proofErr w:type="spellStart"/>
      <w:r w:rsidRPr="00C96324">
        <w:rPr>
          <w:sz w:val="20"/>
          <w:szCs w:val="20"/>
          <w:lang w:val="pt"/>
        </w:rPr>
        <w:t>paleobiogeográficas</w:t>
      </w:r>
      <w:proofErr w:type="spellEnd"/>
      <w:r w:rsidRPr="00C96324">
        <w:rPr>
          <w:sz w:val="20"/>
          <w:szCs w:val="20"/>
          <w:lang w:val="pt"/>
        </w:rPr>
        <w:t xml:space="preserve"> do registro fóssil sul-africano de meados do Cretáceo. Cretáceo Res 45, 49-59.</w:t>
      </w:r>
    </w:p>
    <w:p w14:paraId="2DE66D56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Barnes, R.N., Mateus, O., 2013. A osteologia do dinossauro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português </w:t>
      </w:r>
      <w:proofErr w:type="spellStart"/>
      <w:r w:rsidRPr="00C96324">
        <w:rPr>
          <w:i/>
          <w:sz w:val="20"/>
          <w:szCs w:val="20"/>
          <w:lang w:val="pt"/>
        </w:rPr>
        <w:t>lusotitan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atalaiensis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spellStart"/>
      <w:proofErr w:type="gramEnd"/>
      <w:r w:rsidRPr="00C96324">
        <w:rPr>
          <w:sz w:val="20"/>
          <w:szCs w:val="20"/>
          <w:lang w:val="pt"/>
        </w:rPr>
        <w:t>Macronaria</w:t>
      </w:r>
      <w:proofErr w:type="spellEnd"/>
      <w:r w:rsidRPr="00C96324">
        <w:rPr>
          <w:sz w:val="20"/>
          <w:szCs w:val="20"/>
          <w:lang w:val="pt"/>
        </w:rPr>
        <w:t xml:space="preserve">) e a história evolutiva dos titanossauros basais.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168, 98-206.</w:t>
      </w:r>
    </w:p>
    <w:p w14:paraId="7BFD4688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Carrano</w:t>
      </w:r>
      <w:proofErr w:type="spellEnd"/>
      <w:r w:rsidRPr="00C96324">
        <w:rPr>
          <w:sz w:val="20"/>
          <w:szCs w:val="20"/>
          <w:lang w:val="pt"/>
        </w:rPr>
        <w:t xml:space="preserve">, M.T., Barrett, P.M., 2011. Testando o efeito do registro rochoso sobre a diversidade: uma abordagem multidisciplinar para elucidar a riqueza genérica dos dinossauros </w:t>
      </w:r>
      <w:proofErr w:type="spellStart"/>
      <w:r w:rsidRPr="00C96324">
        <w:rPr>
          <w:sz w:val="20"/>
          <w:szCs w:val="20"/>
          <w:lang w:val="pt"/>
        </w:rPr>
        <w:t>sauropodomorfos</w:t>
      </w:r>
      <w:proofErr w:type="spellEnd"/>
      <w:r w:rsidRPr="00C96324">
        <w:rPr>
          <w:sz w:val="20"/>
          <w:szCs w:val="20"/>
          <w:lang w:val="pt"/>
        </w:rPr>
        <w:t xml:space="preserve"> através do tempo. Revisões Biológicas 86, 157-181.</w:t>
      </w:r>
    </w:p>
    <w:p w14:paraId="3E87C023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Mateus, O., Barnes, R.N., Jones, M.E., 2012. Novas informações sobre a anatomia e a posição sistemática de </w:t>
      </w:r>
      <w:proofErr w:type="spellStart"/>
      <w:r w:rsidRPr="00C96324">
        <w:rPr>
          <w:i/>
          <w:sz w:val="20"/>
          <w:szCs w:val="20"/>
          <w:lang w:val="pt"/>
        </w:rPr>
        <w:t>Dinheirosaurus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lourinhanensis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spellStart"/>
      <w:proofErr w:type="gramEnd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Diplodocoidea</w:t>
      </w:r>
      <w:proofErr w:type="spellEnd"/>
      <w:r w:rsidRPr="00C96324">
        <w:rPr>
          <w:sz w:val="20"/>
          <w:szCs w:val="20"/>
          <w:lang w:val="pt"/>
        </w:rPr>
        <w:t xml:space="preserve">) do Jurássico tardio de Portugal, com revisão dos </w:t>
      </w:r>
      <w:proofErr w:type="spellStart"/>
      <w:r w:rsidRPr="00C96324">
        <w:rPr>
          <w:sz w:val="20"/>
          <w:szCs w:val="20"/>
          <w:lang w:val="pt"/>
        </w:rPr>
        <w:t>diplodocoides</w:t>
      </w:r>
      <w:proofErr w:type="spellEnd"/>
      <w:r w:rsidRPr="00C96324">
        <w:rPr>
          <w:sz w:val="20"/>
          <w:szCs w:val="20"/>
          <w:lang w:val="pt"/>
        </w:rPr>
        <w:t xml:space="preserve"> europeus. J </w:t>
      </w:r>
      <w:proofErr w:type="spellStart"/>
      <w:r w:rsidRPr="00C96324">
        <w:rPr>
          <w:sz w:val="20"/>
          <w:szCs w:val="20"/>
          <w:lang w:val="pt"/>
        </w:rPr>
        <w:t>Syst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Palaeontol</w:t>
      </w:r>
      <w:proofErr w:type="spellEnd"/>
      <w:r w:rsidRPr="00C96324">
        <w:rPr>
          <w:sz w:val="20"/>
          <w:szCs w:val="20"/>
          <w:lang w:val="pt"/>
        </w:rPr>
        <w:t xml:space="preserve"> 10, 521-551.</w:t>
      </w:r>
    </w:p>
    <w:p w14:paraId="78E2D029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Mateus, O., </w:t>
      </w: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2014. </w:t>
      </w:r>
      <w:proofErr w:type="spellStart"/>
      <w:r w:rsidRPr="00C96324">
        <w:rPr>
          <w:i/>
          <w:sz w:val="20"/>
          <w:szCs w:val="20"/>
          <w:lang w:val="pt"/>
        </w:rPr>
        <w:t>Zby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atlanticus</w:t>
      </w:r>
      <w:proofErr w:type="spellEnd"/>
      <w:r w:rsidRPr="00C96324">
        <w:rPr>
          <w:sz w:val="20"/>
          <w:szCs w:val="20"/>
          <w:lang w:val="pt"/>
        </w:rPr>
        <w:t xml:space="preserve">, um novo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turiasauriano</w:t>
      </w:r>
      <w:proofErr w:type="spellEnd"/>
      <w:r w:rsidRPr="00C96324">
        <w:rPr>
          <w:sz w:val="20"/>
          <w:szCs w:val="20"/>
          <w:lang w:val="pt"/>
        </w:rPr>
        <w:t xml:space="preserve"> (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Eusauropoda</w:t>
      </w:r>
      <w:proofErr w:type="spellEnd"/>
      <w:r w:rsidRPr="00C96324">
        <w:rPr>
          <w:sz w:val="20"/>
          <w:szCs w:val="20"/>
          <w:lang w:val="pt"/>
        </w:rPr>
        <w:t xml:space="preserve">) do Jurássico Tardio de Portugal.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34, 618-634.</w:t>
      </w:r>
    </w:p>
    <w:p w14:paraId="30589FBE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McIntosh</w:t>
      </w:r>
      <w:proofErr w:type="spellEnd"/>
      <w:r w:rsidRPr="00C96324">
        <w:rPr>
          <w:sz w:val="20"/>
          <w:szCs w:val="20"/>
          <w:lang w:val="pt"/>
        </w:rPr>
        <w:t xml:space="preserve">, J.S., 1990.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, In: </w:t>
      </w:r>
      <w:proofErr w:type="spellStart"/>
      <w:r w:rsidRPr="00C96324">
        <w:rPr>
          <w:sz w:val="20"/>
          <w:szCs w:val="20"/>
          <w:lang w:val="pt"/>
        </w:rPr>
        <w:t>Weishampel</w:t>
      </w:r>
      <w:proofErr w:type="spellEnd"/>
      <w:r w:rsidRPr="00C96324">
        <w:rPr>
          <w:sz w:val="20"/>
          <w:szCs w:val="20"/>
          <w:lang w:val="pt"/>
        </w:rPr>
        <w:t xml:space="preserve">, D., </w:t>
      </w:r>
      <w:proofErr w:type="spellStart"/>
      <w:r w:rsidRPr="00C96324">
        <w:rPr>
          <w:sz w:val="20"/>
          <w:szCs w:val="20"/>
          <w:lang w:val="pt"/>
        </w:rPr>
        <w:t>Dodson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Osmólska</w:t>
      </w:r>
      <w:proofErr w:type="spellEnd"/>
      <w:r w:rsidRPr="00C96324">
        <w:rPr>
          <w:sz w:val="20"/>
          <w:szCs w:val="20"/>
          <w:lang w:val="pt"/>
        </w:rPr>
        <w:t xml:space="preserve">, H. (Eds.), The 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>. Universidade da Califórnia Press, Berkeley, pp. 345-401.</w:t>
      </w:r>
    </w:p>
    <w:p w14:paraId="52F516C3" w14:textId="77777777" w:rsidR="00C23532" w:rsidRDefault="00C23532" w:rsidP="00C96324">
      <w:pPr>
        <w:spacing w:line="240" w:lineRule="auto"/>
        <w:rPr>
          <w:ins w:id="212" w:author="Blair McPhee" w:date="2015-10-25T15:51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McLachlan</w:t>
      </w:r>
      <w:proofErr w:type="spellEnd"/>
      <w:r w:rsidRPr="00C96324">
        <w:rPr>
          <w:sz w:val="20"/>
          <w:szCs w:val="20"/>
          <w:lang w:val="pt"/>
        </w:rPr>
        <w:t xml:space="preserve">, I.R., </w:t>
      </w:r>
      <w:proofErr w:type="spellStart"/>
      <w:r w:rsidRPr="00C96324">
        <w:rPr>
          <w:sz w:val="20"/>
          <w:szCs w:val="20"/>
          <w:lang w:val="pt"/>
        </w:rPr>
        <w:t>McMillan</w:t>
      </w:r>
      <w:proofErr w:type="spellEnd"/>
      <w:r w:rsidRPr="00C96324">
        <w:rPr>
          <w:sz w:val="20"/>
          <w:szCs w:val="20"/>
          <w:lang w:val="pt"/>
        </w:rPr>
        <w:t xml:space="preserve">, I.K., 1976. Revisão e significância estratigráfica da paleontologia sul do Cabo Mesozoico. Trans </w:t>
      </w:r>
      <w:proofErr w:type="spellStart"/>
      <w:r w:rsidRPr="00C96324">
        <w:rPr>
          <w:sz w:val="20"/>
          <w:szCs w:val="20"/>
          <w:lang w:val="pt"/>
        </w:rPr>
        <w:t>Geol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S </w:t>
      </w:r>
      <w:proofErr w:type="spellStart"/>
      <w:r w:rsidRPr="00C96324">
        <w:rPr>
          <w:sz w:val="20"/>
          <w:szCs w:val="20"/>
          <w:lang w:val="pt"/>
        </w:rPr>
        <w:t>Afr</w:t>
      </w:r>
      <w:proofErr w:type="spellEnd"/>
      <w:r w:rsidRPr="00C96324">
        <w:rPr>
          <w:sz w:val="20"/>
          <w:szCs w:val="20"/>
          <w:lang w:val="pt"/>
        </w:rPr>
        <w:t xml:space="preserve"> 79, 197-212.</w:t>
      </w:r>
    </w:p>
    <w:p w14:paraId="58B87F4A" w14:textId="4DEF205F" w:rsidR="00EB20ED" w:rsidRPr="00C96324" w:rsidRDefault="00EB20ED" w:rsidP="00EB20ED">
      <w:pPr>
        <w:spacing w:line="240" w:lineRule="auto"/>
        <w:rPr>
          <w:sz w:val="20"/>
          <w:szCs w:val="20"/>
          <w:lang w:val="en-AU"/>
        </w:rPr>
      </w:pPr>
      <w:proofErr w:type="spellStart"/>
      <w:ins w:id="213" w:author="Blair McPhee" w:date="2015-10-25T15:52:00Z">
        <w:r w:rsidRPr="00C96324">
          <w:rPr>
            <w:sz w:val="20"/>
            <w:szCs w:val="20"/>
            <w:lang w:val="pt"/>
          </w:rPr>
          <w:t>McLachlan</w:t>
        </w:r>
        <w:proofErr w:type="spellEnd"/>
        <w:r w:rsidRPr="00C96324">
          <w:rPr>
            <w:sz w:val="20"/>
            <w:szCs w:val="20"/>
            <w:lang w:val="pt"/>
          </w:rPr>
          <w:t xml:space="preserve">, I.R., </w:t>
        </w:r>
        <w:proofErr w:type="spellStart"/>
        <w:r w:rsidRPr="00C96324">
          <w:rPr>
            <w:sz w:val="20"/>
            <w:szCs w:val="20"/>
            <w:lang w:val="pt"/>
          </w:rPr>
          <w:t>McMillan</w:t>
        </w:r>
        <w:proofErr w:type="spellEnd"/>
        <w:r w:rsidRPr="00C96324">
          <w:rPr>
            <w:sz w:val="20"/>
            <w:szCs w:val="20"/>
            <w:lang w:val="pt"/>
          </w:rPr>
          <w:t>, I.K.,</w:t>
        </w:r>
      </w:ins>
      <w:ins w:id="214" w:author="Blair McPhee" w:date="2015-10-25T15:51:00Z">
        <w:r>
          <w:rPr>
            <w:sz w:val="20"/>
            <w:szCs w:val="20"/>
            <w:lang w:val="pt"/>
          </w:rPr>
          <w:t xml:space="preserve"> 1979. </w:t>
        </w:r>
        <w:proofErr w:type="spellStart"/>
        <w:r>
          <w:rPr>
            <w:sz w:val="20"/>
            <w:szCs w:val="20"/>
            <w:lang w:val="pt"/>
          </w:rPr>
          <w:t>Bioestratigrafia</w:t>
        </w:r>
        <w:proofErr w:type="spellEnd"/>
        <w:r>
          <w:rPr>
            <w:sz w:val="20"/>
            <w:szCs w:val="20"/>
            <w:lang w:val="pt"/>
          </w:rPr>
          <w:t xml:space="preserve"> </w:t>
        </w:r>
        <w:proofErr w:type="spellStart"/>
        <w:r>
          <w:rPr>
            <w:sz w:val="20"/>
            <w:szCs w:val="20"/>
            <w:lang w:val="pt"/>
          </w:rPr>
          <w:t>microfaunal</w:t>
        </w:r>
        <w:proofErr w:type="spellEnd"/>
        <w:r>
          <w:rPr>
            <w:sz w:val="20"/>
            <w:szCs w:val="20"/>
            <w:lang w:val="pt"/>
          </w:rPr>
          <w:t xml:space="preserve">, </w:t>
        </w:r>
        <w:proofErr w:type="spellStart"/>
        <w:r>
          <w:rPr>
            <w:sz w:val="20"/>
            <w:szCs w:val="20"/>
            <w:lang w:val="pt"/>
          </w:rPr>
          <w:t>cronostratigrafia</w:t>
        </w:r>
        <w:proofErr w:type="spellEnd"/>
        <w:r>
          <w:rPr>
            <w:sz w:val="20"/>
            <w:szCs w:val="20"/>
            <w:lang w:val="pt"/>
          </w:rPr>
          <w:t xml:space="preserve"> e história dos depósitos mesozoicos e cenozoicos na margem costeira da África do </w:t>
        </w:r>
        <w:proofErr w:type="spellStart"/>
        <w:proofErr w:type="gramStart"/>
        <w:r>
          <w:rPr>
            <w:sz w:val="20"/>
            <w:szCs w:val="20"/>
            <w:lang w:val="pt"/>
          </w:rPr>
          <w:t>Sul</w:t>
        </w:r>
      </w:ins>
      <w:r>
        <w:rPr>
          <w:lang w:val="pt"/>
        </w:rPr>
        <w:t>,</w:t>
      </w:r>
      <w:ins w:id="215" w:author="Blair McPhee" w:date="2015-10-25T15:54:00Z">
        <w:r>
          <w:rPr>
            <w:sz w:val="20"/>
            <w:szCs w:val="20"/>
            <w:lang w:val="pt"/>
          </w:rPr>
          <w:t>In</w:t>
        </w:r>
      </w:ins>
      <w:proofErr w:type="spellEnd"/>
      <w:proofErr w:type="gramEnd"/>
      <w:ins w:id="216" w:author="Blair McPhee" w:date="2015-10-25T15:51:00Z">
        <w:r>
          <w:rPr>
            <w:sz w:val="20"/>
            <w:szCs w:val="20"/>
            <w:lang w:val="pt"/>
          </w:rPr>
          <w:t>;</w:t>
        </w:r>
      </w:ins>
      <w:r>
        <w:rPr>
          <w:lang w:val="pt"/>
        </w:rPr>
        <w:t xml:space="preserve"> </w:t>
      </w:r>
      <w:ins w:id="217" w:author="Blair McPhee" w:date="2015-10-25T15:51:00Z">
        <w:r>
          <w:rPr>
            <w:sz w:val="20"/>
            <w:szCs w:val="20"/>
            <w:lang w:val="pt"/>
          </w:rPr>
          <w:t>A.M. Anderson e W.</w:t>
        </w:r>
      </w:ins>
      <w:r>
        <w:rPr>
          <w:lang w:val="pt"/>
        </w:rPr>
        <w:t xml:space="preserve"> </w:t>
      </w:r>
      <w:ins w:id="218" w:author="Blair McPhee" w:date="2015-10-25T15:51:00Z">
        <w:r>
          <w:rPr>
            <w:sz w:val="20"/>
            <w:szCs w:val="20"/>
            <w:lang w:val="pt"/>
          </w:rPr>
          <w:t xml:space="preserve">J. Van </w:t>
        </w:r>
        <w:proofErr w:type="spellStart"/>
        <w:r>
          <w:rPr>
            <w:sz w:val="20"/>
            <w:szCs w:val="20"/>
            <w:lang w:val="pt"/>
          </w:rPr>
          <w:t>Biljon</w:t>
        </w:r>
        <w:proofErr w:type="spellEnd"/>
        <w:r>
          <w:rPr>
            <w:sz w:val="20"/>
            <w:szCs w:val="20"/>
            <w:lang w:val="pt"/>
          </w:rPr>
          <w:t xml:space="preserve"> (Eds.), </w:t>
        </w:r>
        <w:proofErr w:type="spellStart"/>
        <w:r>
          <w:rPr>
            <w:sz w:val="20"/>
            <w:szCs w:val="20"/>
            <w:lang w:val="pt"/>
          </w:rPr>
          <w:lastRenderedPageBreak/>
          <w:t>Geokongres</w:t>
        </w:r>
        <w:proofErr w:type="spellEnd"/>
        <w:r>
          <w:rPr>
            <w:sz w:val="20"/>
            <w:szCs w:val="20"/>
            <w:lang w:val="pt"/>
          </w:rPr>
          <w:t xml:space="preserve"> '77: Alguns depósitos de minério sedimentar na África do Sul. Sociedade Geológica da África do Sul, Publicação Especial 6,</w:t>
        </w:r>
      </w:ins>
      <w:r>
        <w:rPr>
          <w:lang w:val="pt"/>
        </w:rPr>
        <w:t xml:space="preserve"> </w:t>
      </w:r>
      <w:ins w:id="219" w:author="Blair McPhee" w:date="2015-10-25T15:53:00Z">
        <w:r>
          <w:rPr>
            <w:sz w:val="20"/>
            <w:szCs w:val="20"/>
            <w:lang w:val="pt"/>
          </w:rPr>
          <w:t xml:space="preserve"> pp. 161-181</w:t>
        </w:r>
      </w:ins>
    </w:p>
    <w:p w14:paraId="7548465F" w14:textId="77777777" w:rsidR="00AD59A1" w:rsidRPr="00C96324" w:rsidRDefault="00AD59A1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McMillan</w:t>
      </w:r>
      <w:proofErr w:type="spellEnd"/>
      <w:r w:rsidRPr="00C96324">
        <w:rPr>
          <w:sz w:val="20"/>
          <w:szCs w:val="20"/>
          <w:lang w:val="pt"/>
        </w:rPr>
        <w:t xml:space="preserve">, eu., 2003. A </w:t>
      </w:r>
      <w:proofErr w:type="spellStart"/>
      <w:r w:rsidRPr="00C96324">
        <w:rPr>
          <w:sz w:val="20"/>
          <w:szCs w:val="20"/>
          <w:lang w:val="pt"/>
        </w:rPr>
        <w:t>Foraminifera</w:t>
      </w:r>
      <w:proofErr w:type="spellEnd"/>
      <w:r w:rsidRPr="00C96324">
        <w:rPr>
          <w:sz w:val="20"/>
          <w:szCs w:val="20"/>
          <w:lang w:val="pt"/>
        </w:rPr>
        <w:t xml:space="preserve"> do </w:t>
      </w:r>
      <w:proofErr w:type="spellStart"/>
      <w:r w:rsidRPr="00C96324">
        <w:rPr>
          <w:sz w:val="20"/>
          <w:szCs w:val="20"/>
          <w:lang w:val="pt"/>
        </w:rPr>
        <w:t>Valanginiano</w:t>
      </w:r>
      <w:proofErr w:type="spellEnd"/>
      <w:r w:rsidRPr="00C96324">
        <w:rPr>
          <w:sz w:val="20"/>
          <w:szCs w:val="20"/>
          <w:lang w:val="pt"/>
        </w:rPr>
        <w:t xml:space="preserve"> Tardio para </w:t>
      </w:r>
      <w:proofErr w:type="spellStart"/>
      <w:r w:rsidRPr="00C96324">
        <w:rPr>
          <w:sz w:val="20"/>
          <w:szCs w:val="20"/>
          <w:lang w:val="pt"/>
        </w:rPr>
        <w:t>Hauterivian</w:t>
      </w:r>
      <w:proofErr w:type="spellEnd"/>
      <w:r w:rsidRPr="00C96324">
        <w:rPr>
          <w:sz w:val="20"/>
          <w:szCs w:val="20"/>
          <w:lang w:val="pt"/>
        </w:rPr>
        <w:t xml:space="preserve"> (Cretáceo Precoce) domingos formação fluvial da Bacia de </w:t>
      </w:r>
      <w:proofErr w:type="spellStart"/>
      <w:r w:rsidRPr="00C96324">
        <w:rPr>
          <w:sz w:val="20"/>
          <w:szCs w:val="20"/>
          <w:lang w:val="pt"/>
        </w:rPr>
        <w:t>Algoa</w:t>
      </w:r>
      <w:proofErr w:type="spellEnd"/>
      <w:r w:rsidRPr="00C96324">
        <w:rPr>
          <w:sz w:val="20"/>
          <w:szCs w:val="20"/>
          <w:lang w:val="pt"/>
        </w:rPr>
        <w:t xml:space="preserve">, província do Cabo oriental, África do Sul. Ann S </w:t>
      </w:r>
      <w:proofErr w:type="spellStart"/>
      <w:r w:rsidRPr="00C96324">
        <w:rPr>
          <w:sz w:val="20"/>
          <w:szCs w:val="20"/>
          <w:lang w:val="pt"/>
        </w:rPr>
        <w:t>Afr</w:t>
      </w:r>
      <w:proofErr w:type="spellEnd"/>
      <w:r w:rsidRPr="00C96324">
        <w:rPr>
          <w:sz w:val="20"/>
          <w:szCs w:val="20"/>
          <w:lang w:val="pt"/>
        </w:rPr>
        <w:t xml:space="preserve"> Mus 106, 1-274.</w:t>
      </w:r>
    </w:p>
    <w:p w14:paraId="3596D715" w14:textId="77777777" w:rsidR="00C23532" w:rsidRDefault="00C23532" w:rsidP="00C96324">
      <w:pPr>
        <w:spacing w:line="240" w:lineRule="auto"/>
        <w:rPr>
          <w:ins w:id="220" w:author="Blair McPhee" w:date="2015-10-25T15:38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McPhee</w:t>
      </w:r>
      <w:proofErr w:type="spellEnd"/>
      <w:r w:rsidRPr="00C96324">
        <w:rPr>
          <w:sz w:val="20"/>
          <w:szCs w:val="20"/>
          <w:lang w:val="pt"/>
        </w:rPr>
        <w:t xml:space="preserve">, B.W., Yates, A.M., </w:t>
      </w:r>
      <w:proofErr w:type="spellStart"/>
      <w:r w:rsidRPr="00C96324">
        <w:rPr>
          <w:sz w:val="20"/>
          <w:szCs w:val="20"/>
          <w:lang w:val="pt"/>
        </w:rPr>
        <w:t>Choiniere</w:t>
      </w:r>
      <w:proofErr w:type="spellEnd"/>
      <w:r w:rsidRPr="00C96324">
        <w:rPr>
          <w:sz w:val="20"/>
          <w:szCs w:val="20"/>
          <w:lang w:val="pt"/>
        </w:rPr>
        <w:t xml:space="preserve">, J.N., Abdala, F., 2014. A anatomia completa e as relações filogenéticas dos </w:t>
      </w:r>
      <w:proofErr w:type="spellStart"/>
      <w:r w:rsidRPr="00C96324">
        <w:rPr>
          <w:i/>
          <w:sz w:val="20"/>
          <w:szCs w:val="20"/>
          <w:lang w:val="pt"/>
        </w:rPr>
        <w:t>antítonitas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ingenipes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spellStart"/>
      <w:proofErr w:type="gramEnd"/>
      <w:r w:rsidRPr="00C96324">
        <w:rPr>
          <w:sz w:val="20"/>
          <w:szCs w:val="20"/>
          <w:lang w:val="pt"/>
        </w:rPr>
        <w:t>Sauropodiformes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): implicações para as origens de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171, 151-205.</w:t>
      </w:r>
    </w:p>
    <w:p w14:paraId="411A466D" w14:textId="1085B002" w:rsidR="00F05F42" w:rsidRPr="00AD1B73" w:rsidRDefault="00F05F42">
      <w:pPr>
        <w:autoSpaceDE w:val="0"/>
        <w:autoSpaceDN w:val="0"/>
        <w:adjustRightInd w:val="0"/>
        <w:spacing w:after="0" w:line="240" w:lineRule="auto"/>
        <w:rPr>
          <w:ins w:id="221" w:author="Blair McPhee" w:date="2015-10-25T15:44:00Z"/>
          <w:rFonts w:asciiTheme="minorHAnsi" w:eastAsia="SimSun" w:hAnsiTheme="minorHAnsi" w:cs="Segoe UI"/>
          <w:sz w:val="20"/>
          <w:szCs w:val="20"/>
          <w:lang w:val="en-AU" w:eastAsia="en-AU"/>
          <w:rPrChange w:id="222" w:author="Blair McPhee" w:date="2015-10-27T16:01:00Z">
            <w:rPr>
              <w:ins w:id="223" w:author="Blair McPhee" w:date="2015-10-25T15:44:00Z"/>
              <w:rFonts w:ascii="Segoe UI" w:eastAsia="SimSun" w:hAnsi="Segoe UI" w:cs="Segoe UI"/>
              <w:sz w:val="18"/>
              <w:szCs w:val="18"/>
              <w:lang w:val="en-AU" w:eastAsia="en-AU"/>
            </w:rPr>
          </w:rPrChange>
        </w:rPr>
        <w:pPrChange w:id="224" w:author="Blair McPhee" w:date="2015-10-25T15:44:00Z">
          <w:pPr>
            <w:spacing w:line="240" w:lineRule="auto"/>
          </w:pPr>
        </w:pPrChange>
      </w:pPr>
      <w:proofErr w:type="spellStart"/>
      <w:ins w:id="225" w:author="Blair McPhee" w:date="2015-10-25T15:38:00Z">
        <w:r w:rsidRPr="00AD1B73">
          <w:rPr>
            <w:sz w:val="20"/>
            <w:szCs w:val="20"/>
            <w:lang w:val="pt"/>
            <w:rPrChange w:id="226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McPhee</w:t>
        </w:r>
        <w:proofErr w:type="spellEnd"/>
        <w:r w:rsidRPr="00AD1B73">
          <w:rPr>
            <w:sz w:val="20"/>
            <w:szCs w:val="20"/>
            <w:lang w:val="pt"/>
            <w:rPrChange w:id="227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B.W., </w:t>
        </w:r>
        <w:proofErr w:type="spellStart"/>
        <w:r w:rsidRPr="00AD1B73">
          <w:rPr>
            <w:sz w:val="20"/>
            <w:szCs w:val="20"/>
            <w:lang w:val="pt"/>
            <w:rPrChange w:id="228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Choiniere</w:t>
        </w:r>
        <w:proofErr w:type="spellEnd"/>
        <w:r w:rsidRPr="00AD1B73">
          <w:rPr>
            <w:sz w:val="20"/>
            <w:szCs w:val="20"/>
            <w:lang w:val="pt"/>
            <w:rPrChange w:id="229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J.N., Yates, A.M., </w:t>
        </w:r>
        <w:proofErr w:type="spellStart"/>
        <w:r w:rsidRPr="00AD1B73">
          <w:rPr>
            <w:sz w:val="20"/>
            <w:szCs w:val="20"/>
            <w:lang w:val="pt"/>
            <w:rPrChange w:id="230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Viglietti</w:t>
        </w:r>
        <w:proofErr w:type="spellEnd"/>
        <w:r w:rsidRPr="00AD1B73">
          <w:rPr>
            <w:sz w:val="20"/>
            <w:szCs w:val="20"/>
            <w:lang w:val="pt"/>
            <w:rPrChange w:id="231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P.A., 2015. Uma segunda espécie de </w:t>
        </w:r>
        <w:proofErr w:type="spellStart"/>
        <w:proofErr w:type="gramStart"/>
        <w:r w:rsidRPr="00AD1B73">
          <w:rPr>
            <w:sz w:val="20"/>
            <w:szCs w:val="20"/>
            <w:lang w:val="pt"/>
            <w:rPrChange w:id="232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Eucnemesaurus</w:t>
        </w:r>
        <w:proofErr w:type="spellEnd"/>
        <w:r w:rsidRPr="00AD1B73">
          <w:rPr>
            <w:sz w:val="20"/>
            <w:szCs w:val="20"/>
            <w:lang w:val="pt"/>
            <w:rPrChange w:id="233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</w:t>
        </w:r>
      </w:ins>
      <w:r>
        <w:rPr>
          <w:lang w:val="pt"/>
        </w:rPr>
        <w:t xml:space="preserve"> </w:t>
      </w:r>
      <w:ins w:id="234" w:author="Blair McPhee" w:date="2015-10-25T15:38:00Z">
        <w:r w:rsidRPr="00AD1B73">
          <w:rPr>
            <w:sz w:val="20"/>
            <w:szCs w:val="20"/>
            <w:lang w:val="pt"/>
            <w:rPrChange w:id="235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Van</w:t>
        </w:r>
        <w:proofErr w:type="gramEnd"/>
        <w:r w:rsidRPr="00AD1B73">
          <w:rPr>
            <w:sz w:val="20"/>
            <w:szCs w:val="20"/>
            <w:lang w:val="pt"/>
            <w:rPrChange w:id="236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</w:t>
        </w:r>
        <w:proofErr w:type="spellStart"/>
        <w:r w:rsidRPr="00AD1B73">
          <w:rPr>
            <w:sz w:val="20"/>
            <w:szCs w:val="20"/>
            <w:lang w:val="pt"/>
            <w:rPrChange w:id="237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Hoepen</w:t>
        </w:r>
        <w:proofErr w:type="spellEnd"/>
        <w:r w:rsidRPr="00AD1B73">
          <w:rPr>
            <w:sz w:val="20"/>
            <w:szCs w:val="20"/>
            <w:lang w:val="pt"/>
            <w:rPrChange w:id="238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, 1920 (</w:t>
        </w:r>
        <w:proofErr w:type="spellStart"/>
        <w:r w:rsidRPr="00AD1B73">
          <w:rPr>
            <w:sz w:val="20"/>
            <w:szCs w:val="20"/>
            <w:lang w:val="pt"/>
            <w:rPrChange w:id="239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Dinosauria</w:t>
        </w:r>
        <w:proofErr w:type="spellEnd"/>
        <w:r w:rsidRPr="00AD1B73">
          <w:rPr>
            <w:sz w:val="20"/>
            <w:szCs w:val="20"/>
            <w:lang w:val="pt"/>
            <w:rPrChange w:id="240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</w:t>
        </w:r>
        <w:proofErr w:type="spellStart"/>
        <w:r w:rsidRPr="00AD1B73">
          <w:rPr>
            <w:sz w:val="20"/>
            <w:szCs w:val="20"/>
            <w:lang w:val="pt"/>
            <w:rPrChange w:id="241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Sauropodomorpha</w:t>
        </w:r>
        <w:proofErr w:type="spellEnd"/>
        <w:r w:rsidRPr="00AD1B73">
          <w:rPr>
            <w:sz w:val="20"/>
            <w:szCs w:val="20"/>
            <w:lang w:val="pt"/>
            <w:rPrChange w:id="242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): novas informações sobre a diversidade e evolução da fauna </w:t>
        </w:r>
        <w:proofErr w:type="spellStart"/>
        <w:r w:rsidRPr="00AD1B73">
          <w:rPr>
            <w:sz w:val="20"/>
            <w:szCs w:val="20"/>
            <w:lang w:val="pt"/>
            <w:rPrChange w:id="243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sauropodomorf</w:t>
        </w:r>
        <w:proofErr w:type="spellEnd"/>
        <w:r w:rsidRPr="00AD1B73">
          <w:rPr>
            <w:sz w:val="20"/>
            <w:szCs w:val="20"/>
            <w:lang w:val="pt"/>
            <w:rPrChange w:id="244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da formação </w:t>
        </w:r>
        <w:proofErr w:type="spellStart"/>
        <w:r w:rsidRPr="00AD1B73">
          <w:rPr>
            <w:sz w:val="20"/>
            <w:szCs w:val="20"/>
            <w:lang w:val="pt"/>
            <w:rPrChange w:id="245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elliot</w:t>
        </w:r>
        <w:proofErr w:type="spellEnd"/>
        <w:r w:rsidRPr="00AD1B73">
          <w:rPr>
            <w:sz w:val="20"/>
            <w:szCs w:val="20"/>
            <w:lang w:val="pt"/>
            <w:rPrChange w:id="246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da África do Sul (mais recente Triássico). J </w:t>
        </w:r>
        <w:proofErr w:type="spellStart"/>
        <w:r w:rsidRPr="00AD1B73">
          <w:rPr>
            <w:sz w:val="20"/>
            <w:szCs w:val="20"/>
            <w:lang w:val="pt"/>
            <w:rPrChange w:id="247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Vertebr</w:t>
        </w:r>
        <w:proofErr w:type="spellEnd"/>
        <w:r w:rsidRPr="00AD1B73">
          <w:rPr>
            <w:sz w:val="20"/>
            <w:szCs w:val="20"/>
            <w:lang w:val="pt"/>
            <w:rPrChange w:id="248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</w:t>
        </w:r>
        <w:proofErr w:type="spellStart"/>
        <w:r w:rsidRPr="00AD1B73">
          <w:rPr>
            <w:sz w:val="20"/>
            <w:szCs w:val="20"/>
            <w:lang w:val="pt"/>
            <w:rPrChange w:id="249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Paleontol</w:t>
        </w:r>
        <w:proofErr w:type="spellEnd"/>
        <w:r w:rsidRPr="00AD1B73">
          <w:rPr>
            <w:sz w:val="20"/>
            <w:szCs w:val="20"/>
            <w:lang w:val="pt"/>
            <w:rPrChange w:id="250" w:author="Blair McPhee" w:date="2015-10-27T16:01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35, e980504.</w:t>
        </w:r>
      </w:ins>
    </w:p>
    <w:p w14:paraId="73BDF359" w14:textId="77777777" w:rsidR="00F05F42" w:rsidRPr="00F05F42" w:rsidRDefault="00F05F42">
      <w:pPr>
        <w:autoSpaceDE w:val="0"/>
        <w:autoSpaceDN w:val="0"/>
        <w:adjustRightInd w:val="0"/>
        <w:spacing w:after="0" w:line="240" w:lineRule="auto"/>
        <w:rPr>
          <w:rFonts w:ascii="Segoe UI" w:eastAsia="SimSun" w:hAnsi="Segoe UI" w:cs="Segoe UI"/>
          <w:sz w:val="18"/>
          <w:szCs w:val="18"/>
          <w:lang w:val="en-AU" w:eastAsia="en-AU"/>
          <w:rPrChange w:id="251" w:author="Blair McPhee" w:date="2015-10-25T15:44:00Z">
            <w:rPr>
              <w:sz w:val="20"/>
              <w:szCs w:val="20"/>
              <w:lang w:val="en-AU"/>
            </w:rPr>
          </w:rPrChange>
        </w:rPr>
        <w:pPrChange w:id="252" w:author="Blair McPhee" w:date="2015-10-25T15:44:00Z">
          <w:pPr>
            <w:spacing w:line="240" w:lineRule="auto"/>
          </w:pPr>
        </w:pPrChange>
      </w:pPr>
    </w:p>
    <w:p w14:paraId="76C61359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Mo</w:t>
      </w:r>
      <w:proofErr w:type="spellEnd"/>
      <w:r w:rsidRPr="00C96324">
        <w:rPr>
          <w:sz w:val="20"/>
          <w:szCs w:val="20"/>
          <w:lang w:val="pt"/>
        </w:rPr>
        <w:t xml:space="preserve">, J., 2013. Tópicos em Paleontologia </w:t>
      </w:r>
      <w:proofErr w:type="spellStart"/>
      <w:r w:rsidRPr="00C96324">
        <w:rPr>
          <w:sz w:val="20"/>
          <w:szCs w:val="20"/>
          <w:lang w:val="pt"/>
        </w:rPr>
        <w:t>de</w:t>
      </w:r>
      <w:r w:rsidRPr="00C96324">
        <w:rPr>
          <w:i/>
          <w:sz w:val="20"/>
          <w:szCs w:val="20"/>
          <w:lang w:val="pt"/>
        </w:rPr>
        <w:t>Dinossauros</w:t>
      </w:r>
      <w:proofErr w:type="spellEnd"/>
      <w:r w:rsidRPr="00C96324">
        <w:rPr>
          <w:i/>
          <w:sz w:val="20"/>
          <w:szCs w:val="20"/>
          <w:lang w:val="pt"/>
        </w:rPr>
        <w:t xml:space="preserve"> Chineses- </w:t>
      </w:r>
      <w:proofErr w:type="spellStart"/>
      <w:r w:rsidRPr="00C96324">
        <w:rPr>
          <w:i/>
          <w:sz w:val="20"/>
          <w:szCs w:val="20"/>
          <w:lang w:val="pt"/>
        </w:rPr>
        <w:t>Bellusaurus</w:t>
      </w:r>
      <w:proofErr w:type="spellEnd"/>
      <w:r w:rsidRPr="00C96324">
        <w:rPr>
          <w:i/>
          <w:sz w:val="20"/>
          <w:szCs w:val="20"/>
          <w:lang w:val="pt"/>
        </w:rPr>
        <w:t xml:space="preserve"> sui</w:t>
      </w:r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Henan</w:t>
      </w:r>
      <w:proofErr w:type="spellEnd"/>
      <w:r w:rsidRPr="00C96324">
        <w:rPr>
          <w:sz w:val="20"/>
          <w:szCs w:val="20"/>
          <w:lang w:val="pt"/>
        </w:rPr>
        <w:t xml:space="preserve"> Science </w:t>
      </w:r>
      <w:proofErr w:type="spellStart"/>
      <w:r w:rsidRPr="00C96324">
        <w:rPr>
          <w:sz w:val="20"/>
          <w:szCs w:val="20"/>
          <w:lang w:val="pt"/>
        </w:rPr>
        <w:t>and</w:t>
      </w:r>
      <w:proofErr w:type="spellEnd"/>
      <w:r w:rsidRPr="00C96324">
        <w:rPr>
          <w:sz w:val="20"/>
          <w:szCs w:val="20"/>
          <w:lang w:val="pt"/>
        </w:rPr>
        <w:t xml:space="preserve"> Technology Press, </w:t>
      </w:r>
      <w:proofErr w:type="spellStart"/>
      <w:r w:rsidRPr="00C96324">
        <w:rPr>
          <w:sz w:val="20"/>
          <w:szCs w:val="20"/>
          <w:lang w:val="pt"/>
        </w:rPr>
        <w:t>Zhengzhou</w:t>
      </w:r>
      <w:proofErr w:type="spellEnd"/>
      <w:r w:rsidRPr="00C96324">
        <w:rPr>
          <w:sz w:val="20"/>
          <w:szCs w:val="20"/>
          <w:lang w:val="pt"/>
        </w:rPr>
        <w:t>, China, p. 231.</w:t>
      </w:r>
    </w:p>
    <w:p w14:paraId="27E12B8E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Mocho, P., </w:t>
      </w:r>
      <w:proofErr w:type="spellStart"/>
      <w:r w:rsidRPr="00C96324">
        <w:rPr>
          <w:sz w:val="20"/>
          <w:szCs w:val="20"/>
          <w:lang w:val="pt"/>
        </w:rPr>
        <w:t>Royo</w:t>
      </w:r>
      <w:proofErr w:type="spellEnd"/>
      <w:r w:rsidRPr="00C96324">
        <w:rPr>
          <w:sz w:val="20"/>
          <w:szCs w:val="20"/>
          <w:lang w:val="pt"/>
        </w:rPr>
        <w:t xml:space="preserve">‐Torres, R., Ortega, F., 2014. Reavaliação filogenética de </w:t>
      </w:r>
      <w:proofErr w:type="spellStart"/>
      <w:r w:rsidRPr="00C96324">
        <w:rPr>
          <w:i/>
          <w:sz w:val="20"/>
          <w:szCs w:val="20"/>
          <w:lang w:val="pt"/>
        </w:rPr>
        <w:t>Lourinhasaurus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alenquerensis</w:t>
      </w:r>
      <w:proofErr w:type="spellEnd"/>
      <w:r w:rsidRPr="00C96324">
        <w:rPr>
          <w:sz w:val="20"/>
          <w:szCs w:val="20"/>
          <w:lang w:val="pt"/>
        </w:rPr>
        <w:t xml:space="preserve">, uma </w:t>
      </w:r>
      <w:proofErr w:type="spellStart"/>
      <w:r w:rsidRPr="00C96324">
        <w:rPr>
          <w:sz w:val="20"/>
          <w:szCs w:val="20"/>
          <w:lang w:val="pt"/>
        </w:rPr>
        <w:t>Macronaria</w:t>
      </w:r>
      <w:proofErr w:type="spellEnd"/>
      <w:r w:rsidRPr="00C96324">
        <w:rPr>
          <w:sz w:val="20"/>
          <w:szCs w:val="20"/>
          <w:lang w:val="pt"/>
        </w:rPr>
        <w:t xml:space="preserve"> basal (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 do Alto Jurássico de Portugal.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170, 875-916.</w:t>
      </w:r>
    </w:p>
    <w:p w14:paraId="0450A18F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Muir</w:t>
      </w:r>
      <w:proofErr w:type="spellEnd"/>
      <w:r w:rsidRPr="00C96324">
        <w:rPr>
          <w:sz w:val="20"/>
          <w:szCs w:val="20"/>
          <w:lang w:val="pt"/>
        </w:rPr>
        <w:t xml:space="preserve">, R.A., </w:t>
      </w:r>
      <w:proofErr w:type="spellStart"/>
      <w:r w:rsidRPr="00C96324">
        <w:rPr>
          <w:sz w:val="20"/>
          <w:szCs w:val="20"/>
          <w:lang w:val="pt"/>
        </w:rPr>
        <w:t>Bordy</w:t>
      </w:r>
      <w:proofErr w:type="spellEnd"/>
      <w:r w:rsidRPr="00C96324">
        <w:rPr>
          <w:sz w:val="20"/>
          <w:szCs w:val="20"/>
          <w:lang w:val="pt"/>
        </w:rPr>
        <w:t xml:space="preserve">, E.M., </w:t>
      </w:r>
      <w:proofErr w:type="spellStart"/>
      <w:r w:rsidRPr="00C96324">
        <w:rPr>
          <w:sz w:val="20"/>
          <w:szCs w:val="20"/>
          <w:lang w:val="pt"/>
        </w:rPr>
        <w:t>Prevec</w:t>
      </w:r>
      <w:proofErr w:type="spellEnd"/>
      <w:r w:rsidRPr="00C96324">
        <w:rPr>
          <w:sz w:val="20"/>
          <w:szCs w:val="20"/>
          <w:lang w:val="pt"/>
        </w:rPr>
        <w:t xml:space="preserve">, R., 2015. O depósito do Cretáceo Inferior revela as primeiras evidências de um fluxo de detritos pós-incêndio na Formação </w:t>
      </w:r>
      <w:proofErr w:type="spellStart"/>
      <w:r w:rsidRPr="00C96324">
        <w:rPr>
          <w:sz w:val="20"/>
          <w:szCs w:val="20"/>
          <w:lang w:val="pt"/>
        </w:rPr>
        <w:t>Kirkwood</w:t>
      </w:r>
      <w:proofErr w:type="spellEnd"/>
      <w:r w:rsidRPr="00C96324">
        <w:rPr>
          <w:sz w:val="20"/>
          <w:szCs w:val="20"/>
          <w:lang w:val="pt"/>
        </w:rPr>
        <w:t xml:space="preserve">, Bacia de </w:t>
      </w:r>
      <w:proofErr w:type="spellStart"/>
      <w:r w:rsidRPr="00C96324">
        <w:rPr>
          <w:sz w:val="20"/>
          <w:szCs w:val="20"/>
          <w:lang w:val="pt"/>
        </w:rPr>
        <w:t>Algoa</w:t>
      </w:r>
      <w:proofErr w:type="spellEnd"/>
      <w:r w:rsidRPr="00C96324">
        <w:rPr>
          <w:sz w:val="20"/>
          <w:szCs w:val="20"/>
          <w:lang w:val="pt"/>
        </w:rPr>
        <w:t>, Cabo Oriental, África do Sul. Cretáceo Res 56, 161-179.</w:t>
      </w:r>
    </w:p>
    <w:p w14:paraId="24529C8E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Osborn</w:t>
      </w:r>
      <w:proofErr w:type="spellEnd"/>
      <w:r w:rsidRPr="00C96324">
        <w:rPr>
          <w:sz w:val="20"/>
          <w:szCs w:val="20"/>
          <w:lang w:val="pt"/>
        </w:rPr>
        <w:t xml:space="preserve">, H.F., </w:t>
      </w:r>
      <w:proofErr w:type="spellStart"/>
      <w:r w:rsidRPr="00C96324">
        <w:rPr>
          <w:sz w:val="20"/>
          <w:szCs w:val="20"/>
          <w:lang w:val="pt"/>
        </w:rPr>
        <w:t>Mook</w:t>
      </w:r>
      <w:proofErr w:type="spellEnd"/>
      <w:r w:rsidRPr="00C96324">
        <w:rPr>
          <w:sz w:val="20"/>
          <w:szCs w:val="20"/>
          <w:lang w:val="pt"/>
        </w:rPr>
        <w:t xml:space="preserve">, C.C., 1921.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Camarasaurus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r>
        <w:rPr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Anficélias</w:t>
      </w:r>
      <w:proofErr w:type="gramEnd"/>
      <w:r w:rsidRPr="00C96324">
        <w:rPr>
          <w:i/>
          <w:sz w:val="20"/>
          <w:szCs w:val="20"/>
          <w:lang w:val="pt"/>
        </w:rPr>
        <w:t>,</w:t>
      </w:r>
      <w:r w:rsidRPr="00C96324">
        <w:rPr>
          <w:sz w:val="20"/>
          <w:szCs w:val="20"/>
          <w:lang w:val="pt"/>
        </w:rPr>
        <w:t>e</w:t>
      </w:r>
      <w:proofErr w:type="spellEnd"/>
      <w:r w:rsidRPr="00C96324">
        <w:rPr>
          <w:sz w:val="20"/>
          <w:szCs w:val="20"/>
          <w:lang w:val="pt"/>
        </w:rPr>
        <w:t xml:space="preserve"> outros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de Cope. Memórias do Museu Americano de História Natural 3, 247-287.</w:t>
      </w:r>
    </w:p>
    <w:p w14:paraId="104CB082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Ouyang</w:t>
      </w:r>
      <w:proofErr w:type="spellEnd"/>
      <w:r w:rsidRPr="00C96324">
        <w:rPr>
          <w:sz w:val="20"/>
          <w:szCs w:val="20"/>
          <w:lang w:val="pt"/>
        </w:rPr>
        <w:t xml:space="preserve">, H., Ye, Y., 2002. O primeiro esqueleto </w:t>
      </w:r>
      <w:proofErr w:type="spellStart"/>
      <w:r w:rsidRPr="00C96324">
        <w:rPr>
          <w:sz w:val="20"/>
          <w:szCs w:val="20"/>
          <w:lang w:val="pt"/>
        </w:rPr>
        <w:t>mamenquisuriano</w:t>
      </w:r>
      <w:proofErr w:type="spellEnd"/>
      <w:r w:rsidRPr="00C96324">
        <w:rPr>
          <w:sz w:val="20"/>
          <w:szCs w:val="20"/>
          <w:lang w:val="pt"/>
        </w:rPr>
        <w:t xml:space="preserve"> com crânio completo: </w:t>
      </w:r>
      <w:proofErr w:type="spellStart"/>
      <w:r w:rsidRPr="00C96324">
        <w:rPr>
          <w:i/>
          <w:sz w:val="20"/>
          <w:szCs w:val="20"/>
          <w:lang w:val="pt"/>
        </w:rPr>
        <w:t>Mamenchisaurus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youngi</w:t>
      </w:r>
      <w:proofErr w:type="spellEnd"/>
      <w:r w:rsidRPr="00C96324">
        <w:rPr>
          <w:sz w:val="20"/>
          <w:szCs w:val="20"/>
          <w:lang w:val="pt"/>
        </w:rPr>
        <w:t xml:space="preserve">. Sichuan </w:t>
      </w:r>
      <w:proofErr w:type="spellStart"/>
      <w:r w:rsidRPr="00C96324">
        <w:rPr>
          <w:sz w:val="20"/>
          <w:szCs w:val="20"/>
          <w:lang w:val="pt"/>
        </w:rPr>
        <w:t>Scientific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and</w:t>
      </w:r>
      <w:proofErr w:type="spellEnd"/>
      <w:r w:rsidRPr="00C96324">
        <w:rPr>
          <w:sz w:val="20"/>
          <w:szCs w:val="20"/>
          <w:lang w:val="pt"/>
        </w:rPr>
        <w:t xml:space="preserve"> Technology </w:t>
      </w:r>
      <w:proofErr w:type="spellStart"/>
      <w:r w:rsidRPr="00C96324">
        <w:rPr>
          <w:sz w:val="20"/>
          <w:szCs w:val="20"/>
          <w:lang w:val="pt"/>
        </w:rPr>
        <w:t>Publications</w:t>
      </w:r>
      <w:proofErr w:type="spellEnd"/>
      <w:r w:rsidRPr="00C96324">
        <w:rPr>
          <w:sz w:val="20"/>
          <w:szCs w:val="20"/>
          <w:lang w:val="pt"/>
        </w:rPr>
        <w:t>, Sichuan.</w:t>
      </w:r>
    </w:p>
    <w:p w14:paraId="691C1230" w14:textId="77777777" w:rsidR="00C23532" w:rsidRDefault="00C23532" w:rsidP="00C96324">
      <w:pPr>
        <w:spacing w:line="240" w:lineRule="auto"/>
        <w:rPr>
          <w:ins w:id="253" w:author="Blair McPhee" w:date="2015-10-25T15:36:00Z"/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>Pereda-</w:t>
      </w:r>
      <w:proofErr w:type="spellStart"/>
      <w:r w:rsidRPr="00C96324">
        <w:rPr>
          <w:sz w:val="20"/>
          <w:szCs w:val="20"/>
          <w:lang w:val="pt"/>
        </w:rPr>
        <w:t>Suberbiola</w:t>
      </w:r>
      <w:proofErr w:type="spellEnd"/>
      <w:r w:rsidRPr="00C96324">
        <w:rPr>
          <w:sz w:val="20"/>
          <w:szCs w:val="20"/>
          <w:lang w:val="pt"/>
        </w:rPr>
        <w:t xml:space="preserve">, X., </w:t>
      </w:r>
      <w:proofErr w:type="spellStart"/>
      <w:r w:rsidRPr="00C96324">
        <w:rPr>
          <w:sz w:val="20"/>
          <w:szCs w:val="20"/>
          <w:lang w:val="pt"/>
        </w:rPr>
        <w:t>Galton</w:t>
      </w:r>
      <w:proofErr w:type="spellEnd"/>
      <w:r w:rsidRPr="00C96324">
        <w:rPr>
          <w:sz w:val="20"/>
          <w:szCs w:val="20"/>
          <w:lang w:val="pt"/>
        </w:rPr>
        <w:t xml:space="preserve">, P.M., </w:t>
      </w:r>
      <w:proofErr w:type="spellStart"/>
      <w:r w:rsidRPr="00C96324">
        <w:rPr>
          <w:sz w:val="20"/>
          <w:szCs w:val="20"/>
          <w:lang w:val="pt"/>
        </w:rPr>
        <w:t>Mallison</w:t>
      </w:r>
      <w:proofErr w:type="spellEnd"/>
      <w:r w:rsidRPr="00C96324">
        <w:rPr>
          <w:sz w:val="20"/>
          <w:szCs w:val="20"/>
          <w:lang w:val="pt"/>
        </w:rPr>
        <w:t>, H., Novas, F., 2013. Um dinossauro banhado (</w:t>
      </w:r>
      <w:proofErr w:type="spellStart"/>
      <w:r w:rsidRPr="00C96324">
        <w:rPr>
          <w:sz w:val="20"/>
          <w:szCs w:val="20"/>
          <w:lang w:val="pt"/>
        </w:rPr>
        <w:t>Ornithischia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Stegosauria</w:t>
      </w:r>
      <w:proofErr w:type="spellEnd"/>
      <w:r w:rsidRPr="00C96324">
        <w:rPr>
          <w:sz w:val="20"/>
          <w:szCs w:val="20"/>
          <w:lang w:val="pt"/>
        </w:rPr>
        <w:t xml:space="preserve">) do Cretáceo Primitivo da Argentina, América do Sul: uma avaliação. </w:t>
      </w:r>
      <w:proofErr w:type="spellStart"/>
      <w:r w:rsidRPr="00C96324">
        <w:rPr>
          <w:sz w:val="20"/>
          <w:szCs w:val="20"/>
          <w:lang w:val="pt"/>
        </w:rPr>
        <w:t>Alcheringa</w:t>
      </w:r>
      <w:proofErr w:type="spellEnd"/>
      <w:r w:rsidRPr="00C96324">
        <w:rPr>
          <w:sz w:val="20"/>
          <w:szCs w:val="20"/>
          <w:lang w:val="pt"/>
        </w:rPr>
        <w:t xml:space="preserve"> 37, 65-78.</w:t>
      </w:r>
    </w:p>
    <w:p w14:paraId="63F6306A" w14:textId="32FA3ACA" w:rsidR="00EE6F49" w:rsidRPr="00C96324" w:rsidRDefault="00EE6F49" w:rsidP="00EE6F49">
      <w:pPr>
        <w:spacing w:line="240" w:lineRule="auto"/>
        <w:rPr>
          <w:sz w:val="20"/>
          <w:szCs w:val="20"/>
          <w:lang w:val="en-AU"/>
        </w:rPr>
      </w:pPr>
      <w:proofErr w:type="spellStart"/>
      <w:ins w:id="254" w:author="Blair McPhee" w:date="2015-10-25T15:36:00Z">
        <w:r w:rsidRPr="00EE6F49">
          <w:rPr>
            <w:sz w:val="20"/>
            <w:szCs w:val="20"/>
            <w:lang w:val="pt"/>
          </w:rPr>
          <w:t>Rauhut</w:t>
        </w:r>
        <w:proofErr w:type="spellEnd"/>
        <w:r w:rsidRPr="00EE6F49">
          <w:rPr>
            <w:sz w:val="20"/>
            <w:szCs w:val="20"/>
            <w:lang w:val="pt"/>
          </w:rPr>
          <w:t xml:space="preserve">, O.W.M., 1999. Uma fauna de dinossauros do Cretáceo Tardio (Cenomaniano) do norte do Sudão. </w:t>
        </w:r>
        <w:proofErr w:type="spellStart"/>
        <w:r w:rsidRPr="00EE6F49">
          <w:rPr>
            <w:sz w:val="20"/>
            <w:szCs w:val="20"/>
            <w:lang w:val="pt"/>
          </w:rPr>
          <w:t>Palaeontologia</w:t>
        </w:r>
        <w:proofErr w:type="spellEnd"/>
        <w:r w:rsidRPr="00EE6F49">
          <w:rPr>
            <w:sz w:val="20"/>
            <w:szCs w:val="20"/>
            <w:lang w:val="pt"/>
          </w:rPr>
          <w:t xml:space="preserve"> Africana 35, 61-84.</w:t>
        </w:r>
      </w:ins>
    </w:p>
    <w:p w14:paraId="74F2A6A8" w14:textId="77777777" w:rsidR="00C23532" w:rsidRDefault="00C23532" w:rsidP="00C96324">
      <w:pPr>
        <w:spacing w:line="240" w:lineRule="auto"/>
        <w:rPr>
          <w:ins w:id="255" w:author="Blair McPhee" w:date="2015-10-25T15:31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Rauhut</w:t>
      </w:r>
      <w:proofErr w:type="spellEnd"/>
      <w:r w:rsidRPr="00C96324">
        <w:rPr>
          <w:sz w:val="20"/>
          <w:szCs w:val="20"/>
          <w:lang w:val="pt"/>
        </w:rPr>
        <w:t>, O.W., López-</w:t>
      </w:r>
      <w:proofErr w:type="spellStart"/>
      <w:r w:rsidRPr="00C96324">
        <w:rPr>
          <w:sz w:val="20"/>
          <w:szCs w:val="20"/>
          <w:lang w:val="pt"/>
        </w:rPr>
        <w:t>Arbarello</w:t>
      </w:r>
      <w:proofErr w:type="spellEnd"/>
      <w:r w:rsidRPr="00C96324">
        <w:rPr>
          <w:sz w:val="20"/>
          <w:szCs w:val="20"/>
          <w:lang w:val="pt"/>
        </w:rPr>
        <w:t xml:space="preserve">, A., 2009. Considerações sobre a idade da Formação </w:t>
      </w:r>
      <w:proofErr w:type="spellStart"/>
      <w:r w:rsidRPr="00C96324">
        <w:rPr>
          <w:sz w:val="20"/>
          <w:szCs w:val="20"/>
          <w:lang w:val="pt"/>
        </w:rPr>
        <w:t>Tiouaren</w:t>
      </w:r>
      <w:proofErr w:type="spellEnd"/>
      <w:r w:rsidRPr="00C96324">
        <w:rPr>
          <w:sz w:val="20"/>
          <w:szCs w:val="20"/>
          <w:lang w:val="pt"/>
        </w:rPr>
        <w:t xml:space="preserve"> (Bacia de </w:t>
      </w:r>
      <w:proofErr w:type="spellStart"/>
      <w:r w:rsidRPr="00C96324">
        <w:rPr>
          <w:sz w:val="20"/>
          <w:szCs w:val="20"/>
          <w:lang w:val="pt"/>
        </w:rPr>
        <w:t>Iullemmeden</w:t>
      </w:r>
      <w:proofErr w:type="spellEnd"/>
      <w:r w:rsidRPr="00C96324">
        <w:rPr>
          <w:sz w:val="20"/>
          <w:szCs w:val="20"/>
          <w:lang w:val="pt"/>
        </w:rPr>
        <w:t xml:space="preserve">, Níger, África): implicações para as faunas de vertebrados terrestres mesozoicos </w:t>
      </w:r>
      <w:proofErr w:type="spellStart"/>
      <w:r w:rsidRPr="00C96324">
        <w:rPr>
          <w:sz w:val="20"/>
          <w:szCs w:val="20"/>
          <w:lang w:val="pt"/>
        </w:rPr>
        <w:t>gondwananos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Palaeogeogr</w:t>
      </w:r>
      <w:proofErr w:type="spellEnd"/>
      <w:r w:rsidRPr="00C96324">
        <w:rPr>
          <w:sz w:val="20"/>
          <w:szCs w:val="20"/>
          <w:lang w:val="pt"/>
        </w:rPr>
        <w:t xml:space="preserve">., </w:t>
      </w:r>
      <w:proofErr w:type="spellStart"/>
      <w:r w:rsidRPr="00C96324">
        <w:rPr>
          <w:sz w:val="20"/>
          <w:szCs w:val="20"/>
          <w:lang w:val="pt"/>
        </w:rPr>
        <w:t>Palaeoclimatol</w:t>
      </w:r>
      <w:proofErr w:type="spellEnd"/>
      <w:r w:rsidRPr="00C96324">
        <w:rPr>
          <w:sz w:val="20"/>
          <w:szCs w:val="20"/>
          <w:lang w:val="pt"/>
        </w:rPr>
        <w:t xml:space="preserve">., </w:t>
      </w:r>
      <w:proofErr w:type="spellStart"/>
      <w:r w:rsidRPr="00C96324">
        <w:rPr>
          <w:sz w:val="20"/>
          <w:szCs w:val="20"/>
          <w:lang w:val="pt"/>
        </w:rPr>
        <w:t>Palaeoecol</w:t>
      </w:r>
      <w:proofErr w:type="spellEnd"/>
      <w:r w:rsidRPr="00C96324">
        <w:rPr>
          <w:sz w:val="20"/>
          <w:szCs w:val="20"/>
          <w:lang w:val="pt"/>
        </w:rPr>
        <w:t>. 271, 259-267.</w:t>
      </w:r>
    </w:p>
    <w:p w14:paraId="0AC917ED" w14:textId="77777777" w:rsidR="00EE6F49" w:rsidRPr="0040372A" w:rsidDel="00B2272D" w:rsidRDefault="00EE6F49">
      <w:pPr>
        <w:autoSpaceDE w:val="0"/>
        <w:autoSpaceDN w:val="0"/>
        <w:adjustRightInd w:val="0"/>
        <w:spacing w:after="0" w:line="240" w:lineRule="auto"/>
        <w:rPr>
          <w:del w:id="256" w:author="Blair McPhee" w:date="2015-10-25T15:32:00Z"/>
          <w:rFonts w:asciiTheme="minorHAnsi" w:eastAsia="SimSun" w:hAnsiTheme="minorHAnsi" w:cs="Segoe UI"/>
          <w:sz w:val="20"/>
          <w:szCs w:val="20"/>
          <w:lang w:val="en-AU" w:eastAsia="en-AU"/>
          <w:rPrChange w:id="257" w:author="Blair McPhee" w:date="2015-10-27T15:34:00Z">
            <w:rPr>
              <w:del w:id="258" w:author="Blair McPhee" w:date="2015-10-25T15:32:00Z"/>
              <w:rFonts w:ascii="Segoe UI" w:eastAsia="SimSun" w:hAnsi="Segoe UI" w:cs="Segoe UI"/>
              <w:sz w:val="18"/>
              <w:szCs w:val="18"/>
              <w:lang w:val="en-AU" w:eastAsia="en-AU"/>
            </w:rPr>
          </w:rPrChange>
        </w:rPr>
        <w:pPrChange w:id="259" w:author="Blair McPhee" w:date="2015-10-25T15:32:00Z">
          <w:pPr>
            <w:spacing w:line="240" w:lineRule="auto"/>
          </w:pPr>
        </w:pPrChange>
      </w:pPr>
      <w:proofErr w:type="spellStart"/>
      <w:ins w:id="260" w:author="Blair McPhee" w:date="2015-10-25T15:31:00Z">
        <w:r w:rsidRPr="0040372A">
          <w:rPr>
            <w:sz w:val="20"/>
            <w:szCs w:val="20"/>
            <w:lang w:val="pt"/>
            <w:rPrChange w:id="261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Rauhut</w:t>
        </w:r>
        <w:proofErr w:type="spellEnd"/>
        <w:r w:rsidRPr="0040372A">
          <w:rPr>
            <w:sz w:val="20"/>
            <w:szCs w:val="20"/>
            <w:lang w:val="pt"/>
            <w:rPrChange w:id="262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O.W.M., </w:t>
        </w:r>
        <w:proofErr w:type="spellStart"/>
        <w:r w:rsidRPr="0040372A">
          <w:rPr>
            <w:sz w:val="20"/>
            <w:szCs w:val="20"/>
            <w:lang w:val="pt"/>
            <w:rPrChange w:id="263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Carballido</w:t>
        </w:r>
        <w:proofErr w:type="spellEnd"/>
        <w:r w:rsidRPr="0040372A">
          <w:rPr>
            <w:sz w:val="20"/>
            <w:szCs w:val="20"/>
            <w:lang w:val="pt"/>
            <w:rPrChange w:id="264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J.L., Pol, D., 2015. Um dinossauro </w:t>
        </w:r>
        <w:proofErr w:type="spellStart"/>
        <w:r w:rsidRPr="0040372A">
          <w:rPr>
            <w:sz w:val="20"/>
            <w:szCs w:val="20"/>
            <w:lang w:val="pt"/>
            <w:rPrChange w:id="265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saurópode</w:t>
        </w:r>
        <w:proofErr w:type="spellEnd"/>
        <w:r w:rsidRPr="0040372A">
          <w:rPr>
            <w:sz w:val="20"/>
            <w:szCs w:val="20"/>
            <w:lang w:val="pt"/>
            <w:rPrChange w:id="266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</w:t>
        </w:r>
        <w:proofErr w:type="spellStart"/>
        <w:r w:rsidRPr="0040372A">
          <w:rPr>
            <w:sz w:val="20"/>
            <w:szCs w:val="20"/>
            <w:lang w:val="pt"/>
            <w:rPrChange w:id="267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diplodocid</w:t>
        </w:r>
        <w:proofErr w:type="spellEnd"/>
        <w:r w:rsidRPr="0040372A">
          <w:rPr>
            <w:sz w:val="20"/>
            <w:szCs w:val="20"/>
            <w:lang w:val="pt"/>
            <w:rPrChange w:id="268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da Formação Jurássica </w:t>
        </w:r>
        <w:proofErr w:type="spellStart"/>
        <w:r w:rsidRPr="0040372A">
          <w:rPr>
            <w:sz w:val="20"/>
            <w:szCs w:val="20"/>
            <w:lang w:val="pt"/>
            <w:rPrChange w:id="269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Cañadón</w:t>
        </w:r>
        <w:proofErr w:type="spellEnd"/>
        <w:r w:rsidRPr="0040372A">
          <w:rPr>
            <w:sz w:val="20"/>
            <w:szCs w:val="20"/>
            <w:lang w:val="pt"/>
            <w:rPrChange w:id="270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Calcáreo de Chubut, Argentina. J </w:t>
        </w:r>
        <w:proofErr w:type="spellStart"/>
        <w:r w:rsidRPr="0040372A">
          <w:rPr>
            <w:sz w:val="20"/>
            <w:szCs w:val="20"/>
            <w:lang w:val="pt"/>
            <w:rPrChange w:id="271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Vertebr</w:t>
        </w:r>
        <w:proofErr w:type="spellEnd"/>
        <w:r w:rsidRPr="0040372A">
          <w:rPr>
            <w:sz w:val="20"/>
            <w:szCs w:val="20"/>
            <w:lang w:val="pt"/>
            <w:rPrChange w:id="272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</w:t>
        </w:r>
        <w:proofErr w:type="spellStart"/>
        <w:r w:rsidRPr="0040372A">
          <w:rPr>
            <w:sz w:val="20"/>
            <w:szCs w:val="20"/>
            <w:lang w:val="pt"/>
            <w:rPrChange w:id="273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Paleontol</w:t>
        </w:r>
        <w:proofErr w:type="spellEnd"/>
        <w:r w:rsidRPr="0040372A">
          <w:rPr>
            <w:sz w:val="20"/>
            <w:szCs w:val="20"/>
            <w:lang w:val="pt"/>
            <w:rPrChange w:id="274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35, e982798.</w:t>
        </w:r>
      </w:ins>
    </w:p>
    <w:p w14:paraId="5A8F5B98" w14:textId="77777777" w:rsidR="00B2272D" w:rsidRPr="0040372A" w:rsidRDefault="00B2272D">
      <w:pPr>
        <w:autoSpaceDE w:val="0"/>
        <w:autoSpaceDN w:val="0"/>
        <w:adjustRightInd w:val="0"/>
        <w:spacing w:after="0" w:line="240" w:lineRule="auto"/>
        <w:rPr>
          <w:ins w:id="275" w:author="Blair McPhee" w:date="2015-10-27T15:32:00Z"/>
          <w:rFonts w:asciiTheme="minorHAnsi" w:eastAsia="SimSun" w:hAnsiTheme="minorHAnsi" w:cs="Segoe UI"/>
          <w:sz w:val="20"/>
          <w:szCs w:val="20"/>
          <w:lang w:val="en-AU" w:eastAsia="en-AU"/>
          <w:rPrChange w:id="276" w:author="Blair McPhee" w:date="2015-10-27T15:34:00Z">
            <w:rPr>
              <w:ins w:id="277" w:author="Blair McPhee" w:date="2015-10-27T15:32:00Z"/>
              <w:rFonts w:ascii="Segoe UI" w:eastAsia="SimSun" w:hAnsi="Segoe UI" w:cs="Segoe UI"/>
              <w:sz w:val="18"/>
              <w:szCs w:val="18"/>
              <w:lang w:val="en-AU" w:eastAsia="en-AU"/>
            </w:rPr>
          </w:rPrChange>
        </w:rPr>
        <w:pPrChange w:id="278" w:author="Blair McPhee" w:date="2015-10-25T15:32:00Z">
          <w:pPr>
            <w:spacing w:line="240" w:lineRule="auto"/>
          </w:pPr>
        </w:pPrChange>
      </w:pPr>
    </w:p>
    <w:p w14:paraId="5FA79E56" w14:textId="6836D38B" w:rsidR="00B2272D" w:rsidRPr="0040372A" w:rsidRDefault="00B2272D">
      <w:pPr>
        <w:autoSpaceDE w:val="0"/>
        <w:autoSpaceDN w:val="0"/>
        <w:adjustRightInd w:val="0"/>
        <w:spacing w:after="0" w:line="240" w:lineRule="auto"/>
        <w:rPr>
          <w:ins w:id="279" w:author="Blair McPhee" w:date="2015-10-27T15:32:00Z"/>
          <w:rFonts w:asciiTheme="minorHAnsi" w:eastAsia="SimSun" w:hAnsiTheme="minorHAnsi" w:cs="Segoe UI"/>
          <w:sz w:val="20"/>
          <w:szCs w:val="20"/>
          <w:lang w:val="en-AU" w:eastAsia="en-AU"/>
          <w:rPrChange w:id="280" w:author="Blair McPhee" w:date="2015-10-27T15:34:00Z">
            <w:rPr>
              <w:ins w:id="281" w:author="Blair McPhee" w:date="2015-10-27T15:32:00Z"/>
              <w:rFonts w:ascii="Segoe UI" w:eastAsia="SimSun" w:hAnsi="Segoe UI" w:cs="Segoe UI"/>
              <w:sz w:val="18"/>
              <w:szCs w:val="18"/>
              <w:lang w:val="en-AU" w:eastAsia="en-AU"/>
            </w:rPr>
          </w:rPrChange>
        </w:rPr>
        <w:pPrChange w:id="282" w:author="Blair McPhee" w:date="2015-10-25T15:32:00Z">
          <w:pPr>
            <w:spacing w:line="240" w:lineRule="auto"/>
          </w:pPr>
        </w:pPrChange>
      </w:pPr>
      <w:proofErr w:type="spellStart"/>
      <w:ins w:id="283" w:author="Blair McPhee" w:date="2015-10-27T15:32:00Z">
        <w:r w:rsidRPr="0040372A">
          <w:rPr>
            <w:sz w:val="20"/>
            <w:szCs w:val="20"/>
            <w:lang w:val="pt"/>
            <w:rPrChange w:id="284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Reddering</w:t>
        </w:r>
        <w:proofErr w:type="spellEnd"/>
        <w:r w:rsidRPr="0040372A">
          <w:rPr>
            <w:sz w:val="20"/>
            <w:szCs w:val="20"/>
            <w:lang w:val="pt"/>
            <w:rPrChange w:id="285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, J.S.V., 2010.</w:t>
        </w:r>
      </w:ins>
      <w:r>
        <w:rPr>
          <w:lang w:val="pt"/>
        </w:rPr>
        <w:t xml:space="preserve"> </w:t>
      </w:r>
      <w:ins w:id="286" w:author="Blair McPhee" w:date="2015-10-27T15:32:00Z">
        <w:r w:rsidRPr="0040372A">
          <w:rPr>
            <w:sz w:val="20"/>
            <w:szCs w:val="20"/>
            <w:lang w:val="pt"/>
            <w:rPrChange w:id="287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A formação de </w:t>
        </w:r>
        <w:proofErr w:type="spellStart"/>
        <w:r w:rsidRPr="0040372A">
          <w:rPr>
            <w:sz w:val="20"/>
            <w:szCs w:val="20"/>
            <w:lang w:val="pt"/>
            <w:rPrChange w:id="288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Kirkwood</w:t>
        </w:r>
        <w:proofErr w:type="spellEnd"/>
        <w:r w:rsidRPr="0040372A">
          <w:rPr>
            <w:sz w:val="20"/>
            <w:szCs w:val="20"/>
            <w:lang w:val="pt"/>
            <w:rPrChange w:id="289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 (</w:t>
        </w:r>
        <w:proofErr w:type="spellStart"/>
        <w:r w:rsidRPr="0040372A">
          <w:rPr>
            <w:sz w:val="20"/>
            <w:szCs w:val="20"/>
            <w:lang w:val="pt"/>
            <w:rPrChange w:id="290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Uitenhage</w:t>
        </w:r>
        <w:proofErr w:type="spellEnd"/>
        <w:r w:rsidRPr="0040372A">
          <w:rPr>
            <w:sz w:val="20"/>
            <w:szCs w:val="20"/>
            <w:lang w:val="pt"/>
            <w:rPrChange w:id="291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 </w:t>
        </w:r>
        <w:proofErr w:type="spellStart"/>
        <w:r w:rsidRPr="0040372A">
          <w:rPr>
            <w:sz w:val="20"/>
            <w:szCs w:val="20"/>
            <w:lang w:val="pt"/>
            <w:rPrChange w:id="292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Group</w:t>
        </w:r>
        <w:proofErr w:type="spellEnd"/>
        <w:r w:rsidRPr="0040372A">
          <w:rPr>
            <w:sz w:val="20"/>
            <w:szCs w:val="20"/>
            <w:lang w:val="pt"/>
            <w:rPrChange w:id="293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), incluindo os Membros </w:t>
        </w:r>
        <w:proofErr w:type="spellStart"/>
        <w:r w:rsidRPr="0040372A">
          <w:rPr>
            <w:sz w:val="20"/>
            <w:szCs w:val="20"/>
            <w:lang w:val="pt"/>
            <w:rPrChange w:id="294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Swartkops</w:t>
        </w:r>
        <w:proofErr w:type="spellEnd"/>
        <w:r w:rsidRPr="0040372A">
          <w:rPr>
            <w:sz w:val="20"/>
            <w:szCs w:val="20"/>
            <w:lang w:val="pt"/>
            <w:rPrChange w:id="295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 e </w:t>
        </w:r>
        <w:proofErr w:type="spellStart"/>
        <w:r w:rsidRPr="0040372A">
          <w:rPr>
            <w:sz w:val="20"/>
            <w:szCs w:val="20"/>
            <w:lang w:val="pt"/>
            <w:rPrChange w:id="296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Colchester</w:t>
        </w:r>
        <w:proofErr w:type="spellEnd"/>
        <w:r w:rsidRPr="0040372A">
          <w:rPr>
            <w:sz w:val="20"/>
            <w:szCs w:val="20"/>
            <w:lang w:val="pt"/>
            <w:rPrChange w:id="297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. Catálogo de Unidades </w:t>
        </w:r>
        <w:proofErr w:type="spellStart"/>
        <w:r w:rsidRPr="0040372A">
          <w:rPr>
            <w:sz w:val="20"/>
            <w:szCs w:val="20"/>
            <w:lang w:val="pt"/>
            <w:rPrChange w:id="298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Lithostratigráficas</w:t>
        </w:r>
        <w:proofErr w:type="spellEnd"/>
        <w:r w:rsidRPr="0040372A">
          <w:rPr>
            <w:sz w:val="20"/>
            <w:szCs w:val="20"/>
            <w:lang w:val="pt"/>
            <w:rPrChange w:id="299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 sul-africanas. </w:t>
        </w:r>
        <w:proofErr w:type="gramStart"/>
        <w:r w:rsidRPr="0040372A">
          <w:rPr>
            <w:sz w:val="20"/>
            <w:szCs w:val="20"/>
            <w:lang w:val="pt"/>
            <w:rPrChange w:id="300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S</w:t>
        </w:r>
      </w:ins>
      <w:ins w:id="301" w:author="Blair McPhee" w:date="2015-10-27T15:33:00Z">
        <w:r w:rsidR="0040372A" w:rsidRPr="0040372A">
          <w:rPr>
            <w:sz w:val="20"/>
            <w:szCs w:val="20"/>
            <w:lang w:val="pt"/>
            <w:rPrChange w:id="302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outh </w:t>
        </w:r>
      </w:ins>
      <w:r>
        <w:rPr>
          <w:lang w:val="pt"/>
        </w:rPr>
        <w:t xml:space="preserve"> </w:t>
      </w:r>
      <w:ins w:id="303" w:author="Blair McPhee" w:date="2015-10-27T15:32:00Z">
        <w:r w:rsidRPr="0040372A">
          <w:rPr>
            <w:sz w:val="20"/>
            <w:szCs w:val="20"/>
            <w:lang w:val="pt"/>
            <w:rPrChange w:id="304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Um</w:t>
        </w:r>
      </w:ins>
      <w:proofErr w:type="gramEnd"/>
      <w:ins w:id="305" w:author="Blair McPhee" w:date="2015-10-27T15:33:00Z">
        <w:r w:rsidR="0040372A" w:rsidRPr="0040372A">
          <w:rPr>
            <w:sz w:val="20"/>
            <w:szCs w:val="20"/>
            <w:lang w:val="pt"/>
            <w:rPrChange w:id="306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 Comitê</w:t>
        </w:r>
      </w:ins>
      <w:r>
        <w:rPr>
          <w:lang w:val="pt"/>
        </w:rPr>
        <w:t xml:space="preserve"> </w:t>
      </w:r>
      <w:proofErr w:type="spellStart"/>
      <w:ins w:id="307" w:author="Blair McPhee" w:date="2015-10-27T15:33:00Z">
        <w:r w:rsidR="0040372A" w:rsidRPr="0040372A">
          <w:rPr>
            <w:sz w:val="20"/>
            <w:szCs w:val="20"/>
            <w:lang w:val="pt"/>
            <w:rPrChange w:id="308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>frican</w:t>
        </w:r>
      </w:ins>
      <w:proofErr w:type="spellEnd"/>
      <w:r>
        <w:rPr>
          <w:lang w:val="pt"/>
        </w:rPr>
        <w:t xml:space="preserve"> para</w:t>
      </w:r>
      <w:ins w:id="309" w:author="Blair McPhee" w:date="2015-10-27T15:32:00Z">
        <w:r w:rsidR="0040372A" w:rsidRPr="0040372A">
          <w:rPr>
            <w:sz w:val="20"/>
            <w:szCs w:val="20"/>
            <w:lang w:val="pt"/>
            <w:rPrChange w:id="310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 estratigrafia,</w:t>
        </w:r>
      </w:ins>
      <w:r>
        <w:rPr>
          <w:lang w:val="pt"/>
        </w:rPr>
        <w:t xml:space="preserve"> Conselho de</w:t>
      </w:r>
      <w:ins w:id="311" w:author="Blair McPhee" w:date="2015-10-27T15:32:00Z">
        <w:r w:rsidR="0040372A" w:rsidRPr="0040372A">
          <w:rPr>
            <w:sz w:val="20"/>
            <w:szCs w:val="20"/>
            <w:lang w:val="pt"/>
            <w:rPrChange w:id="312" w:author="Blair McPhee" w:date="2015-10-27T15:34:00Z">
              <w:rPr>
                <w:rFonts w:ascii="Segoe UI" w:eastAsia="SimSun" w:hAnsi="Segoe UI" w:cs="Segoe UI"/>
                <w:sz w:val="18"/>
                <w:szCs w:val="18"/>
                <w:lang w:eastAsia="en-AU"/>
              </w:rPr>
            </w:rPrChange>
          </w:rPr>
          <w:t xml:space="preserve"> Geociências, Pretória.</w:t>
        </w:r>
      </w:ins>
    </w:p>
    <w:p w14:paraId="1F7844DA" w14:textId="77777777" w:rsidR="00EE6F49" w:rsidRPr="00EE6F49" w:rsidRDefault="00EE6F49">
      <w:pPr>
        <w:autoSpaceDE w:val="0"/>
        <w:autoSpaceDN w:val="0"/>
        <w:adjustRightInd w:val="0"/>
        <w:spacing w:after="0" w:line="240" w:lineRule="auto"/>
        <w:rPr>
          <w:ins w:id="313" w:author="Blair McPhee" w:date="2015-10-25T15:32:00Z"/>
          <w:rFonts w:ascii="Segoe UI" w:eastAsia="SimSun" w:hAnsi="Segoe UI" w:cs="Segoe UI"/>
          <w:sz w:val="18"/>
          <w:szCs w:val="18"/>
          <w:lang w:val="en-AU" w:eastAsia="en-AU"/>
          <w:rPrChange w:id="314" w:author="Blair McPhee" w:date="2015-10-25T15:32:00Z">
            <w:rPr>
              <w:ins w:id="315" w:author="Blair McPhee" w:date="2015-10-25T15:32:00Z"/>
              <w:sz w:val="20"/>
              <w:szCs w:val="20"/>
              <w:lang w:val="en-AU"/>
            </w:rPr>
          </w:rPrChange>
        </w:rPr>
        <w:pPrChange w:id="316" w:author="Blair McPhee" w:date="2015-10-25T15:32:00Z">
          <w:pPr>
            <w:spacing w:line="240" w:lineRule="auto"/>
          </w:pPr>
        </w:pPrChange>
      </w:pPr>
    </w:p>
    <w:p w14:paraId="1BF07877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Remes, K., 2006. Revisão do dinossauro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Tendaguru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Tornieria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gramStart"/>
      <w:r w:rsidRPr="00C96324">
        <w:rPr>
          <w:i/>
          <w:sz w:val="20"/>
          <w:szCs w:val="20"/>
          <w:lang w:val="pt"/>
        </w:rPr>
        <w:t>africana</w:t>
      </w:r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spellStart"/>
      <w:proofErr w:type="gramEnd"/>
      <w:r w:rsidRPr="00C96324">
        <w:rPr>
          <w:sz w:val="20"/>
          <w:szCs w:val="20"/>
          <w:lang w:val="pt"/>
        </w:rPr>
        <w:t>Fraas</w:t>
      </w:r>
      <w:proofErr w:type="spellEnd"/>
      <w:r w:rsidRPr="00C96324">
        <w:rPr>
          <w:sz w:val="20"/>
          <w:szCs w:val="20"/>
          <w:lang w:val="pt"/>
        </w:rPr>
        <w:t xml:space="preserve">) e sua relevância para a </w:t>
      </w:r>
      <w:proofErr w:type="spellStart"/>
      <w:r w:rsidRPr="00C96324">
        <w:rPr>
          <w:sz w:val="20"/>
          <w:szCs w:val="20"/>
          <w:lang w:val="pt"/>
        </w:rPr>
        <w:t>paleobiogeografia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26, 651-669.</w:t>
      </w:r>
    </w:p>
    <w:p w14:paraId="3C1A3E1A" w14:textId="77777777" w:rsidR="001E4D01" w:rsidRPr="00C96324" w:rsidRDefault="001E4D01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Remes, K., 2007. Um segundo dinossauro </w:t>
      </w:r>
      <w:proofErr w:type="spellStart"/>
      <w:r w:rsidRPr="00C96324">
        <w:rPr>
          <w:sz w:val="20"/>
          <w:szCs w:val="20"/>
          <w:lang w:val="pt"/>
        </w:rPr>
        <w:t>diplodocida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gondwanano</w:t>
      </w:r>
      <w:proofErr w:type="spellEnd"/>
      <w:r w:rsidRPr="00C96324">
        <w:rPr>
          <w:sz w:val="20"/>
          <w:szCs w:val="20"/>
          <w:lang w:val="pt"/>
        </w:rPr>
        <w:t xml:space="preserve"> dos leitos </w:t>
      </w:r>
      <w:proofErr w:type="spellStart"/>
      <w:r w:rsidRPr="00C96324">
        <w:rPr>
          <w:sz w:val="20"/>
          <w:szCs w:val="20"/>
          <w:lang w:val="pt"/>
        </w:rPr>
        <w:t>Tendaguru</w:t>
      </w:r>
      <w:proofErr w:type="spellEnd"/>
      <w:r w:rsidRPr="00C96324">
        <w:rPr>
          <w:sz w:val="20"/>
          <w:szCs w:val="20"/>
          <w:lang w:val="pt"/>
        </w:rPr>
        <w:t xml:space="preserve"> do Alto Jurássico da Tanzânia, África Oriental. Paleontologia 50, 653-667.</w:t>
      </w:r>
    </w:p>
    <w:p w14:paraId="734A2367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Remes, K., 2009. Taxonomia dos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diplodocid</w:t>
      </w:r>
      <w:proofErr w:type="spellEnd"/>
      <w:r w:rsidRPr="00C96324">
        <w:rPr>
          <w:sz w:val="20"/>
          <w:szCs w:val="20"/>
          <w:lang w:val="pt"/>
        </w:rPr>
        <w:t xml:space="preserve"> jurássicos tardios de </w:t>
      </w:r>
      <w:proofErr w:type="spellStart"/>
      <w:r w:rsidRPr="00C96324">
        <w:rPr>
          <w:sz w:val="20"/>
          <w:szCs w:val="20"/>
          <w:lang w:val="pt"/>
        </w:rPr>
        <w:t>Tendaguru</w:t>
      </w:r>
      <w:proofErr w:type="spellEnd"/>
      <w:r w:rsidRPr="00C96324">
        <w:rPr>
          <w:sz w:val="20"/>
          <w:szCs w:val="20"/>
          <w:lang w:val="pt"/>
        </w:rPr>
        <w:t xml:space="preserve"> (Tanzânia). </w:t>
      </w:r>
      <w:proofErr w:type="spellStart"/>
      <w:r w:rsidRPr="00C96324">
        <w:rPr>
          <w:sz w:val="20"/>
          <w:szCs w:val="20"/>
          <w:lang w:val="pt"/>
        </w:rPr>
        <w:t>Foss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Rec</w:t>
      </w:r>
      <w:proofErr w:type="spellEnd"/>
      <w:r w:rsidRPr="00C96324">
        <w:rPr>
          <w:sz w:val="20"/>
          <w:szCs w:val="20"/>
          <w:lang w:val="pt"/>
        </w:rPr>
        <w:t xml:space="preserve"> 12, 23-46.</w:t>
      </w:r>
    </w:p>
    <w:p w14:paraId="7E3D0CC4" w14:textId="77777777" w:rsidR="00C23532" w:rsidRDefault="00C23532" w:rsidP="00C96324">
      <w:pPr>
        <w:spacing w:line="240" w:lineRule="auto"/>
        <w:rPr>
          <w:ins w:id="317" w:author="Blair McPhee" w:date="2015-10-27T15:58:00Z"/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Rich, T.H.V., </w:t>
      </w:r>
      <w:proofErr w:type="spellStart"/>
      <w:r w:rsidRPr="00C96324">
        <w:rPr>
          <w:sz w:val="20"/>
          <w:szCs w:val="20"/>
          <w:lang w:val="pt"/>
        </w:rPr>
        <w:t>Molnar</w:t>
      </w:r>
      <w:proofErr w:type="spellEnd"/>
      <w:r w:rsidRPr="00C96324">
        <w:rPr>
          <w:sz w:val="20"/>
          <w:szCs w:val="20"/>
          <w:lang w:val="pt"/>
        </w:rPr>
        <w:t xml:space="preserve">, R.E., Rich, P.V., 1983. Vertebrados fósseis do Final do Jurássico ou Da Formação de </w:t>
      </w:r>
      <w:proofErr w:type="spellStart"/>
      <w:r w:rsidRPr="00C96324">
        <w:rPr>
          <w:sz w:val="20"/>
          <w:szCs w:val="20"/>
          <w:lang w:val="pt"/>
        </w:rPr>
        <w:t>Kirkwood</w:t>
      </w:r>
      <w:proofErr w:type="spellEnd"/>
      <w:r w:rsidRPr="00C96324">
        <w:rPr>
          <w:sz w:val="20"/>
          <w:szCs w:val="20"/>
          <w:lang w:val="pt"/>
        </w:rPr>
        <w:t xml:space="preserve"> Cretáceo Inicial, Bacia de </w:t>
      </w:r>
      <w:proofErr w:type="spellStart"/>
      <w:r w:rsidRPr="00C96324">
        <w:rPr>
          <w:sz w:val="20"/>
          <w:szCs w:val="20"/>
          <w:lang w:val="pt"/>
        </w:rPr>
        <w:t>Algoa</w:t>
      </w:r>
      <w:proofErr w:type="spellEnd"/>
      <w:r w:rsidRPr="00C96324">
        <w:rPr>
          <w:sz w:val="20"/>
          <w:szCs w:val="20"/>
          <w:lang w:val="pt"/>
        </w:rPr>
        <w:t xml:space="preserve">, África Austral. Trans </w:t>
      </w:r>
      <w:proofErr w:type="spellStart"/>
      <w:r w:rsidRPr="00C96324">
        <w:rPr>
          <w:sz w:val="20"/>
          <w:szCs w:val="20"/>
          <w:lang w:val="pt"/>
        </w:rPr>
        <w:t>Geol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S </w:t>
      </w:r>
      <w:proofErr w:type="spellStart"/>
      <w:r w:rsidRPr="00C96324">
        <w:rPr>
          <w:sz w:val="20"/>
          <w:szCs w:val="20"/>
          <w:lang w:val="pt"/>
        </w:rPr>
        <w:t>Afr</w:t>
      </w:r>
      <w:proofErr w:type="spellEnd"/>
      <w:r w:rsidRPr="00C96324">
        <w:rPr>
          <w:sz w:val="20"/>
          <w:szCs w:val="20"/>
          <w:lang w:val="pt"/>
        </w:rPr>
        <w:t xml:space="preserve"> 86, 281-291.</w:t>
      </w:r>
    </w:p>
    <w:p w14:paraId="3108C65C" w14:textId="6ED003E3" w:rsidR="00AD1B73" w:rsidRPr="00AD1B73" w:rsidRDefault="00AD1B73" w:rsidP="00AD1B73">
      <w:pPr>
        <w:spacing w:line="240" w:lineRule="auto"/>
        <w:rPr>
          <w:iCs/>
          <w:sz w:val="20"/>
          <w:szCs w:val="20"/>
          <w:lang w:val="en-AU"/>
        </w:rPr>
      </w:pPr>
      <w:proofErr w:type="spellStart"/>
      <w:ins w:id="318" w:author="Blair McPhee" w:date="2015-10-27T15:58:00Z">
        <w:r w:rsidRPr="00AD1B73">
          <w:rPr>
            <w:sz w:val="20"/>
            <w:szCs w:val="20"/>
            <w:lang w:val="pt"/>
          </w:rPr>
          <w:lastRenderedPageBreak/>
          <w:t>Rigassi</w:t>
        </w:r>
        <w:proofErr w:type="spellEnd"/>
        <w:r w:rsidRPr="00AD1B73">
          <w:rPr>
            <w:sz w:val="20"/>
            <w:szCs w:val="20"/>
            <w:lang w:val="pt"/>
          </w:rPr>
          <w:t>, D.A.</w:t>
        </w:r>
        <w:proofErr w:type="gramStart"/>
        <w:r w:rsidRPr="00AD1B73">
          <w:rPr>
            <w:sz w:val="20"/>
            <w:szCs w:val="20"/>
            <w:lang w:val="pt"/>
          </w:rPr>
          <w:t xml:space="preserve">, </w:t>
        </w:r>
      </w:ins>
      <w:r>
        <w:rPr>
          <w:lang w:val="pt"/>
        </w:rPr>
        <w:t xml:space="preserve"> </w:t>
      </w:r>
      <w:ins w:id="319" w:author="Blair McPhee" w:date="2015-10-27T15:58:00Z">
        <w:r w:rsidRPr="00AD1B73">
          <w:rPr>
            <w:sz w:val="20"/>
            <w:szCs w:val="20"/>
            <w:lang w:val="pt"/>
          </w:rPr>
          <w:t>1968</w:t>
        </w:r>
        <w:proofErr w:type="gramEnd"/>
        <w:r w:rsidRPr="00AD1B73">
          <w:rPr>
            <w:sz w:val="20"/>
            <w:szCs w:val="20"/>
            <w:lang w:val="pt"/>
          </w:rPr>
          <w:t>.</w:t>
        </w:r>
      </w:ins>
      <w:r>
        <w:rPr>
          <w:lang w:val="pt"/>
        </w:rPr>
        <w:t xml:space="preserve"> </w:t>
      </w:r>
      <w:ins w:id="320" w:author="Blair McPhee" w:date="2015-10-27T15:58:00Z">
        <w:r w:rsidRPr="00AD1B73">
          <w:rPr>
            <w:sz w:val="20"/>
            <w:szCs w:val="20"/>
            <w:lang w:val="pt"/>
          </w:rPr>
          <w:t xml:space="preserve">Relatório </w:t>
        </w:r>
        <w:proofErr w:type="gramStart"/>
        <w:r w:rsidRPr="00AD1B73">
          <w:rPr>
            <w:sz w:val="20"/>
            <w:szCs w:val="20"/>
            <w:lang w:val="pt"/>
          </w:rPr>
          <w:t xml:space="preserve">preliminar </w:t>
        </w:r>
      </w:ins>
      <w:r>
        <w:rPr>
          <w:lang w:val="pt"/>
        </w:rPr>
        <w:t xml:space="preserve"> </w:t>
      </w:r>
      <w:ins w:id="321" w:author="Blair McPhee" w:date="2015-10-27T15:58:00Z">
        <w:r w:rsidRPr="00AD1B73">
          <w:rPr>
            <w:sz w:val="20"/>
            <w:szCs w:val="20"/>
            <w:lang w:val="pt"/>
          </w:rPr>
          <w:t>sobre</w:t>
        </w:r>
      </w:ins>
      <w:proofErr w:type="gramEnd"/>
      <w:r>
        <w:rPr>
          <w:lang w:val="pt"/>
        </w:rPr>
        <w:t xml:space="preserve"> </w:t>
      </w:r>
      <w:ins w:id="322" w:author="Blair McPhee" w:date="2015-10-27T15:58:00Z">
        <w:r w:rsidRPr="00AD1B73">
          <w:rPr>
            <w:sz w:val="20"/>
            <w:szCs w:val="20"/>
            <w:lang w:val="pt"/>
          </w:rPr>
          <w:t xml:space="preserve"> a geologia e as perspectivas</w:t>
        </w:r>
      </w:ins>
      <w:r>
        <w:rPr>
          <w:lang w:val="pt"/>
        </w:rPr>
        <w:t xml:space="preserve"> de petróleo da </w:t>
      </w:r>
      <w:ins w:id="323" w:author="Blair McPhee" w:date="2015-10-27T15:58:00Z">
        <w:r w:rsidRPr="00AD1B73">
          <w:rPr>
            <w:sz w:val="20"/>
            <w:szCs w:val="20"/>
            <w:lang w:val="pt"/>
            <w:rPrChange w:id="324" w:author="Blair McPhee" w:date="2015-10-27T15:59:00Z">
              <w:rPr>
                <w:i/>
                <w:iCs/>
                <w:sz w:val="20"/>
                <w:szCs w:val="20"/>
                <w:lang w:val="en-AU"/>
              </w:rPr>
            </w:rPrChange>
          </w:rPr>
          <w:t xml:space="preserve">bacia </w:t>
        </w:r>
      </w:ins>
      <w:r>
        <w:rPr>
          <w:lang w:val="pt"/>
        </w:rPr>
        <w:t>do</w:t>
      </w:r>
      <w:ins w:id="325" w:author="Blair McPhee" w:date="2015-10-27T15:58:00Z">
        <w:r w:rsidRPr="00AD1B73">
          <w:rPr>
            <w:sz w:val="20"/>
            <w:szCs w:val="20"/>
            <w:lang w:val="pt"/>
            <w:rPrChange w:id="326" w:author="Blair McPhee" w:date="2015-10-27T15:59:00Z">
              <w:rPr>
                <w:i/>
                <w:iCs/>
                <w:sz w:val="20"/>
                <w:szCs w:val="20"/>
                <w:lang w:val="en-AU"/>
              </w:rPr>
            </w:rPrChange>
          </w:rPr>
          <w:t xml:space="preserve"> rio </w:t>
        </w:r>
        <w:proofErr w:type="spellStart"/>
        <w:r w:rsidRPr="00AD1B73">
          <w:rPr>
            <w:sz w:val="20"/>
            <w:szCs w:val="20"/>
            <w:lang w:val="pt"/>
            <w:rPrChange w:id="327" w:author="Blair McPhee" w:date="2015-10-27T15:59:00Z">
              <w:rPr>
                <w:i/>
                <w:iCs/>
                <w:sz w:val="20"/>
                <w:szCs w:val="20"/>
                <w:lang w:val="en-AU"/>
              </w:rPr>
            </w:rPrChange>
          </w:rPr>
          <w:t>Sundays</w:t>
        </w:r>
        <w:proofErr w:type="spellEnd"/>
        <w:r w:rsidRPr="00AD1B73">
          <w:rPr>
            <w:sz w:val="20"/>
            <w:szCs w:val="20"/>
            <w:lang w:val="pt"/>
            <w:rPrChange w:id="328" w:author="Blair McPhee" w:date="2015-10-27T15:59:00Z">
              <w:rPr>
                <w:i/>
                <w:iCs/>
                <w:sz w:val="20"/>
                <w:szCs w:val="20"/>
                <w:lang w:val="en-AU"/>
              </w:rPr>
            </w:rPrChange>
          </w:rPr>
          <w:t xml:space="preserve"> </w:t>
        </w:r>
      </w:ins>
      <w:r>
        <w:rPr>
          <w:lang w:val="pt"/>
        </w:rPr>
        <w:t xml:space="preserve"> </w:t>
      </w:r>
      <w:ins w:id="329" w:author="Blair McPhee" w:date="2015-10-27T15:58:00Z">
        <w:r w:rsidRPr="00AD1B73">
          <w:rPr>
            <w:sz w:val="20"/>
            <w:szCs w:val="20"/>
            <w:lang w:val="pt"/>
            <w:rPrChange w:id="330" w:author="Blair McPhee" w:date="2015-10-27T15:59:00Z">
              <w:rPr>
                <w:i/>
                <w:iCs/>
                <w:sz w:val="20"/>
                <w:szCs w:val="20"/>
                <w:lang w:val="en-AU"/>
              </w:rPr>
            </w:rPrChange>
          </w:rPr>
          <w:t>(</w:t>
        </w:r>
        <w:proofErr w:type="spellStart"/>
        <w:r w:rsidRPr="00AD1B73">
          <w:rPr>
            <w:sz w:val="20"/>
            <w:szCs w:val="20"/>
            <w:lang w:val="pt"/>
            <w:rPrChange w:id="331" w:author="Blair McPhee" w:date="2015-10-27T15:59:00Z">
              <w:rPr>
                <w:i/>
                <w:iCs/>
                <w:sz w:val="20"/>
                <w:szCs w:val="20"/>
                <w:lang w:val="en-AU"/>
              </w:rPr>
            </w:rPrChange>
          </w:rPr>
          <w:t>Unpubl</w:t>
        </w:r>
      </w:ins>
      <w:ins w:id="332" w:author="Blair McPhee" w:date="2015-10-27T16:00:00Z">
        <w:r>
          <w:rPr>
            <w:sz w:val="20"/>
            <w:szCs w:val="20"/>
            <w:lang w:val="pt"/>
          </w:rPr>
          <w:t>ished</w:t>
        </w:r>
      </w:ins>
      <w:proofErr w:type="spellEnd"/>
      <w:r>
        <w:rPr>
          <w:lang w:val="pt"/>
        </w:rPr>
        <w:t>),</w:t>
      </w:r>
      <w:proofErr w:type="spellStart"/>
      <w:ins w:id="333" w:author="Blair McPhee" w:date="2015-10-27T15:58:00Z">
        <w:r w:rsidRPr="00AD1B73">
          <w:rPr>
            <w:sz w:val="20"/>
            <w:szCs w:val="20"/>
            <w:lang w:val="pt"/>
          </w:rPr>
          <w:t>Petroconsultants</w:t>
        </w:r>
        <w:proofErr w:type="spellEnd"/>
        <w:r w:rsidRPr="00AD1B73">
          <w:rPr>
            <w:sz w:val="20"/>
            <w:szCs w:val="20"/>
            <w:lang w:val="pt"/>
          </w:rPr>
          <w:t xml:space="preserve"> S.A., Genebra, Suíça</w:t>
        </w:r>
        <w:r>
          <w:rPr>
            <w:sz w:val="20"/>
            <w:szCs w:val="20"/>
            <w:lang w:val="pt"/>
          </w:rPr>
          <w:t>.</w:t>
        </w:r>
      </w:ins>
    </w:p>
    <w:p w14:paraId="071FC034" w14:textId="6E8D1C7D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>Rogers, A., Schwarz, E., 190</w:t>
      </w:r>
      <w:ins w:id="334" w:author="Blair McPhee" w:date="2015-10-27T14:47:00Z">
        <w:r w:rsidR="00751F6A">
          <w:rPr>
            <w:sz w:val="20"/>
            <w:szCs w:val="20"/>
            <w:lang w:val="pt"/>
          </w:rPr>
          <w:t>1</w:t>
        </w:r>
      </w:ins>
      <w:del w:id="335" w:author="Blair McPhee" w:date="2015-10-27T14:47:00Z">
        <w:r w:rsidRPr="00C96324" w:rsidDel="00751F6A">
          <w:rPr>
            <w:sz w:val="20"/>
            <w:szCs w:val="20"/>
            <w:lang w:val="pt"/>
          </w:rPr>
          <w:delText>0</w:delText>
        </w:r>
      </w:del>
      <w:r w:rsidRPr="00C96324">
        <w:rPr>
          <w:sz w:val="20"/>
          <w:szCs w:val="20"/>
          <w:lang w:val="pt"/>
        </w:rPr>
        <w:t xml:space="preserve">. Relatório sobre o Levantamento de partes das Divisões </w:t>
      </w:r>
      <w:proofErr w:type="spellStart"/>
      <w:r w:rsidRPr="00C96324">
        <w:rPr>
          <w:sz w:val="20"/>
          <w:szCs w:val="20"/>
          <w:lang w:val="pt"/>
        </w:rPr>
        <w:t>Uitenhage</w:t>
      </w:r>
      <w:proofErr w:type="spellEnd"/>
      <w:r w:rsidRPr="00C96324">
        <w:rPr>
          <w:sz w:val="20"/>
          <w:szCs w:val="20"/>
          <w:lang w:val="pt"/>
        </w:rPr>
        <w:t xml:space="preserve"> e </w:t>
      </w:r>
      <w:proofErr w:type="spellStart"/>
      <w:r w:rsidRPr="00C96324">
        <w:rPr>
          <w:sz w:val="20"/>
          <w:szCs w:val="20"/>
          <w:lang w:val="pt"/>
        </w:rPr>
        <w:t>Port</w:t>
      </w:r>
      <w:proofErr w:type="spellEnd"/>
      <w:r w:rsidRPr="00C96324">
        <w:rPr>
          <w:sz w:val="20"/>
          <w:szCs w:val="20"/>
          <w:lang w:val="pt"/>
        </w:rPr>
        <w:t xml:space="preserve"> Elizabeth: </w:t>
      </w:r>
      <w:proofErr w:type="spellStart"/>
      <w:r w:rsidRPr="00C96324">
        <w:rPr>
          <w:sz w:val="20"/>
          <w:szCs w:val="20"/>
          <w:lang w:val="pt"/>
        </w:rPr>
        <w:t>Annu</w:t>
      </w:r>
      <w:proofErr w:type="spellEnd"/>
      <w:r w:rsidRPr="00C96324">
        <w:rPr>
          <w:sz w:val="20"/>
          <w:szCs w:val="20"/>
          <w:lang w:val="pt"/>
        </w:rPr>
        <w:t xml:space="preserve">. Representante geol. </w:t>
      </w:r>
      <w:proofErr w:type="spellStart"/>
      <w:r w:rsidRPr="00C96324">
        <w:rPr>
          <w:sz w:val="20"/>
          <w:szCs w:val="20"/>
          <w:lang w:val="pt"/>
        </w:rPr>
        <w:t>Comm</w:t>
      </w:r>
      <w:proofErr w:type="spellEnd"/>
      <w:r w:rsidRPr="00C96324">
        <w:rPr>
          <w:sz w:val="20"/>
          <w:szCs w:val="20"/>
          <w:lang w:val="pt"/>
        </w:rPr>
        <w:t>. CGH.</w:t>
      </w:r>
    </w:p>
    <w:p w14:paraId="474FD267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Romer</w:t>
      </w:r>
      <w:proofErr w:type="spellEnd"/>
      <w:r w:rsidRPr="00C96324">
        <w:rPr>
          <w:sz w:val="20"/>
          <w:szCs w:val="20"/>
          <w:lang w:val="pt"/>
        </w:rPr>
        <w:t>, A.S., 1956. Osteologia dos Répteis. Universidade de Chicago Press, Chicago.</w:t>
      </w:r>
    </w:p>
    <w:p w14:paraId="5C479B7F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Ross, C.F., Sues, H.-D., De Klerk, W.J., 1999. </w:t>
      </w:r>
      <w:proofErr w:type="spellStart"/>
      <w:r w:rsidRPr="00C96324">
        <w:rPr>
          <w:sz w:val="20"/>
          <w:szCs w:val="20"/>
          <w:lang w:val="pt"/>
        </w:rPr>
        <w:t>Lepidosaurian</w:t>
      </w:r>
      <w:proofErr w:type="spellEnd"/>
      <w:r w:rsidRPr="00C96324">
        <w:rPr>
          <w:sz w:val="20"/>
          <w:szCs w:val="20"/>
          <w:lang w:val="pt"/>
        </w:rPr>
        <w:t xml:space="preserve"> permanece da Formação </w:t>
      </w:r>
      <w:proofErr w:type="spellStart"/>
      <w:r w:rsidRPr="00C96324">
        <w:rPr>
          <w:sz w:val="20"/>
          <w:szCs w:val="20"/>
          <w:lang w:val="pt"/>
        </w:rPr>
        <w:t>Kirkwood</w:t>
      </w:r>
      <w:proofErr w:type="spellEnd"/>
      <w:r w:rsidRPr="00C96324">
        <w:rPr>
          <w:sz w:val="20"/>
          <w:szCs w:val="20"/>
          <w:lang w:val="pt"/>
        </w:rPr>
        <w:t xml:space="preserve"> inferior da África do Sul.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19, 21-27.</w:t>
      </w:r>
    </w:p>
    <w:p w14:paraId="42254E6C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Royo</w:t>
      </w:r>
      <w:proofErr w:type="spellEnd"/>
      <w:r w:rsidRPr="00C96324">
        <w:rPr>
          <w:sz w:val="20"/>
          <w:szCs w:val="20"/>
          <w:lang w:val="pt"/>
        </w:rPr>
        <w:t xml:space="preserve">-Torres, R., </w:t>
      </w:r>
      <w:proofErr w:type="spellStart"/>
      <w:r w:rsidRPr="00C96324">
        <w:rPr>
          <w:sz w:val="20"/>
          <w:szCs w:val="20"/>
          <w:lang w:val="pt"/>
        </w:rPr>
        <w:t>Cobos</w:t>
      </w:r>
      <w:proofErr w:type="spellEnd"/>
      <w:r w:rsidRPr="00C96324">
        <w:rPr>
          <w:sz w:val="20"/>
          <w:szCs w:val="20"/>
          <w:lang w:val="pt"/>
        </w:rPr>
        <w:t xml:space="preserve">, A., Luque, L., </w:t>
      </w:r>
      <w:proofErr w:type="spellStart"/>
      <w:r w:rsidRPr="00C96324">
        <w:rPr>
          <w:sz w:val="20"/>
          <w:szCs w:val="20"/>
          <w:lang w:val="pt"/>
        </w:rPr>
        <w:t>Aberasturi</w:t>
      </w:r>
      <w:proofErr w:type="spellEnd"/>
      <w:r w:rsidRPr="00C96324">
        <w:rPr>
          <w:sz w:val="20"/>
          <w:szCs w:val="20"/>
          <w:lang w:val="pt"/>
        </w:rPr>
        <w:t xml:space="preserve">, A., </w:t>
      </w:r>
      <w:proofErr w:type="spellStart"/>
      <w:r w:rsidRPr="00C96324">
        <w:rPr>
          <w:sz w:val="20"/>
          <w:szCs w:val="20"/>
          <w:lang w:val="pt"/>
        </w:rPr>
        <w:t>Espílez</w:t>
      </w:r>
      <w:proofErr w:type="spellEnd"/>
      <w:r w:rsidRPr="00C96324">
        <w:rPr>
          <w:sz w:val="20"/>
          <w:szCs w:val="20"/>
          <w:lang w:val="pt"/>
        </w:rPr>
        <w:t xml:space="preserve">, E., </w:t>
      </w:r>
      <w:proofErr w:type="spellStart"/>
      <w:r w:rsidRPr="00C96324">
        <w:rPr>
          <w:sz w:val="20"/>
          <w:szCs w:val="20"/>
          <w:lang w:val="pt"/>
        </w:rPr>
        <w:t>Fierro</w:t>
      </w:r>
      <w:proofErr w:type="spellEnd"/>
      <w:r w:rsidRPr="00C96324">
        <w:rPr>
          <w:sz w:val="20"/>
          <w:szCs w:val="20"/>
          <w:lang w:val="pt"/>
        </w:rPr>
        <w:t xml:space="preserve">, I., González, A., </w:t>
      </w:r>
      <w:proofErr w:type="spellStart"/>
      <w:r w:rsidRPr="00C96324">
        <w:rPr>
          <w:sz w:val="20"/>
          <w:szCs w:val="20"/>
          <w:lang w:val="pt"/>
        </w:rPr>
        <w:t>Mampel</w:t>
      </w:r>
      <w:proofErr w:type="spellEnd"/>
      <w:r w:rsidRPr="00C96324">
        <w:rPr>
          <w:sz w:val="20"/>
          <w:szCs w:val="20"/>
          <w:lang w:val="pt"/>
        </w:rPr>
        <w:t xml:space="preserve">, L., Alcalá, L., 2009. Alta diversidade de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europeus durante a transição Jurássica-Cretáceo em </w:t>
      </w:r>
      <w:proofErr w:type="spellStart"/>
      <w:r w:rsidRPr="00C96324">
        <w:rPr>
          <w:sz w:val="20"/>
          <w:szCs w:val="20"/>
          <w:lang w:val="pt"/>
        </w:rPr>
        <w:t>Riodeva</w:t>
      </w:r>
      <w:proofErr w:type="spellEnd"/>
      <w:r w:rsidRPr="00C96324">
        <w:rPr>
          <w:sz w:val="20"/>
          <w:szCs w:val="20"/>
          <w:lang w:val="pt"/>
        </w:rPr>
        <w:t xml:space="preserve"> (Teruel, Espanha). Paleontologia 52, 1009-1027.</w:t>
      </w:r>
    </w:p>
    <w:p w14:paraId="2C3E65AB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Royo</w:t>
      </w:r>
      <w:proofErr w:type="spellEnd"/>
      <w:r w:rsidRPr="00C96324">
        <w:rPr>
          <w:sz w:val="20"/>
          <w:szCs w:val="20"/>
          <w:lang w:val="pt"/>
        </w:rPr>
        <w:t xml:space="preserve">‐Torres, R.,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Mas, R., </w:t>
      </w:r>
      <w:proofErr w:type="spellStart"/>
      <w:r w:rsidRPr="00C96324">
        <w:rPr>
          <w:sz w:val="20"/>
          <w:szCs w:val="20"/>
          <w:lang w:val="pt"/>
        </w:rPr>
        <w:t>Cobos</w:t>
      </w:r>
      <w:proofErr w:type="spellEnd"/>
      <w:r w:rsidRPr="00C96324">
        <w:rPr>
          <w:sz w:val="20"/>
          <w:szCs w:val="20"/>
          <w:lang w:val="pt"/>
        </w:rPr>
        <w:t xml:space="preserve">, A., </w:t>
      </w:r>
      <w:proofErr w:type="spellStart"/>
      <w:r w:rsidRPr="00C96324">
        <w:rPr>
          <w:sz w:val="20"/>
          <w:szCs w:val="20"/>
          <w:lang w:val="pt"/>
        </w:rPr>
        <w:t>Gascó</w:t>
      </w:r>
      <w:proofErr w:type="spellEnd"/>
      <w:r w:rsidRPr="00C96324">
        <w:rPr>
          <w:sz w:val="20"/>
          <w:szCs w:val="20"/>
          <w:lang w:val="pt"/>
        </w:rPr>
        <w:t xml:space="preserve">, F., Alcalá, L., Sanz, J.L., 2014. A anatomia, as relações filogenéticas e a posição estratigráfica do dinossauro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espanhol </w:t>
      </w:r>
      <w:proofErr w:type="spellStart"/>
      <w:r w:rsidRPr="00C96324">
        <w:rPr>
          <w:i/>
          <w:sz w:val="20"/>
          <w:szCs w:val="20"/>
          <w:lang w:val="pt"/>
        </w:rPr>
        <w:t>tifônica-berriasiano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Aragosaurus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ischiaticus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171, 623-655.</w:t>
      </w:r>
    </w:p>
    <w:p w14:paraId="70CF2231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Salgado, L., Bonaparte, J.F., 1991. Um novo </w:t>
      </w:r>
      <w:proofErr w:type="spellStart"/>
      <w:r w:rsidRPr="00C96324">
        <w:rPr>
          <w:sz w:val="20"/>
          <w:szCs w:val="20"/>
          <w:lang w:val="pt"/>
        </w:rPr>
        <w:t>dicraeosauridae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i/>
          <w:sz w:val="20"/>
          <w:szCs w:val="20"/>
          <w:lang w:val="pt"/>
        </w:rPr>
        <w:t>Amargasurus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cazaui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gen. et sp. nov., da Formação La Amarga, </w:t>
      </w:r>
      <w:proofErr w:type="spellStart"/>
      <w:r w:rsidRPr="00C96324">
        <w:rPr>
          <w:sz w:val="20"/>
          <w:szCs w:val="20"/>
          <w:lang w:val="pt"/>
        </w:rPr>
        <w:t>Neocomiano</w:t>
      </w:r>
      <w:proofErr w:type="spellEnd"/>
      <w:r w:rsidRPr="00C96324">
        <w:rPr>
          <w:sz w:val="20"/>
          <w:szCs w:val="20"/>
          <w:lang w:val="pt"/>
        </w:rPr>
        <w:t xml:space="preserve"> da província de Neuquén, Argentina. </w:t>
      </w:r>
      <w:proofErr w:type="spellStart"/>
      <w:r w:rsidRPr="00C96324">
        <w:rPr>
          <w:sz w:val="20"/>
          <w:szCs w:val="20"/>
          <w:lang w:val="pt"/>
        </w:rPr>
        <w:t>Ameghiniana</w:t>
      </w:r>
      <w:proofErr w:type="spellEnd"/>
      <w:r w:rsidRPr="00C96324">
        <w:rPr>
          <w:sz w:val="20"/>
          <w:szCs w:val="20"/>
          <w:lang w:val="pt"/>
        </w:rPr>
        <w:t xml:space="preserve"> 28, 333-346.</w:t>
      </w:r>
    </w:p>
    <w:p w14:paraId="555FA02B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Salgado, L., Novas, F.E., Suarez, M., de </w:t>
      </w:r>
      <w:proofErr w:type="spellStart"/>
      <w:r w:rsidRPr="00C96324">
        <w:rPr>
          <w:sz w:val="20"/>
          <w:szCs w:val="20"/>
          <w:lang w:val="pt"/>
        </w:rPr>
        <w:t>la</w:t>
      </w:r>
      <w:proofErr w:type="spellEnd"/>
      <w:r w:rsidRPr="00C96324">
        <w:rPr>
          <w:sz w:val="20"/>
          <w:szCs w:val="20"/>
          <w:lang w:val="pt"/>
        </w:rPr>
        <w:t xml:space="preserve"> Cruz, R., </w:t>
      </w:r>
      <w:proofErr w:type="spellStart"/>
      <w:r w:rsidRPr="00C96324">
        <w:rPr>
          <w:sz w:val="20"/>
          <w:szCs w:val="20"/>
          <w:lang w:val="pt"/>
        </w:rPr>
        <w:t>Isasi</w:t>
      </w:r>
      <w:proofErr w:type="spellEnd"/>
      <w:r w:rsidRPr="00C96324">
        <w:rPr>
          <w:sz w:val="20"/>
          <w:szCs w:val="20"/>
          <w:lang w:val="pt"/>
        </w:rPr>
        <w:t xml:space="preserve">, M., </w:t>
      </w:r>
      <w:proofErr w:type="spellStart"/>
      <w:r w:rsidRPr="00C96324">
        <w:rPr>
          <w:sz w:val="20"/>
          <w:szCs w:val="20"/>
          <w:lang w:val="pt"/>
        </w:rPr>
        <w:t>Rubilar</w:t>
      </w:r>
      <w:proofErr w:type="spellEnd"/>
      <w:r w:rsidRPr="00C96324">
        <w:rPr>
          <w:sz w:val="20"/>
          <w:szCs w:val="20"/>
          <w:lang w:val="pt"/>
        </w:rPr>
        <w:t xml:space="preserve">-Rogers, D., Vargas, A., 2015.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jurássicos tardios na Patagônia chilena. </w:t>
      </w:r>
      <w:proofErr w:type="spellStart"/>
      <w:r w:rsidRPr="00C96324">
        <w:rPr>
          <w:sz w:val="20"/>
          <w:szCs w:val="20"/>
          <w:lang w:val="pt"/>
        </w:rPr>
        <w:t>Ameghiniana</w:t>
      </w:r>
      <w:proofErr w:type="spellEnd"/>
      <w:r w:rsidRPr="00C96324">
        <w:rPr>
          <w:sz w:val="20"/>
          <w:szCs w:val="20"/>
          <w:lang w:val="pt"/>
        </w:rPr>
        <w:t xml:space="preserve"> 52, 418-429.</w:t>
      </w:r>
    </w:p>
    <w:p w14:paraId="509080E4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Salgado, L., Powell, J.E., 2010. Reavaliação da </w:t>
      </w:r>
      <w:proofErr w:type="gramStart"/>
      <w:r w:rsidRPr="00C96324">
        <w:rPr>
          <w:sz w:val="20"/>
          <w:szCs w:val="20"/>
          <w:lang w:val="pt"/>
        </w:rPr>
        <w:t>lamina</w:t>
      </w:r>
      <w:proofErr w:type="gramEnd"/>
      <w:r w:rsidRPr="00C96324">
        <w:rPr>
          <w:sz w:val="20"/>
          <w:szCs w:val="20"/>
          <w:lang w:val="pt"/>
        </w:rPr>
        <w:t xml:space="preserve"> vertebral em alguns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titanossauros sul-americanos.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30, 1760-1772.</w:t>
      </w:r>
    </w:p>
    <w:p w14:paraId="52AD7A8D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Sereno, P.C., Beck, A.L., </w:t>
      </w:r>
      <w:proofErr w:type="spellStart"/>
      <w:r w:rsidRPr="00C96324">
        <w:rPr>
          <w:sz w:val="20"/>
          <w:szCs w:val="20"/>
          <w:lang w:val="pt"/>
        </w:rPr>
        <w:t>Dutheil</w:t>
      </w:r>
      <w:proofErr w:type="spellEnd"/>
      <w:r w:rsidRPr="00C96324">
        <w:rPr>
          <w:sz w:val="20"/>
          <w:szCs w:val="20"/>
          <w:lang w:val="pt"/>
        </w:rPr>
        <w:t xml:space="preserve">, D.B., Larsson, H.C., Lyon, G.H., Moussa, B., </w:t>
      </w:r>
      <w:proofErr w:type="spellStart"/>
      <w:r w:rsidRPr="00C96324">
        <w:rPr>
          <w:sz w:val="20"/>
          <w:szCs w:val="20"/>
          <w:lang w:val="pt"/>
        </w:rPr>
        <w:t>Sadleir</w:t>
      </w:r>
      <w:proofErr w:type="spellEnd"/>
      <w:r w:rsidRPr="00C96324">
        <w:rPr>
          <w:sz w:val="20"/>
          <w:szCs w:val="20"/>
          <w:lang w:val="pt"/>
        </w:rPr>
        <w:t xml:space="preserve">, R.W., </w:t>
      </w:r>
      <w:proofErr w:type="spellStart"/>
      <w:r w:rsidRPr="00C96324">
        <w:rPr>
          <w:sz w:val="20"/>
          <w:szCs w:val="20"/>
          <w:lang w:val="pt"/>
        </w:rPr>
        <w:t>Sidor</w:t>
      </w:r>
      <w:proofErr w:type="spellEnd"/>
      <w:r w:rsidRPr="00C96324">
        <w:rPr>
          <w:sz w:val="20"/>
          <w:szCs w:val="20"/>
          <w:lang w:val="pt"/>
        </w:rPr>
        <w:t xml:space="preserve">, C.A., </w:t>
      </w:r>
      <w:proofErr w:type="spellStart"/>
      <w:r w:rsidRPr="00C96324">
        <w:rPr>
          <w:sz w:val="20"/>
          <w:szCs w:val="20"/>
          <w:lang w:val="pt"/>
        </w:rPr>
        <w:t>Varricchio</w:t>
      </w:r>
      <w:proofErr w:type="spellEnd"/>
      <w:r w:rsidRPr="00C96324">
        <w:rPr>
          <w:sz w:val="20"/>
          <w:szCs w:val="20"/>
          <w:lang w:val="pt"/>
        </w:rPr>
        <w:t xml:space="preserve">, D.J., Wilson, G.P., 1999.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cretáceos do Saara e a taxa desigual de evolução esquelética entre os dinossauros. Ciência 286, 1342-1347.</w:t>
      </w:r>
    </w:p>
    <w:p w14:paraId="64435740" w14:textId="77777777" w:rsidR="00C23532" w:rsidRDefault="00C23532" w:rsidP="00C96324">
      <w:pPr>
        <w:spacing w:line="240" w:lineRule="auto"/>
        <w:rPr>
          <w:ins w:id="336" w:author="Blair McPhee" w:date="2015-10-25T15:57:00Z"/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Sereno, P.C., Wilson, J.A., </w:t>
      </w:r>
      <w:proofErr w:type="spellStart"/>
      <w:r w:rsidRPr="00C96324">
        <w:rPr>
          <w:sz w:val="20"/>
          <w:szCs w:val="20"/>
          <w:lang w:val="pt"/>
        </w:rPr>
        <w:t>Witmer</w:t>
      </w:r>
      <w:proofErr w:type="spellEnd"/>
      <w:r w:rsidRPr="00C96324">
        <w:rPr>
          <w:sz w:val="20"/>
          <w:szCs w:val="20"/>
          <w:lang w:val="pt"/>
        </w:rPr>
        <w:t xml:space="preserve">, L.M., </w:t>
      </w:r>
      <w:proofErr w:type="spellStart"/>
      <w:r w:rsidRPr="00C96324">
        <w:rPr>
          <w:sz w:val="20"/>
          <w:szCs w:val="20"/>
          <w:lang w:val="pt"/>
        </w:rPr>
        <w:t>Whitlock</w:t>
      </w:r>
      <w:proofErr w:type="spellEnd"/>
      <w:r w:rsidRPr="00C96324">
        <w:rPr>
          <w:sz w:val="20"/>
          <w:szCs w:val="20"/>
          <w:lang w:val="pt"/>
        </w:rPr>
        <w:t xml:space="preserve">, J.A., Maga, A., Ide, O., </w:t>
      </w:r>
      <w:proofErr w:type="spellStart"/>
      <w:r w:rsidRPr="00C96324">
        <w:rPr>
          <w:sz w:val="20"/>
          <w:szCs w:val="20"/>
          <w:lang w:val="pt"/>
        </w:rPr>
        <w:t>Rowe</w:t>
      </w:r>
      <w:proofErr w:type="spellEnd"/>
      <w:r w:rsidRPr="00C96324">
        <w:rPr>
          <w:sz w:val="20"/>
          <w:szCs w:val="20"/>
          <w:lang w:val="pt"/>
        </w:rPr>
        <w:t xml:space="preserve">, T.A., 2007. Extremos estruturais em um dinossauro cretáceo. </w:t>
      </w:r>
      <w:proofErr w:type="spellStart"/>
      <w:r w:rsidRPr="00C96324">
        <w:rPr>
          <w:sz w:val="20"/>
          <w:szCs w:val="20"/>
          <w:lang w:val="pt"/>
        </w:rPr>
        <w:t>PLoS</w:t>
      </w:r>
      <w:proofErr w:type="spellEnd"/>
      <w:r w:rsidRPr="00C96324">
        <w:rPr>
          <w:sz w:val="20"/>
          <w:szCs w:val="20"/>
          <w:lang w:val="pt"/>
        </w:rPr>
        <w:t xml:space="preserve"> ONE 2, e1230.</w:t>
      </w:r>
    </w:p>
    <w:p w14:paraId="157B6206" w14:textId="23D3B1B2" w:rsidR="00EB20ED" w:rsidRPr="0040372A" w:rsidRDefault="00EB20ED">
      <w:pPr>
        <w:autoSpaceDE w:val="0"/>
        <w:autoSpaceDN w:val="0"/>
        <w:adjustRightInd w:val="0"/>
        <w:spacing w:after="0" w:line="240" w:lineRule="auto"/>
        <w:rPr>
          <w:ins w:id="337" w:author="Blair McPhee" w:date="2015-10-25T15:57:00Z"/>
          <w:rFonts w:asciiTheme="minorHAnsi" w:eastAsia="SimSun" w:hAnsiTheme="minorHAnsi" w:cs="Segoe UI"/>
          <w:sz w:val="20"/>
          <w:szCs w:val="20"/>
          <w:lang w:val="en-AU" w:eastAsia="en-AU"/>
          <w:rPrChange w:id="338" w:author="Blair McPhee" w:date="2015-10-27T15:34:00Z">
            <w:rPr>
              <w:ins w:id="339" w:author="Blair McPhee" w:date="2015-10-25T15:57:00Z"/>
              <w:rFonts w:ascii="Segoe UI" w:eastAsia="SimSun" w:hAnsi="Segoe UI" w:cs="Segoe UI"/>
              <w:sz w:val="18"/>
              <w:szCs w:val="18"/>
              <w:lang w:val="en-AU" w:eastAsia="en-AU"/>
            </w:rPr>
          </w:rPrChange>
        </w:rPr>
        <w:pPrChange w:id="340" w:author="Blair McPhee" w:date="2015-10-25T15:57:00Z">
          <w:pPr>
            <w:spacing w:line="240" w:lineRule="auto"/>
          </w:pPr>
        </w:pPrChange>
      </w:pPr>
      <w:proofErr w:type="spellStart"/>
      <w:ins w:id="341" w:author="Blair McPhee" w:date="2015-10-25T15:57:00Z">
        <w:r w:rsidRPr="0040372A">
          <w:rPr>
            <w:sz w:val="20"/>
            <w:szCs w:val="20"/>
            <w:lang w:val="pt"/>
            <w:rPrChange w:id="342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Shone</w:t>
        </w:r>
        <w:proofErr w:type="spellEnd"/>
        <w:r w:rsidRPr="0040372A">
          <w:rPr>
            <w:sz w:val="20"/>
            <w:szCs w:val="20"/>
            <w:lang w:val="pt"/>
            <w:rPrChange w:id="343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R., 1978. Um caso de gradação lateral entre as formações do rio </w:t>
        </w:r>
        <w:proofErr w:type="spellStart"/>
        <w:r w:rsidRPr="0040372A">
          <w:rPr>
            <w:sz w:val="20"/>
            <w:szCs w:val="20"/>
            <w:lang w:val="pt"/>
            <w:rPrChange w:id="344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Kirkwood</w:t>
        </w:r>
        <w:proofErr w:type="spellEnd"/>
        <w:r w:rsidRPr="0040372A">
          <w:rPr>
            <w:sz w:val="20"/>
            <w:szCs w:val="20"/>
            <w:lang w:val="pt"/>
            <w:rPrChange w:id="345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 e </w:t>
        </w:r>
        <w:proofErr w:type="spellStart"/>
        <w:r w:rsidRPr="0040372A">
          <w:rPr>
            <w:sz w:val="20"/>
            <w:szCs w:val="20"/>
            <w:lang w:val="pt"/>
            <w:rPrChange w:id="346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Sundays</w:t>
        </w:r>
        <w:proofErr w:type="spellEnd"/>
        <w:r w:rsidRPr="0040372A">
          <w:rPr>
            <w:sz w:val="20"/>
            <w:szCs w:val="20"/>
            <w:lang w:val="pt"/>
            <w:rPrChange w:id="347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 xml:space="preserve">, Bacia de </w:t>
        </w:r>
        <w:proofErr w:type="spellStart"/>
        <w:r w:rsidRPr="0040372A">
          <w:rPr>
            <w:sz w:val="20"/>
            <w:szCs w:val="20"/>
            <w:lang w:val="pt"/>
            <w:rPrChange w:id="348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Algoa</w:t>
        </w:r>
        <w:proofErr w:type="spellEnd"/>
        <w:r w:rsidRPr="0040372A">
          <w:rPr>
            <w:sz w:val="20"/>
            <w:szCs w:val="20"/>
            <w:lang w:val="pt"/>
            <w:rPrChange w:id="349" w:author="Blair McPhee" w:date="2015-10-27T15:34:00Z">
              <w:rPr>
                <w:rFonts w:ascii="Segoe UI" w:eastAsia="SimSun" w:hAnsi="Segoe UI" w:cs="Segoe UI"/>
                <w:sz w:val="18"/>
                <w:szCs w:val="18"/>
                <w:lang w:val="en-AU" w:eastAsia="en-AU"/>
              </w:rPr>
            </w:rPrChange>
          </w:rPr>
          <w:t>. Transações da Sociedade Geológica da África do Sul 81, 319-326.</w:t>
        </w:r>
      </w:ins>
    </w:p>
    <w:p w14:paraId="0B54C6D8" w14:textId="77777777" w:rsidR="00EB20ED" w:rsidRPr="00EB20ED" w:rsidRDefault="00EB20ED">
      <w:pPr>
        <w:autoSpaceDE w:val="0"/>
        <w:autoSpaceDN w:val="0"/>
        <w:adjustRightInd w:val="0"/>
        <w:spacing w:after="0" w:line="240" w:lineRule="auto"/>
        <w:rPr>
          <w:rFonts w:ascii="Segoe UI" w:eastAsia="SimSun" w:hAnsi="Segoe UI" w:cs="Segoe UI"/>
          <w:sz w:val="18"/>
          <w:szCs w:val="18"/>
          <w:lang w:val="en-AU" w:eastAsia="en-AU"/>
          <w:rPrChange w:id="350" w:author="Blair McPhee" w:date="2015-10-25T15:57:00Z">
            <w:rPr>
              <w:sz w:val="20"/>
              <w:szCs w:val="20"/>
              <w:lang w:val="en-AU"/>
            </w:rPr>
          </w:rPrChange>
        </w:rPr>
        <w:pPrChange w:id="351" w:author="Blair McPhee" w:date="2015-10-25T15:57:00Z">
          <w:pPr>
            <w:spacing w:line="240" w:lineRule="auto"/>
          </w:pPr>
        </w:pPrChange>
      </w:pPr>
    </w:p>
    <w:p w14:paraId="06771EE6" w14:textId="77777777" w:rsidR="00C23532" w:rsidRDefault="00C23532" w:rsidP="00C96324">
      <w:pPr>
        <w:spacing w:line="240" w:lineRule="auto"/>
        <w:rPr>
          <w:ins w:id="352" w:author="Blair McPhee" w:date="2015-10-27T15:54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Shone</w:t>
      </w:r>
      <w:proofErr w:type="spellEnd"/>
      <w:r w:rsidRPr="00C96324">
        <w:rPr>
          <w:sz w:val="20"/>
          <w:szCs w:val="20"/>
          <w:lang w:val="pt"/>
        </w:rPr>
        <w:t>, R.W., 2006. Depósitos pós-</w:t>
      </w:r>
      <w:proofErr w:type="spellStart"/>
      <w:r w:rsidRPr="00C96324">
        <w:rPr>
          <w:sz w:val="20"/>
          <w:szCs w:val="20"/>
          <w:lang w:val="pt"/>
        </w:rPr>
        <w:t>Karoo</w:t>
      </w:r>
      <w:proofErr w:type="spellEnd"/>
      <w:r w:rsidRPr="00C96324">
        <w:rPr>
          <w:sz w:val="20"/>
          <w:szCs w:val="20"/>
          <w:lang w:val="pt"/>
        </w:rPr>
        <w:t xml:space="preserve"> Mesozoicos </w:t>
      </w:r>
      <w:proofErr w:type="spellStart"/>
      <w:r w:rsidRPr="00C96324">
        <w:rPr>
          <w:sz w:val="20"/>
          <w:szCs w:val="20"/>
          <w:lang w:val="pt"/>
        </w:rPr>
        <w:t>onshore</w:t>
      </w:r>
      <w:proofErr w:type="spellEnd"/>
      <w:r w:rsidRPr="00C96324">
        <w:rPr>
          <w:sz w:val="20"/>
          <w:szCs w:val="20"/>
          <w:lang w:val="pt"/>
        </w:rPr>
        <w:t xml:space="preserve">, Em: Johnson, M.R., </w:t>
      </w:r>
      <w:proofErr w:type="spellStart"/>
      <w:r w:rsidRPr="00C96324">
        <w:rPr>
          <w:sz w:val="20"/>
          <w:szCs w:val="20"/>
          <w:lang w:val="pt"/>
        </w:rPr>
        <w:t>Anhaeusser</w:t>
      </w:r>
      <w:proofErr w:type="spellEnd"/>
      <w:r w:rsidRPr="00C96324">
        <w:rPr>
          <w:sz w:val="20"/>
          <w:szCs w:val="20"/>
          <w:lang w:val="pt"/>
        </w:rPr>
        <w:t xml:space="preserve">, C.R., Thomas, R.J. (Eds.), A geologia da África do Sul. Sociedade Geológica da África do Sul, </w:t>
      </w:r>
      <w:proofErr w:type="spellStart"/>
      <w:r w:rsidRPr="00C96324">
        <w:rPr>
          <w:sz w:val="20"/>
          <w:szCs w:val="20"/>
          <w:lang w:val="pt"/>
        </w:rPr>
        <w:t>Marshalltown</w:t>
      </w:r>
      <w:proofErr w:type="spellEnd"/>
      <w:r w:rsidRPr="00C96324">
        <w:rPr>
          <w:sz w:val="20"/>
          <w:szCs w:val="20"/>
          <w:lang w:val="pt"/>
        </w:rPr>
        <w:t>, pp. 541-552.</w:t>
      </w:r>
    </w:p>
    <w:p w14:paraId="6802AC97" w14:textId="4A0EB37E" w:rsidR="00AD1B73" w:rsidRPr="00AD1B73" w:rsidRDefault="00AD1B73" w:rsidP="00AD1B73">
      <w:pPr>
        <w:spacing w:line="240" w:lineRule="auto"/>
        <w:rPr>
          <w:iCs/>
          <w:sz w:val="20"/>
          <w:szCs w:val="20"/>
          <w:lang w:val="en-AU"/>
        </w:rPr>
      </w:pPr>
      <w:ins w:id="353" w:author="Blair McPhee" w:date="2015-10-27T15:54:00Z">
        <w:r w:rsidRPr="00AD1B73">
          <w:rPr>
            <w:sz w:val="20"/>
            <w:szCs w:val="20"/>
            <w:lang w:val="pt"/>
          </w:rPr>
          <w:t>Stewart, A.G., 1973.</w:t>
        </w:r>
      </w:ins>
      <w:r>
        <w:rPr>
          <w:lang w:val="pt"/>
        </w:rPr>
        <w:t xml:space="preserve"> </w:t>
      </w:r>
      <w:ins w:id="354" w:author="Blair McPhee" w:date="2015-10-27T15:54:00Z">
        <w:r w:rsidRPr="00AD1B73">
          <w:rPr>
            <w:sz w:val="20"/>
            <w:szCs w:val="20"/>
            <w:lang w:val="pt"/>
          </w:rPr>
          <w:t xml:space="preserve">Petrologia e petrografia de amostras de </w:t>
        </w:r>
        <w:proofErr w:type="gramStart"/>
        <w:r w:rsidRPr="00AD1B73">
          <w:rPr>
            <w:sz w:val="20"/>
            <w:szCs w:val="20"/>
            <w:lang w:val="pt"/>
          </w:rPr>
          <w:t>dois</w:t>
        </w:r>
      </w:ins>
      <w:r>
        <w:rPr>
          <w:lang w:val="pt"/>
        </w:rPr>
        <w:t xml:space="preserve"> </w:t>
      </w:r>
      <w:ins w:id="355" w:author="Blair McPhee" w:date="2015-10-27T15:54:00Z">
        <w:r w:rsidRPr="00AD1B73">
          <w:rPr>
            <w:sz w:val="20"/>
            <w:szCs w:val="20"/>
            <w:lang w:val="pt"/>
          </w:rPr>
          <w:t xml:space="preserve"> núcleos</w:t>
        </w:r>
        <w:proofErr w:type="gramEnd"/>
        <w:r w:rsidRPr="00AD1B73">
          <w:rPr>
            <w:sz w:val="20"/>
            <w:szCs w:val="20"/>
            <w:lang w:val="pt"/>
          </w:rPr>
          <w:t xml:space="preserve"> da Bacia de </w:t>
        </w:r>
        <w:proofErr w:type="spellStart"/>
        <w:r w:rsidRPr="00AD1B73">
          <w:rPr>
            <w:sz w:val="20"/>
            <w:szCs w:val="20"/>
            <w:lang w:val="pt"/>
          </w:rPr>
          <w:t>Algoa</w:t>
        </w:r>
        <w:proofErr w:type="spellEnd"/>
        <w:r w:rsidRPr="00AD1B73">
          <w:rPr>
            <w:sz w:val="20"/>
            <w:szCs w:val="20"/>
            <w:lang w:val="pt"/>
          </w:rPr>
          <w:t>.</w:t>
        </w:r>
      </w:ins>
      <w:r>
        <w:rPr>
          <w:lang w:val="pt"/>
        </w:rPr>
        <w:t xml:space="preserve"> </w:t>
      </w:r>
      <w:ins w:id="356" w:author="Blair McPhee" w:date="2015-10-27T15:54:00Z">
        <w:r w:rsidRPr="00AD1B73">
          <w:rPr>
            <w:sz w:val="20"/>
            <w:szCs w:val="20"/>
            <w:lang w:val="pt"/>
          </w:rPr>
          <w:t xml:space="preserve">M. Sc. </w:t>
        </w:r>
        <w:proofErr w:type="gramStart"/>
        <w:r w:rsidRPr="00AD1B73">
          <w:rPr>
            <w:sz w:val="20"/>
            <w:szCs w:val="20"/>
            <w:lang w:val="pt"/>
          </w:rPr>
          <w:t xml:space="preserve">tese </w:t>
        </w:r>
      </w:ins>
      <w:r>
        <w:rPr>
          <w:lang w:val="pt"/>
        </w:rPr>
        <w:t xml:space="preserve"> </w:t>
      </w:r>
      <w:ins w:id="357" w:author="Blair McPhee" w:date="2015-10-27T15:54:00Z">
        <w:r w:rsidRPr="00AD1B73">
          <w:rPr>
            <w:sz w:val="20"/>
            <w:szCs w:val="20"/>
            <w:lang w:val="pt"/>
          </w:rPr>
          <w:t>(</w:t>
        </w:r>
        <w:proofErr w:type="spellStart"/>
        <w:proofErr w:type="gramEnd"/>
        <w:r w:rsidRPr="00AD1B73">
          <w:rPr>
            <w:sz w:val="20"/>
            <w:szCs w:val="20"/>
            <w:lang w:val="pt"/>
          </w:rPr>
          <w:t>Unpubl</w:t>
        </w:r>
      </w:ins>
      <w:ins w:id="358" w:author="Blair McPhee" w:date="2015-10-27T15:58:00Z">
        <w:r>
          <w:rPr>
            <w:sz w:val="20"/>
            <w:szCs w:val="20"/>
            <w:lang w:val="pt"/>
          </w:rPr>
          <w:t>ished</w:t>
        </w:r>
      </w:ins>
      <w:proofErr w:type="spellEnd"/>
      <w:r>
        <w:rPr>
          <w:lang w:val="pt"/>
        </w:rPr>
        <w:t>),</w:t>
      </w:r>
      <w:ins w:id="359" w:author="Blair McPhee" w:date="2015-10-27T15:54:00Z">
        <w:r w:rsidRPr="00AD1B73">
          <w:rPr>
            <w:sz w:val="20"/>
            <w:szCs w:val="20"/>
            <w:lang w:val="pt"/>
          </w:rPr>
          <w:t>Univ. Cidade do Cabo.</w:t>
        </w:r>
      </w:ins>
    </w:p>
    <w:p w14:paraId="22E91F92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Stevens, K.A., </w:t>
      </w:r>
      <w:proofErr w:type="spellStart"/>
      <w:r w:rsidRPr="00C96324">
        <w:rPr>
          <w:sz w:val="20"/>
          <w:szCs w:val="20"/>
          <w:lang w:val="pt"/>
        </w:rPr>
        <w:t>Parrish</w:t>
      </w:r>
      <w:proofErr w:type="spellEnd"/>
      <w:r w:rsidRPr="00C96324">
        <w:rPr>
          <w:sz w:val="20"/>
          <w:szCs w:val="20"/>
          <w:lang w:val="pt"/>
        </w:rPr>
        <w:t xml:space="preserve">, J.M., 1999. Postura do pescoço e hábitos alimentares de dois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jurássicos. Ciência 284, 798-800.</w:t>
      </w:r>
    </w:p>
    <w:p w14:paraId="646CD87D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Tang, F., Jin, X.-S., </w:t>
      </w:r>
      <w:proofErr w:type="spellStart"/>
      <w:r w:rsidRPr="00C96324">
        <w:rPr>
          <w:sz w:val="20"/>
          <w:szCs w:val="20"/>
          <w:lang w:val="pt"/>
        </w:rPr>
        <w:t>Kang</w:t>
      </w:r>
      <w:proofErr w:type="spellEnd"/>
      <w:r w:rsidRPr="00C96324">
        <w:rPr>
          <w:sz w:val="20"/>
          <w:szCs w:val="20"/>
          <w:lang w:val="pt"/>
        </w:rPr>
        <w:t xml:space="preserve">, X.-M., Zhang, G.-J., 2001. </w:t>
      </w:r>
      <w:proofErr w:type="spellStart"/>
      <w:r w:rsidRPr="00C96324">
        <w:rPr>
          <w:i/>
          <w:sz w:val="20"/>
          <w:szCs w:val="20"/>
          <w:lang w:val="pt"/>
        </w:rPr>
        <w:t>Omeisaurus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maoianus</w:t>
      </w:r>
      <w:proofErr w:type="spellEnd"/>
      <w:r w:rsidRPr="00C96324">
        <w:rPr>
          <w:i/>
          <w:sz w:val="20"/>
          <w:szCs w:val="20"/>
          <w:lang w:val="pt"/>
        </w:rPr>
        <w:t>.</w:t>
      </w:r>
      <w:r w:rsidRPr="00C96324">
        <w:rPr>
          <w:sz w:val="20"/>
          <w:szCs w:val="20"/>
          <w:lang w:val="pt"/>
        </w:rPr>
        <w:t xml:space="preserve"> Um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 completo de </w:t>
      </w:r>
      <w:proofErr w:type="spellStart"/>
      <w:r w:rsidRPr="00C96324">
        <w:rPr>
          <w:sz w:val="20"/>
          <w:szCs w:val="20"/>
          <w:lang w:val="pt"/>
        </w:rPr>
        <w:t>Jingyan</w:t>
      </w:r>
      <w:proofErr w:type="spellEnd"/>
      <w:r w:rsidRPr="00C96324">
        <w:rPr>
          <w:sz w:val="20"/>
          <w:szCs w:val="20"/>
          <w:lang w:val="pt"/>
        </w:rPr>
        <w:t xml:space="preserve">, Sichuan China </w:t>
      </w:r>
      <w:proofErr w:type="spellStart"/>
      <w:r w:rsidRPr="00C96324">
        <w:rPr>
          <w:sz w:val="20"/>
          <w:szCs w:val="20"/>
          <w:lang w:val="pt"/>
        </w:rPr>
        <w:t>Ocean</w:t>
      </w:r>
      <w:proofErr w:type="spellEnd"/>
      <w:r w:rsidRPr="00C96324">
        <w:rPr>
          <w:sz w:val="20"/>
          <w:szCs w:val="20"/>
          <w:lang w:val="pt"/>
        </w:rPr>
        <w:t xml:space="preserve"> Press, Pequim.</w:t>
      </w:r>
    </w:p>
    <w:p w14:paraId="3EBA12F2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Taylor, M.P., 2009. Uma reavaliação do </w:t>
      </w:r>
      <w:proofErr w:type="spellStart"/>
      <w:r w:rsidRPr="00C96324">
        <w:rPr>
          <w:i/>
          <w:sz w:val="20"/>
          <w:szCs w:val="20"/>
          <w:lang w:val="pt"/>
        </w:rPr>
        <w:t>Braquiosaurus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altithorax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Riggs</w:t>
      </w:r>
      <w:proofErr w:type="spellEnd"/>
      <w:proofErr w:type="gramEnd"/>
      <w:r w:rsidRPr="00C96324">
        <w:rPr>
          <w:sz w:val="20"/>
          <w:szCs w:val="20"/>
          <w:lang w:val="pt"/>
        </w:rPr>
        <w:t xml:space="preserve"> 1903 (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 e sua separação genérica de </w:t>
      </w:r>
      <w:proofErr w:type="spellStart"/>
      <w:r w:rsidRPr="00C96324">
        <w:rPr>
          <w:sz w:val="20"/>
          <w:szCs w:val="20"/>
          <w:lang w:val="pt"/>
        </w:rPr>
        <w:t>Giraffatitan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brancai</w:t>
      </w:r>
      <w:proofErr w:type="spellEnd"/>
      <w:r w:rsidRPr="00C96324">
        <w:rPr>
          <w:sz w:val="20"/>
          <w:szCs w:val="20"/>
          <w:lang w:val="pt"/>
        </w:rPr>
        <w:t xml:space="preserve"> (</w:t>
      </w:r>
      <w:proofErr w:type="spellStart"/>
      <w:r w:rsidRPr="00C96324">
        <w:rPr>
          <w:sz w:val="20"/>
          <w:szCs w:val="20"/>
          <w:lang w:val="pt"/>
        </w:rPr>
        <w:t>Janensch</w:t>
      </w:r>
      <w:proofErr w:type="spellEnd"/>
      <w:r w:rsidRPr="00C96324">
        <w:rPr>
          <w:sz w:val="20"/>
          <w:szCs w:val="20"/>
          <w:lang w:val="pt"/>
        </w:rPr>
        <w:t xml:space="preserve"> 1914).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29, 787-806.</w:t>
      </w:r>
    </w:p>
    <w:p w14:paraId="03759819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Tschopp</w:t>
      </w:r>
      <w:proofErr w:type="spellEnd"/>
      <w:r w:rsidRPr="00C96324">
        <w:rPr>
          <w:sz w:val="20"/>
          <w:szCs w:val="20"/>
          <w:lang w:val="pt"/>
        </w:rPr>
        <w:t xml:space="preserve">, E., Mateus, O., Benson, R.B., 2015. Uma análise filogenética de nível de espécime e revisão taxonômica de </w:t>
      </w:r>
      <w:proofErr w:type="spellStart"/>
      <w:r w:rsidRPr="00C96324">
        <w:rPr>
          <w:sz w:val="20"/>
          <w:szCs w:val="20"/>
          <w:lang w:val="pt"/>
        </w:rPr>
        <w:t>Diplodocidae</w:t>
      </w:r>
      <w:proofErr w:type="spellEnd"/>
      <w:r w:rsidRPr="00C96324">
        <w:rPr>
          <w:sz w:val="20"/>
          <w:szCs w:val="20"/>
          <w:lang w:val="pt"/>
        </w:rPr>
        <w:t xml:space="preserve"> (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). </w:t>
      </w:r>
      <w:proofErr w:type="spellStart"/>
      <w:r w:rsidRPr="00C96324">
        <w:rPr>
          <w:sz w:val="20"/>
          <w:szCs w:val="20"/>
          <w:lang w:val="pt"/>
        </w:rPr>
        <w:t>PeerJ</w:t>
      </w:r>
      <w:proofErr w:type="spellEnd"/>
      <w:r w:rsidRPr="00C96324">
        <w:rPr>
          <w:sz w:val="20"/>
          <w:szCs w:val="20"/>
          <w:lang w:val="pt"/>
        </w:rPr>
        <w:t xml:space="preserve"> 3, e857.</w:t>
      </w:r>
    </w:p>
    <w:p w14:paraId="5158A3D0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1998. As relações filogenéticas dos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124, 43-103.</w:t>
      </w:r>
    </w:p>
    <w:p w14:paraId="50914D42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lastRenderedPageBreak/>
        <w:t>Upchurch</w:t>
      </w:r>
      <w:proofErr w:type="spellEnd"/>
      <w:r w:rsidRPr="00C96324">
        <w:rPr>
          <w:sz w:val="20"/>
          <w:szCs w:val="20"/>
          <w:lang w:val="pt"/>
        </w:rPr>
        <w:t xml:space="preserve">, P., Barrett, P.M., 2005. Uma perspectiva filogenética sobre a diversidade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, Em: Curry Rogers, K.A., Wilson, J.A. (Eds.), The </w:t>
      </w:r>
      <w:proofErr w:type="spellStart"/>
      <w:r w:rsidRPr="00C96324">
        <w:rPr>
          <w:sz w:val="20"/>
          <w:szCs w:val="20"/>
          <w:lang w:val="pt"/>
        </w:rPr>
        <w:t>Sauropods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evolution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and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paleobiology</w:t>
      </w:r>
      <w:proofErr w:type="spellEnd"/>
      <w:r w:rsidRPr="00C96324">
        <w:rPr>
          <w:sz w:val="20"/>
          <w:szCs w:val="20"/>
          <w:lang w:val="pt"/>
        </w:rPr>
        <w:t>. Universidade da Califórnia Press, Berkeley, pp. 104-124.</w:t>
      </w:r>
    </w:p>
    <w:p w14:paraId="714DCFFD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Barrett, P.M., </w:t>
      </w:r>
      <w:proofErr w:type="spellStart"/>
      <w:r w:rsidRPr="00C96324">
        <w:rPr>
          <w:sz w:val="20"/>
          <w:szCs w:val="20"/>
          <w:lang w:val="pt"/>
        </w:rPr>
        <w:t>Dodson</w:t>
      </w:r>
      <w:proofErr w:type="spellEnd"/>
      <w:r w:rsidRPr="00C96324">
        <w:rPr>
          <w:sz w:val="20"/>
          <w:szCs w:val="20"/>
          <w:lang w:val="pt"/>
        </w:rPr>
        <w:t xml:space="preserve">, P., 2004.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, In: </w:t>
      </w:r>
      <w:proofErr w:type="spellStart"/>
      <w:r w:rsidRPr="00C96324">
        <w:rPr>
          <w:sz w:val="20"/>
          <w:szCs w:val="20"/>
          <w:lang w:val="pt"/>
        </w:rPr>
        <w:t>Weishampel</w:t>
      </w:r>
      <w:proofErr w:type="spellEnd"/>
      <w:r w:rsidRPr="00C96324">
        <w:rPr>
          <w:sz w:val="20"/>
          <w:szCs w:val="20"/>
          <w:lang w:val="pt"/>
        </w:rPr>
        <w:t xml:space="preserve">, D.B., </w:t>
      </w:r>
      <w:proofErr w:type="spellStart"/>
      <w:r w:rsidRPr="00C96324">
        <w:rPr>
          <w:sz w:val="20"/>
          <w:szCs w:val="20"/>
          <w:lang w:val="pt"/>
        </w:rPr>
        <w:t>Dodson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Osmolska</w:t>
      </w:r>
      <w:proofErr w:type="spellEnd"/>
      <w:r w:rsidRPr="00C96324">
        <w:rPr>
          <w:sz w:val="20"/>
          <w:szCs w:val="20"/>
          <w:lang w:val="pt"/>
        </w:rPr>
        <w:t xml:space="preserve">, H. (Eds.), The 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Second</w:t>
      </w:r>
      <w:proofErr w:type="spellEnd"/>
      <w:r w:rsidRPr="00C96324">
        <w:rPr>
          <w:sz w:val="20"/>
          <w:szCs w:val="20"/>
          <w:lang w:val="pt"/>
        </w:rPr>
        <w:t xml:space="preserve"> ed. </w:t>
      </w:r>
      <w:proofErr w:type="spellStart"/>
      <w:r w:rsidRPr="00C96324">
        <w:rPr>
          <w:sz w:val="20"/>
          <w:szCs w:val="20"/>
          <w:lang w:val="pt"/>
        </w:rPr>
        <w:t>University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of</w:t>
      </w:r>
      <w:proofErr w:type="spellEnd"/>
      <w:r w:rsidRPr="00C96324">
        <w:rPr>
          <w:sz w:val="20"/>
          <w:szCs w:val="20"/>
          <w:lang w:val="pt"/>
        </w:rPr>
        <w:t xml:space="preserve"> California Press, Berkeley, CA, pp. 259-322.</w:t>
      </w:r>
    </w:p>
    <w:p w14:paraId="51311625" w14:textId="13230D25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P., Benson, R., Butler, R., </w:t>
      </w:r>
      <w:proofErr w:type="spellStart"/>
      <w:r w:rsidRPr="00C96324">
        <w:rPr>
          <w:sz w:val="20"/>
          <w:szCs w:val="20"/>
          <w:lang w:val="pt"/>
        </w:rPr>
        <w:t>Carrano</w:t>
      </w:r>
      <w:proofErr w:type="spellEnd"/>
      <w:r w:rsidRPr="00C96324">
        <w:rPr>
          <w:sz w:val="20"/>
          <w:szCs w:val="20"/>
          <w:lang w:val="pt"/>
        </w:rPr>
        <w:t xml:space="preserve">, M., 2011a. Controles geológicos e antropogênicos na amostragem do registro fóssil terrestre: um estudo de caso da 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>. Sociedade Geológica, Londres, Publicações Especiais 358, 209-240.</w:t>
      </w:r>
    </w:p>
    <w:p w14:paraId="632B5F62" w14:textId="42BC0016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 xml:space="preserve">, P.D., Barrett, P.M., 2011b.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, Em: </w:t>
      </w:r>
      <w:proofErr w:type="spellStart"/>
      <w:r w:rsidRPr="00C96324">
        <w:rPr>
          <w:sz w:val="20"/>
          <w:szCs w:val="20"/>
          <w:lang w:val="pt"/>
        </w:rPr>
        <w:t>Batten</w:t>
      </w:r>
      <w:proofErr w:type="spellEnd"/>
      <w:r w:rsidRPr="00C96324">
        <w:rPr>
          <w:sz w:val="20"/>
          <w:szCs w:val="20"/>
          <w:lang w:val="pt"/>
        </w:rPr>
        <w:t xml:space="preserve">, D. (Ed.), Fósseis ingleses de </w:t>
      </w:r>
      <w:proofErr w:type="spellStart"/>
      <w:r w:rsidRPr="00C96324">
        <w:rPr>
          <w:sz w:val="20"/>
          <w:szCs w:val="20"/>
          <w:lang w:val="pt"/>
        </w:rPr>
        <w:t>Wealden</w:t>
      </w:r>
      <w:proofErr w:type="spellEnd"/>
      <w:r w:rsidRPr="00C96324">
        <w:rPr>
          <w:sz w:val="20"/>
          <w:szCs w:val="20"/>
          <w:lang w:val="pt"/>
        </w:rPr>
        <w:t>. Associação Paleontológica de Londres, pp. 476-525.</w:t>
      </w:r>
    </w:p>
    <w:p w14:paraId="11F7198E" w14:textId="77777777" w:rsidR="00C23532" w:rsidRDefault="00C23532" w:rsidP="00C96324">
      <w:pPr>
        <w:spacing w:line="240" w:lineRule="auto"/>
        <w:rPr>
          <w:ins w:id="360" w:author="Blair McPhee" w:date="2015-10-27T15:30:00Z"/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Mannion</w:t>
      </w:r>
      <w:proofErr w:type="spellEnd"/>
      <w:r w:rsidRPr="00C96324">
        <w:rPr>
          <w:sz w:val="20"/>
          <w:szCs w:val="20"/>
          <w:lang w:val="pt"/>
        </w:rPr>
        <w:t>, P.D., Taylor, M.P., 2015. As Relações Anatomia e Filogenética de "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Pelorosaurus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>"</w:t>
      </w:r>
      <w:proofErr w:type="gramEnd"/>
      <w:r w:rsidRPr="00C96324">
        <w:rPr>
          <w:i/>
          <w:sz w:val="20"/>
          <w:szCs w:val="20"/>
          <w:lang w:val="pt"/>
        </w:rPr>
        <w:t xml:space="preserve">acenam </w:t>
      </w:r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>(</w:t>
      </w:r>
      <w:proofErr w:type="spellStart"/>
      <w:r w:rsidRPr="00C96324">
        <w:rPr>
          <w:sz w:val="20"/>
          <w:szCs w:val="20"/>
          <w:lang w:val="pt"/>
        </w:rPr>
        <w:t>Neosauropoda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Macronaria</w:t>
      </w:r>
      <w:proofErr w:type="spellEnd"/>
      <w:r w:rsidRPr="00C96324">
        <w:rPr>
          <w:sz w:val="20"/>
          <w:szCs w:val="20"/>
          <w:lang w:val="pt"/>
        </w:rPr>
        <w:t xml:space="preserve">) do Cretáceo Inicial da Inglaterra. </w:t>
      </w:r>
      <w:proofErr w:type="spellStart"/>
      <w:r w:rsidRPr="00C96324">
        <w:rPr>
          <w:sz w:val="20"/>
          <w:szCs w:val="20"/>
          <w:lang w:val="pt"/>
        </w:rPr>
        <w:t>PLoS</w:t>
      </w:r>
      <w:proofErr w:type="spellEnd"/>
      <w:r w:rsidRPr="00C96324">
        <w:rPr>
          <w:sz w:val="20"/>
          <w:szCs w:val="20"/>
          <w:lang w:val="pt"/>
        </w:rPr>
        <w:t xml:space="preserve"> ONE 10, e0125819.</w:t>
      </w:r>
    </w:p>
    <w:p w14:paraId="3604D3F6" w14:textId="143A86C7" w:rsidR="00B2272D" w:rsidRPr="00C96324" w:rsidRDefault="00B2272D" w:rsidP="00C96324">
      <w:pPr>
        <w:spacing w:line="240" w:lineRule="auto"/>
        <w:rPr>
          <w:sz w:val="20"/>
          <w:szCs w:val="20"/>
          <w:lang w:val="en-AU"/>
        </w:rPr>
      </w:pPr>
      <w:ins w:id="361" w:author="Blair McPhee" w:date="2015-10-27T15:30:00Z">
        <w:r w:rsidRPr="00B2272D">
          <w:rPr>
            <w:sz w:val="20"/>
            <w:szCs w:val="20"/>
            <w:lang w:val="pt"/>
          </w:rPr>
          <w:t xml:space="preserve">Walker, J.D., </w:t>
        </w:r>
        <w:proofErr w:type="spellStart"/>
        <w:r w:rsidRPr="00B2272D">
          <w:rPr>
            <w:sz w:val="20"/>
            <w:szCs w:val="20"/>
            <w:lang w:val="pt"/>
          </w:rPr>
          <w:t>Geissman</w:t>
        </w:r>
        <w:proofErr w:type="spellEnd"/>
        <w:r w:rsidRPr="00B2272D">
          <w:rPr>
            <w:sz w:val="20"/>
            <w:szCs w:val="20"/>
            <w:lang w:val="pt"/>
          </w:rPr>
          <w:t xml:space="preserve">, J.W., </w:t>
        </w:r>
        <w:proofErr w:type="spellStart"/>
        <w:r w:rsidRPr="00B2272D">
          <w:rPr>
            <w:sz w:val="20"/>
            <w:szCs w:val="20"/>
            <w:lang w:val="pt"/>
          </w:rPr>
          <w:t>Bowring</w:t>
        </w:r>
        <w:proofErr w:type="spellEnd"/>
        <w:r w:rsidRPr="00B2272D">
          <w:rPr>
            <w:sz w:val="20"/>
            <w:szCs w:val="20"/>
            <w:lang w:val="pt"/>
          </w:rPr>
          <w:t xml:space="preserve">, S.A., </w:t>
        </w:r>
        <w:proofErr w:type="spellStart"/>
        <w:r w:rsidRPr="00B2272D">
          <w:rPr>
            <w:sz w:val="20"/>
            <w:szCs w:val="20"/>
            <w:lang w:val="pt"/>
          </w:rPr>
          <w:t>Babcock</w:t>
        </w:r>
        <w:proofErr w:type="spellEnd"/>
        <w:r w:rsidRPr="00B2272D">
          <w:rPr>
            <w:sz w:val="20"/>
            <w:szCs w:val="20"/>
            <w:lang w:val="pt"/>
          </w:rPr>
          <w:t>, L.E., 2012.</w:t>
        </w:r>
      </w:ins>
      <w:r>
        <w:rPr>
          <w:lang w:val="pt"/>
        </w:rPr>
        <w:t xml:space="preserve"> </w:t>
      </w:r>
      <w:ins w:id="362" w:author="Blair McPhee" w:date="2015-10-27T15:30:00Z">
        <w:r w:rsidRPr="00B2272D">
          <w:rPr>
            <w:sz w:val="20"/>
            <w:szCs w:val="20"/>
            <w:lang w:val="pt"/>
          </w:rPr>
          <w:t xml:space="preserve">Escala de Tempo Geológico v. 4.0: Sociedade Geológica da América, </w:t>
        </w:r>
        <w:proofErr w:type="spellStart"/>
        <w:r w:rsidRPr="00B2272D">
          <w:rPr>
            <w:sz w:val="20"/>
            <w:szCs w:val="20"/>
            <w:lang w:val="pt"/>
          </w:rPr>
          <w:t>doi</w:t>
        </w:r>
        <w:proofErr w:type="spellEnd"/>
        <w:r w:rsidRPr="00B2272D">
          <w:rPr>
            <w:sz w:val="20"/>
            <w:szCs w:val="20"/>
            <w:lang w:val="pt"/>
          </w:rPr>
          <w:t>: 10.1130/2012.CTS004R3C.</w:t>
        </w:r>
      </w:ins>
    </w:p>
    <w:p w14:paraId="5A7AA7DC" w14:textId="0A9ED637" w:rsidR="00BF5E40" w:rsidRPr="00C96324" w:rsidRDefault="00BF5E40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Weishampel</w:t>
      </w:r>
      <w:proofErr w:type="spellEnd"/>
      <w:r w:rsidRPr="00C96324">
        <w:rPr>
          <w:sz w:val="20"/>
          <w:szCs w:val="20"/>
          <w:lang w:val="pt"/>
        </w:rPr>
        <w:t xml:space="preserve">, D.B., Barrett, P.M., Coria, R., Le </w:t>
      </w:r>
      <w:proofErr w:type="spellStart"/>
      <w:r w:rsidRPr="00C96324">
        <w:rPr>
          <w:sz w:val="20"/>
          <w:szCs w:val="20"/>
          <w:lang w:val="pt"/>
        </w:rPr>
        <w:t>Loeuff</w:t>
      </w:r>
      <w:proofErr w:type="spellEnd"/>
      <w:r w:rsidRPr="00C96324">
        <w:rPr>
          <w:sz w:val="20"/>
          <w:szCs w:val="20"/>
          <w:lang w:val="pt"/>
        </w:rPr>
        <w:t xml:space="preserve">, J., </w:t>
      </w:r>
      <w:proofErr w:type="spellStart"/>
      <w:r w:rsidRPr="00C96324">
        <w:rPr>
          <w:sz w:val="20"/>
          <w:szCs w:val="20"/>
          <w:lang w:val="pt"/>
        </w:rPr>
        <w:t>Xu</w:t>
      </w:r>
      <w:proofErr w:type="spellEnd"/>
      <w:r w:rsidRPr="00C96324">
        <w:rPr>
          <w:sz w:val="20"/>
          <w:szCs w:val="20"/>
          <w:lang w:val="pt"/>
        </w:rPr>
        <w:t xml:space="preserve">, X., Zhao, X., </w:t>
      </w:r>
      <w:proofErr w:type="spellStart"/>
      <w:r w:rsidRPr="00C96324">
        <w:rPr>
          <w:sz w:val="20"/>
          <w:szCs w:val="20"/>
          <w:lang w:val="pt"/>
        </w:rPr>
        <w:t>Sahni</w:t>
      </w:r>
      <w:proofErr w:type="spellEnd"/>
      <w:r w:rsidRPr="00C96324">
        <w:rPr>
          <w:sz w:val="20"/>
          <w:szCs w:val="20"/>
          <w:lang w:val="pt"/>
        </w:rPr>
        <w:t xml:space="preserve">, A., </w:t>
      </w:r>
      <w:proofErr w:type="spellStart"/>
      <w:r w:rsidRPr="00C96324">
        <w:rPr>
          <w:sz w:val="20"/>
          <w:szCs w:val="20"/>
          <w:lang w:val="pt"/>
        </w:rPr>
        <w:t>Gomani</w:t>
      </w:r>
      <w:proofErr w:type="spellEnd"/>
      <w:r w:rsidRPr="00C96324">
        <w:rPr>
          <w:sz w:val="20"/>
          <w:szCs w:val="20"/>
          <w:lang w:val="pt"/>
        </w:rPr>
        <w:t xml:space="preserve">, E., Noto, C., </w:t>
      </w:r>
      <w:proofErr w:type="spellStart"/>
      <w:r w:rsidRPr="00C96324">
        <w:rPr>
          <w:sz w:val="20"/>
          <w:szCs w:val="20"/>
          <w:lang w:val="pt"/>
        </w:rPr>
        <w:t>Weishampel</w:t>
      </w:r>
      <w:proofErr w:type="spellEnd"/>
      <w:r w:rsidRPr="00C96324">
        <w:rPr>
          <w:sz w:val="20"/>
          <w:szCs w:val="20"/>
          <w:lang w:val="pt"/>
        </w:rPr>
        <w:t xml:space="preserve">, D., 2004. Distribuição de dinossauros, In: </w:t>
      </w:r>
      <w:proofErr w:type="spellStart"/>
      <w:r w:rsidRPr="00C96324">
        <w:rPr>
          <w:sz w:val="20"/>
          <w:szCs w:val="20"/>
          <w:lang w:val="pt"/>
        </w:rPr>
        <w:t>Weishampel</w:t>
      </w:r>
      <w:proofErr w:type="spellEnd"/>
      <w:r w:rsidRPr="00C96324">
        <w:rPr>
          <w:sz w:val="20"/>
          <w:szCs w:val="20"/>
          <w:lang w:val="pt"/>
        </w:rPr>
        <w:t xml:space="preserve">, D.B., </w:t>
      </w:r>
      <w:proofErr w:type="spellStart"/>
      <w:r w:rsidRPr="00C96324">
        <w:rPr>
          <w:sz w:val="20"/>
          <w:szCs w:val="20"/>
          <w:lang w:val="pt"/>
        </w:rPr>
        <w:t>Dodson</w:t>
      </w:r>
      <w:proofErr w:type="spellEnd"/>
      <w:r w:rsidRPr="00C96324">
        <w:rPr>
          <w:sz w:val="20"/>
          <w:szCs w:val="20"/>
          <w:lang w:val="pt"/>
        </w:rPr>
        <w:t xml:space="preserve">, P., </w:t>
      </w:r>
      <w:proofErr w:type="spellStart"/>
      <w:r w:rsidRPr="00C96324">
        <w:rPr>
          <w:sz w:val="20"/>
          <w:szCs w:val="20"/>
          <w:lang w:val="pt"/>
        </w:rPr>
        <w:t>Osmolska</w:t>
      </w:r>
      <w:proofErr w:type="spellEnd"/>
      <w:r w:rsidRPr="00C96324">
        <w:rPr>
          <w:sz w:val="20"/>
          <w:szCs w:val="20"/>
          <w:lang w:val="pt"/>
        </w:rPr>
        <w:t xml:space="preserve">, H. (Eds.), The 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Second</w:t>
      </w:r>
      <w:proofErr w:type="spellEnd"/>
      <w:r w:rsidRPr="00C96324">
        <w:rPr>
          <w:sz w:val="20"/>
          <w:szCs w:val="20"/>
          <w:lang w:val="pt"/>
        </w:rPr>
        <w:t xml:space="preserve"> ed. </w:t>
      </w:r>
      <w:proofErr w:type="spellStart"/>
      <w:r w:rsidRPr="00C96324">
        <w:rPr>
          <w:sz w:val="20"/>
          <w:szCs w:val="20"/>
          <w:lang w:val="pt"/>
        </w:rPr>
        <w:t>University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of</w:t>
      </w:r>
      <w:proofErr w:type="spellEnd"/>
      <w:r w:rsidRPr="00C96324">
        <w:rPr>
          <w:sz w:val="20"/>
          <w:szCs w:val="20"/>
          <w:lang w:val="pt"/>
        </w:rPr>
        <w:t xml:space="preserve"> California Press, Berkeley, CA pp. 517-606.</w:t>
      </w:r>
    </w:p>
    <w:p w14:paraId="4F9C2617" w14:textId="44923C12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Whitlock</w:t>
      </w:r>
      <w:proofErr w:type="spellEnd"/>
      <w:r w:rsidRPr="00C96324">
        <w:rPr>
          <w:sz w:val="20"/>
          <w:szCs w:val="20"/>
          <w:lang w:val="pt"/>
        </w:rPr>
        <w:t xml:space="preserve">, J.A., 2011a. Uma análise filogenética de </w:t>
      </w:r>
      <w:proofErr w:type="spellStart"/>
      <w:r w:rsidRPr="00C96324">
        <w:rPr>
          <w:sz w:val="20"/>
          <w:szCs w:val="20"/>
          <w:lang w:val="pt"/>
        </w:rPr>
        <w:t>Diplodocoidea</w:t>
      </w:r>
      <w:proofErr w:type="spellEnd"/>
      <w:r w:rsidRPr="00C96324">
        <w:rPr>
          <w:sz w:val="20"/>
          <w:szCs w:val="20"/>
          <w:lang w:val="pt"/>
        </w:rPr>
        <w:t xml:space="preserve"> (</w:t>
      </w:r>
      <w:proofErr w:type="spellStart"/>
      <w:r w:rsidRPr="00C96324">
        <w:rPr>
          <w:sz w:val="20"/>
          <w:szCs w:val="20"/>
          <w:lang w:val="pt"/>
        </w:rPr>
        <w:t>Saurischia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161, 872-915.</w:t>
      </w:r>
    </w:p>
    <w:p w14:paraId="0ADCD36C" w14:textId="388931BE" w:rsidR="00FC6861" w:rsidRPr="00C96324" w:rsidRDefault="00FC6861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Whitlock</w:t>
      </w:r>
      <w:proofErr w:type="spellEnd"/>
      <w:r w:rsidRPr="00C96324">
        <w:rPr>
          <w:sz w:val="20"/>
          <w:szCs w:val="20"/>
          <w:lang w:val="pt"/>
        </w:rPr>
        <w:t xml:space="preserve">, J.A., 2011b. Inferências de </w:t>
      </w:r>
      <w:proofErr w:type="spellStart"/>
      <w:r w:rsidRPr="00C96324">
        <w:rPr>
          <w:sz w:val="20"/>
          <w:szCs w:val="20"/>
          <w:lang w:val="pt"/>
        </w:rPr>
        <w:t>diplodocoide</w:t>
      </w:r>
      <w:proofErr w:type="spellEnd"/>
      <w:r w:rsidRPr="00C96324">
        <w:rPr>
          <w:sz w:val="20"/>
          <w:szCs w:val="20"/>
          <w:lang w:val="pt"/>
        </w:rPr>
        <w:t xml:space="preserve"> (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) alimentando o comportamento da forma de focinho e análises de </w:t>
      </w:r>
      <w:proofErr w:type="spellStart"/>
      <w:r w:rsidRPr="00C96324">
        <w:rPr>
          <w:sz w:val="20"/>
          <w:szCs w:val="20"/>
          <w:lang w:val="pt"/>
        </w:rPr>
        <w:t>micromass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PLoS</w:t>
      </w:r>
      <w:proofErr w:type="spellEnd"/>
      <w:r w:rsidRPr="00C96324">
        <w:rPr>
          <w:sz w:val="20"/>
          <w:szCs w:val="20"/>
          <w:lang w:val="pt"/>
        </w:rPr>
        <w:t xml:space="preserve"> ONE 6, e18304.</w:t>
      </w:r>
    </w:p>
    <w:p w14:paraId="15149107" w14:textId="0A2DEC62" w:rsidR="001E4D01" w:rsidRPr="00C96324" w:rsidRDefault="001E4D01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Whitlock</w:t>
      </w:r>
      <w:proofErr w:type="spellEnd"/>
      <w:r w:rsidRPr="00C96324">
        <w:rPr>
          <w:sz w:val="20"/>
          <w:szCs w:val="20"/>
          <w:lang w:val="pt"/>
        </w:rPr>
        <w:t xml:space="preserve">, J.A., 2011c. Reavaliação do </w:t>
      </w:r>
      <w:proofErr w:type="spellStart"/>
      <w:r w:rsidRPr="00C96324">
        <w:rPr>
          <w:i/>
          <w:sz w:val="20"/>
          <w:szCs w:val="20"/>
          <w:lang w:val="pt"/>
        </w:rPr>
        <w:t>Australodocus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r w:rsidRPr="00C96324">
        <w:rPr>
          <w:i/>
          <w:sz w:val="20"/>
          <w:szCs w:val="20"/>
          <w:lang w:val="pt"/>
        </w:rPr>
        <w:t>bohetii</w:t>
      </w:r>
      <w:proofErr w:type="spellEnd"/>
      <w:r w:rsidRPr="00C96324">
        <w:rPr>
          <w:sz w:val="20"/>
          <w:szCs w:val="20"/>
          <w:lang w:val="pt"/>
        </w:rPr>
        <w:t xml:space="preserve">, um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diplodocoide</w:t>
      </w:r>
      <w:proofErr w:type="spellEnd"/>
      <w:r w:rsidRPr="00C96324">
        <w:rPr>
          <w:sz w:val="20"/>
          <w:szCs w:val="20"/>
          <w:lang w:val="pt"/>
        </w:rPr>
        <w:t xml:space="preserve"> putativo da Formação </w:t>
      </w:r>
      <w:proofErr w:type="spellStart"/>
      <w:r w:rsidRPr="00C96324">
        <w:rPr>
          <w:sz w:val="20"/>
          <w:szCs w:val="20"/>
          <w:lang w:val="pt"/>
        </w:rPr>
        <w:t>Tendaguru</w:t>
      </w:r>
      <w:proofErr w:type="spellEnd"/>
      <w:r w:rsidRPr="00C96324">
        <w:rPr>
          <w:sz w:val="20"/>
          <w:szCs w:val="20"/>
          <w:lang w:val="pt"/>
        </w:rPr>
        <w:t xml:space="preserve"> da Tanzânia, com comentários sobre a diversidade </w:t>
      </w:r>
      <w:proofErr w:type="spellStart"/>
      <w:r w:rsidRPr="00C96324">
        <w:rPr>
          <w:sz w:val="20"/>
          <w:szCs w:val="20"/>
          <w:lang w:val="pt"/>
        </w:rPr>
        <w:t>faunal</w:t>
      </w:r>
      <w:proofErr w:type="spellEnd"/>
      <w:r w:rsidRPr="00C96324">
        <w:rPr>
          <w:sz w:val="20"/>
          <w:szCs w:val="20"/>
          <w:lang w:val="pt"/>
        </w:rPr>
        <w:t xml:space="preserve"> e a </w:t>
      </w:r>
      <w:proofErr w:type="spellStart"/>
      <w:r w:rsidRPr="00C96324">
        <w:rPr>
          <w:sz w:val="20"/>
          <w:szCs w:val="20"/>
          <w:lang w:val="pt"/>
        </w:rPr>
        <w:t>paleoecologia</w:t>
      </w:r>
      <w:proofErr w:type="spellEnd"/>
      <w:r w:rsidRPr="00C96324">
        <w:rPr>
          <w:sz w:val="20"/>
          <w:szCs w:val="20"/>
          <w:lang w:val="pt"/>
        </w:rPr>
        <w:t xml:space="preserve"> jurássica tardia. </w:t>
      </w:r>
      <w:proofErr w:type="spellStart"/>
      <w:r w:rsidRPr="00C96324">
        <w:rPr>
          <w:sz w:val="20"/>
          <w:szCs w:val="20"/>
          <w:lang w:val="pt"/>
        </w:rPr>
        <w:t>Palaeogeogr</w:t>
      </w:r>
      <w:proofErr w:type="spellEnd"/>
      <w:r w:rsidRPr="00C96324">
        <w:rPr>
          <w:sz w:val="20"/>
          <w:szCs w:val="20"/>
          <w:lang w:val="pt"/>
        </w:rPr>
        <w:t xml:space="preserve">., </w:t>
      </w:r>
      <w:proofErr w:type="spellStart"/>
      <w:r w:rsidRPr="00C96324">
        <w:rPr>
          <w:sz w:val="20"/>
          <w:szCs w:val="20"/>
          <w:lang w:val="pt"/>
        </w:rPr>
        <w:t>Palaeoclimatol</w:t>
      </w:r>
      <w:proofErr w:type="spellEnd"/>
      <w:r w:rsidRPr="00C96324">
        <w:rPr>
          <w:sz w:val="20"/>
          <w:szCs w:val="20"/>
          <w:lang w:val="pt"/>
        </w:rPr>
        <w:t xml:space="preserve">., </w:t>
      </w:r>
      <w:proofErr w:type="spellStart"/>
      <w:r w:rsidRPr="00C96324">
        <w:rPr>
          <w:sz w:val="20"/>
          <w:szCs w:val="20"/>
          <w:lang w:val="pt"/>
        </w:rPr>
        <w:t>Palaeoecol</w:t>
      </w:r>
      <w:proofErr w:type="spellEnd"/>
      <w:r w:rsidRPr="00C96324">
        <w:rPr>
          <w:sz w:val="20"/>
          <w:szCs w:val="20"/>
          <w:lang w:val="pt"/>
        </w:rPr>
        <w:t>. 309, 333-341.</w:t>
      </w:r>
    </w:p>
    <w:p w14:paraId="346E2177" w14:textId="5AD8A72C" w:rsidR="00C23532" w:rsidRPr="00C96324" w:rsidRDefault="00BF5E40" w:rsidP="00C96324">
      <w:pPr>
        <w:spacing w:line="240" w:lineRule="auto"/>
        <w:rPr>
          <w:sz w:val="20"/>
          <w:szCs w:val="20"/>
          <w:lang w:val="en-AU"/>
        </w:rPr>
      </w:pPr>
      <w:proofErr w:type="spellStart"/>
      <w:r w:rsidRPr="00C96324">
        <w:rPr>
          <w:sz w:val="20"/>
          <w:szCs w:val="20"/>
          <w:lang w:val="pt"/>
        </w:rPr>
        <w:t>Whitlock</w:t>
      </w:r>
      <w:proofErr w:type="spellEnd"/>
      <w:r w:rsidRPr="00C96324">
        <w:rPr>
          <w:sz w:val="20"/>
          <w:szCs w:val="20"/>
          <w:lang w:val="pt"/>
        </w:rPr>
        <w:t>, J.A., D'</w:t>
      </w:r>
      <w:proofErr w:type="spellStart"/>
      <w:r w:rsidRPr="00C96324">
        <w:rPr>
          <w:sz w:val="20"/>
          <w:szCs w:val="20"/>
          <w:lang w:val="pt"/>
        </w:rPr>
        <w:t>Emic</w:t>
      </w:r>
      <w:proofErr w:type="spellEnd"/>
      <w:r w:rsidRPr="00C96324">
        <w:rPr>
          <w:sz w:val="20"/>
          <w:szCs w:val="20"/>
          <w:lang w:val="pt"/>
        </w:rPr>
        <w:t xml:space="preserve">, M.D., Wilson, J.A., 2011. </w:t>
      </w:r>
      <w:proofErr w:type="spellStart"/>
      <w:r w:rsidRPr="00C96324">
        <w:rPr>
          <w:sz w:val="20"/>
          <w:szCs w:val="20"/>
          <w:lang w:val="pt"/>
        </w:rPr>
        <w:t>Diplodocidas</w:t>
      </w:r>
      <w:proofErr w:type="spellEnd"/>
      <w:r w:rsidRPr="00C96324">
        <w:rPr>
          <w:sz w:val="20"/>
          <w:szCs w:val="20"/>
          <w:lang w:val="pt"/>
        </w:rPr>
        <w:t xml:space="preserve"> cretáceos na Ásia? Reavaliando as afinidades filogenéticas de um espécime fragmentário. Paleontologia 54, 351-364.</w:t>
      </w:r>
    </w:p>
    <w:p w14:paraId="0006954C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Wilson, J.A., 1999. Uma nomenclatura para laminais vertebrais em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e outros dinossauros </w:t>
      </w:r>
      <w:proofErr w:type="spellStart"/>
      <w:r w:rsidRPr="00C96324">
        <w:rPr>
          <w:sz w:val="20"/>
          <w:szCs w:val="20"/>
          <w:lang w:val="pt"/>
        </w:rPr>
        <w:t>saurischianos</w:t>
      </w:r>
      <w:proofErr w:type="spellEnd"/>
      <w:r w:rsidRPr="00C96324">
        <w:rPr>
          <w:sz w:val="20"/>
          <w:szCs w:val="20"/>
          <w:lang w:val="pt"/>
        </w:rPr>
        <w:t xml:space="preserve">. J </w:t>
      </w:r>
      <w:proofErr w:type="spellStart"/>
      <w:r w:rsidRPr="00C96324">
        <w:rPr>
          <w:sz w:val="20"/>
          <w:szCs w:val="20"/>
          <w:lang w:val="pt"/>
        </w:rPr>
        <w:t>Vertebr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Paleontol</w:t>
      </w:r>
      <w:proofErr w:type="spellEnd"/>
      <w:r w:rsidRPr="00C96324">
        <w:rPr>
          <w:sz w:val="20"/>
          <w:szCs w:val="20"/>
          <w:lang w:val="pt"/>
        </w:rPr>
        <w:t xml:space="preserve"> 19, 639-653.</w:t>
      </w:r>
    </w:p>
    <w:p w14:paraId="179A2787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Wilson, J.A., 2002. Filogenia de dinossauro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: crítica e análise </w:t>
      </w:r>
      <w:proofErr w:type="spellStart"/>
      <w:r w:rsidRPr="00C96324">
        <w:rPr>
          <w:sz w:val="20"/>
          <w:szCs w:val="20"/>
          <w:lang w:val="pt"/>
        </w:rPr>
        <w:t>cladística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Zool</w:t>
      </w:r>
      <w:proofErr w:type="spellEnd"/>
      <w:r w:rsidRPr="00C96324">
        <w:rPr>
          <w:sz w:val="20"/>
          <w:szCs w:val="20"/>
          <w:lang w:val="pt"/>
        </w:rPr>
        <w:t xml:space="preserve"> J </w:t>
      </w:r>
      <w:proofErr w:type="spellStart"/>
      <w:r w:rsidRPr="00C96324">
        <w:rPr>
          <w:sz w:val="20"/>
          <w:szCs w:val="20"/>
          <w:lang w:val="pt"/>
        </w:rPr>
        <w:t>Linn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136, 215-275.</w:t>
      </w:r>
    </w:p>
    <w:p w14:paraId="0FEB3240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>Wilson, J.A., D'</w:t>
      </w:r>
      <w:proofErr w:type="spellStart"/>
      <w:r w:rsidRPr="00C96324">
        <w:rPr>
          <w:sz w:val="20"/>
          <w:szCs w:val="20"/>
          <w:lang w:val="pt"/>
        </w:rPr>
        <w:t>emic</w:t>
      </w:r>
      <w:proofErr w:type="spellEnd"/>
      <w:r w:rsidRPr="00C96324">
        <w:rPr>
          <w:sz w:val="20"/>
          <w:szCs w:val="20"/>
          <w:lang w:val="pt"/>
        </w:rPr>
        <w:t xml:space="preserve">, M.D., </w:t>
      </w:r>
      <w:proofErr w:type="spellStart"/>
      <w:r w:rsidRPr="00C96324">
        <w:rPr>
          <w:sz w:val="20"/>
          <w:szCs w:val="20"/>
          <w:lang w:val="pt"/>
        </w:rPr>
        <w:t>Ikejiri</w:t>
      </w:r>
      <w:proofErr w:type="spellEnd"/>
      <w:r w:rsidRPr="00C96324">
        <w:rPr>
          <w:sz w:val="20"/>
          <w:szCs w:val="20"/>
          <w:lang w:val="pt"/>
        </w:rPr>
        <w:t xml:space="preserve">, T., </w:t>
      </w:r>
      <w:proofErr w:type="spellStart"/>
      <w:r w:rsidRPr="00C96324">
        <w:rPr>
          <w:sz w:val="20"/>
          <w:szCs w:val="20"/>
          <w:lang w:val="pt"/>
        </w:rPr>
        <w:t>Moacdieh</w:t>
      </w:r>
      <w:proofErr w:type="spellEnd"/>
      <w:r w:rsidRPr="00C96324">
        <w:rPr>
          <w:sz w:val="20"/>
          <w:szCs w:val="20"/>
          <w:lang w:val="pt"/>
        </w:rPr>
        <w:t xml:space="preserve">, E.M., </w:t>
      </w:r>
      <w:proofErr w:type="spellStart"/>
      <w:r w:rsidRPr="00C96324">
        <w:rPr>
          <w:sz w:val="20"/>
          <w:szCs w:val="20"/>
          <w:lang w:val="pt"/>
        </w:rPr>
        <w:t>Whitlock</w:t>
      </w:r>
      <w:proofErr w:type="spellEnd"/>
      <w:r w:rsidRPr="00C96324">
        <w:rPr>
          <w:sz w:val="20"/>
          <w:szCs w:val="20"/>
          <w:lang w:val="pt"/>
        </w:rPr>
        <w:t xml:space="preserve">, J.A., 2011. Uma nomenclatura para fossas vertebrais em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e outros dinossauros </w:t>
      </w:r>
      <w:proofErr w:type="spellStart"/>
      <w:r w:rsidRPr="00C96324">
        <w:rPr>
          <w:sz w:val="20"/>
          <w:szCs w:val="20"/>
          <w:lang w:val="pt"/>
        </w:rPr>
        <w:t>saurischianos</w:t>
      </w:r>
      <w:proofErr w:type="spellEnd"/>
      <w:r w:rsidRPr="00C96324">
        <w:rPr>
          <w:sz w:val="20"/>
          <w:szCs w:val="20"/>
          <w:lang w:val="pt"/>
        </w:rPr>
        <w:t xml:space="preserve">. </w:t>
      </w:r>
      <w:proofErr w:type="spellStart"/>
      <w:r w:rsidRPr="00C96324">
        <w:rPr>
          <w:sz w:val="20"/>
          <w:szCs w:val="20"/>
          <w:lang w:val="pt"/>
        </w:rPr>
        <w:t>PLoS</w:t>
      </w:r>
      <w:proofErr w:type="spellEnd"/>
      <w:r w:rsidRPr="00C96324">
        <w:rPr>
          <w:sz w:val="20"/>
          <w:szCs w:val="20"/>
          <w:lang w:val="pt"/>
        </w:rPr>
        <w:t xml:space="preserve"> ONE 6, e17114.</w:t>
      </w:r>
    </w:p>
    <w:p w14:paraId="4CF377F7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Wilson, J.A., Sereno, P.C., 1998. Evolução Precoce e Filogenia de Alto Nível de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>. Memórias (Sociedade de Paleontologia de Vertebrados) 5, 1-68.</w:t>
      </w:r>
    </w:p>
    <w:p w14:paraId="334E27A6" w14:textId="77777777" w:rsidR="00C23532" w:rsidRDefault="00C23532" w:rsidP="00C96324">
      <w:pPr>
        <w:spacing w:line="240" w:lineRule="auto"/>
        <w:rPr>
          <w:ins w:id="363" w:author="Blair McPhee" w:date="2015-10-27T15:45:00Z"/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Wilson, J.A., </w:t>
      </w:r>
      <w:proofErr w:type="spellStart"/>
      <w:r w:rsidRPr="00C96324">
        <w:rPr>
          <w:sz w:val="20"/>
          <w:szCs w:val="20"/>
          <w:lang w:val="pt"/>
        </w:rPr>
        <w:t>Upchurch</w:t>
      </w:r>
      <w:proofErr w:type="spellEnd"/>
      <w:r w:rsidRPr="00C96324">
        <w:rPr>
          <w:sz w:val="20"/>
          <w:szCs w:val="20"/>
          <w:lang w:val="pt"/>
        </w:rPr>
        <w:t xml:space="preserve">, P., 2009. </w:t>
      </w:r>
      <w:proofErr w:type="spellStart"/>
      <w:r w:rsidRPr="00C96324">
        <w:rPr>
          <w:sz w:val="20"/>
          <w:szCs w:val="20"/>
          <w:lang w:val="pt"/>
        </w:rPr>
        <w:t>Redecrição</w:t>
      </w:r>
      <w:proofErr w:type="spellEnd"/>
      <w:r w:rsidRPr="00C96324">
        <w:rPr>
          <w:sz w:val="20"/>
          <w:szCs w:val="20"/>
          <w:lang w:val="pt"/>
        </w:rPr>
        <w:t xml:space="preserve"> e reavaliação das afinidades filogenéticas de </w:t>
      </w:r>
      <w:proofErr w:type="spellStart"/>
      <w:r w:rsidRPr="00C96324">
        <w:rPr>
          <w:i/>
          <w:sz w:val="20"/>
          <w:szCs w:val="20"/>
          <w:lang w:val="pt"/>
        </w:rPr>
        <w:t>Euhelopus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zdanskyi</w:t>
      </w:r>
      <w:proofErr w:type="spellEnd"/>
      <w:r>
        <w:rPr>
          <w:lang w:val="pt"/>
        </w:rPr>
        <w:t xml:space="preserve"> </w:t>
      </w:r>
      <w:r w:rsidRPr="00C96324">
        <w:rPr>
          <w:sz w:val="20"/>
          <w:szCs w:val="20"/>
          <w:lang w:val="pt"/>
        </w:rPr>
        <w:t xml:space="preserve"> (</w:t>
      </w:r>
      <w:proofErr w:type="spellStart"/>
      <w:proofErr w:type="gramEnd"/>
      <w:r w:rsidRPr="00C96324">
        <w:rPr>
          <w:sz w:val="20"/>
          <w:szCs w:val="20"/>
          <w:lang w:val="pt"/>
        </w:rPr>
        <w:t>Dinosauria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Sauropoda</w:t>
      </w:r>
      <w:proofErr w:type="spellEnd"/>
      <w:r w:rsidRPr="00C96324">
        <w:rPr>
          <w:sz w:val="20"/>
          <w:szCs w:val="20"/>
          <w:lang w:val="pt"/>
        </w:rPr>
        <w:t xml:space="preserve">) do Cretáceo Inicial da China. J </w:t>
      </w:r>
      <w:proofErr w:type="spellStart"/>
      <w:r w:rsidRPr="00C96324">
        <w:rPr>
          <w:sz w:val="20"/>
          <w:szCs w:val="20"/>
          <w:lang w:val="pt"/>
        </w:rPr>
        <w:t>Syst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Palaeontol</w:t>
      </w:r>
      <w:proofErr w:type="spellEnd"/>
      <w:r w:rsidRPr="00C96324">
        <w:rPr>
          <w:sz w:val="20"/>
          <w:szCs w:val="20"/>
          <w:lang w:val="pt"/>
        </w:rPr>
        <w:t xml:space="preserve"> 7, 199-239.</w:t>
      </w:r>
    </w:p>
    <w:p w14:paraId="082AF307" w14:textId="6A7F4017" w:rsidR="005F4D39" w:rsidRPr="00C96324" w:rsidRDefault="005F4D39" w:rsidP="00C96324">
      <w:pPr>
        <w:spacing w:line="240" w:lineRule="auto"/>
        <w:rPr>
          <w:sz w:val="20"/>
          <w:szCs w:val="20"/>
          <w:lang w:val="en-AU"/>
        </w:rPr>
      </w:pPr>
      <w:ins w:id="364" w:author="Blair McPhee" w:date="2015-10-27T15:45:00Z">
        <w:r w:rsidRPr="005F4D39">
          <w:rPr>
            <w:sz w:val="20"/>
            <w:szCs w:val="20"/>
            <w:lang w:val="pt"/>
          </w:rPr>
          <w:t xml:space="preserve">Inverno, H. de </w:t>
        </w:r>
        <w:proofErr w:type="spellStart"/>
        <w:r w:rsidRPr="005F4D39">
          <w:rPr>
            <w:sz w:val="20"/>
            <w:szCs w:val="20"/>
            <w:lang w:val="pt"/>
          </w:rPr>
          <w:t>la</w:t>
        </w:r>
        <w:proofErr w:type="spellEnd"/>
        <w:r w:rsidRPr="005F4D39">
          <w:rPr>
            <w:sz w:val="20"/>
            <w:szCs w:val="20"/>
            <w:lang w:val="pt"/>
          </w:rPr>
          <w:t xml:space="preserve"> R., 1973.</w:t>
        </w:r>
      </w:ins>
      <w:r>
        <w:rPr>
          <w:lang w:val="pt"/>
        </w:rPr>
        <w:t xml:space="preserve"> </w:t>
      </w:r>
      <w:ins w:id="365" w:author="Blair McPhee" w:date="2015-10-27T15:45:00Z">
        <w:r w:rsidRPr="005F4D39">
          <w:rPr>
            <w:sz w:val="20"/>
            <w:szCs w:val="20"/>
            <w:lang w:val="pt"/>
          </w:rPr>
          <w:t xml:space="preserve">Geologia abacia de </w:t>
        </w:r>
        <w:proofErr w:type="spellStart"/>
        <w:r w:rsidRPr="005F4D39">
          <w:rPr>
            <w:sz w:val="20"/>
            <w:szCs w:val="20"/>
            <w:lang w:val="pt"/>
          </w:rPr>
          <w:t>Algoa</w:t>
        </w:r>
        <w:proofErr w:type="spellEnd"/>
        <w:r w:rsidRPr="005F4D39">
          <w:rPr>
            <w:sz w:val="20"/>
            <w:szCs w:val="20"/>
            <w:lang w:val="pt"/>
          </w:rPr>
          <w:t>, África do Sul, In</w:t>
        </w:r>
      </w:ins>
      <w:ins w:id="366" w:author="Blair McPhee" w:date="2015-10-27T15:46:00Z">
        <w:r>
          <w:rPr>
            <w:sz w:val="20"/>
            <w:szCs w:val="20"/>
            <w:lang w:val="pt"/>
          </w:rPr>
          <w:t>:</w:t>
        </w:r>
      </w:ins>
      <w:r>
        <w:rPr>
          <w:lang w:val="pt"/>
        </w:rPr>
        <w:t xml:space="preserve"> </w:t>
      </w:r>
      <w:ins w:id="367" w:author="Blair McPhee" w:date="2015-10-27T15:47:00Z">
        <w:r>
          <w:rPr>
            <w:sz w:val="20"/>
            <w:szCs w:val="20"/>
            <w:lang w:val="pt"/>
          </w:rPr>
          <w:t xml:space="preserve"> </w:t>
        </w:r>
        <w:proofErr w:type="spellStart"/>
        <w:r>
          <w:rPr>
            <w:sz w:val="20"/>
            <w:szCs w:val="20"/>
            <w:lang w:val="pt"/>
          </w:rPr>
          <w:t>Blant</w:t>
        </w:r>
        <w:proofErr w:type="spellEnd"/>
        <w:r>
          <w:rPr>
            <w:sz w:val="20"/>
            <w:szCs w:val="20"/>
            <w:lang w:val="pt"/>
          </w:rPr>
          <w:t>, G. (Ed.</w:t>
        </w:r>
        <w:proofErr w:type="gramStart"/>
        <w:r>
          <w:rPr>
            <w:sz w:val="20"/>
            <w:szCs w:val="20"/>
            <w:lang w:val="pt"/>
          </w:rPr>
          <w:t>),</w:t>
        </w:r>
      </w:ins>
      <w:r>
        <w:rPr>
          <w:lang w:val="pt"/>
        </w:rPr>
        <w:t xml:space="preserve"> </w:t>
      </w:r>
      <w:ins w:id="368" w:author="Blair McPhee" w:date="2015-10-27T15:45:00Z">
        <w:r w:rsidRPr="005F4D39">
          <w:rPr>
            <w:sz w:val="20"/>
            <w:szCs w:val="20"/>
            <w:lang w:val="pt"/>
          </w:rPr>
          <w:t xml:space="preserve"> bacias</w:t>
        </w:r>
        <w:proofErr w:type="gramEnd"/>
        <w:r w:rsidRPr="005F4D39">
          <w:rPr>
            <w:sz w:val="20"/>
            <w:szCs w:val="20"/>
            <w:lang w:val="pt"/>
          </w:rPr>
          <w:t xml:space="preserve"> sedimentares </w:t>
        </w:r>
      </w:ins>
      <w:r>
        <w:rPr>
          <w:lang w:val="pt"/>
        </w:rPr>
        <w:t xml:space="preserve">das costas </w:t>
      </w:r>
      <w:ins w:id="369" w:author="Blair McPhee" w:date="2015-10-27T15:45:00Z">
        <w:r w:rsidRPr="005F4D39">
          <w:rPr>
            <w:sz w:val="20"/>
            <w:szCs w:val="20"/>
            <w:lang w:val="pt"/>
          </w:rPr>
          <w:t>africanas, 2ª parte:</w:t>
        </w:r>
      </w:ins>
      <w:r>
        <w:rPr>
          <w:lang w:val="pt"/>
        </w:rPr>
        <w:t xml:space="preserve"> </w:t>
      </w:r>
      <w:ins w:id="370" w:author="Blair McPhee" w:date="2015-10-27T15:45:00Z">
        <w:r w:rsidRPr="005F4D39">
          <w:rPr>
            <w:sz w:val="20"/>
            <w:szCs w:val="20"/>
            <w:lang w:val="pt"/>
          </w:rPr>
          <w:t xml:space="preserve"> Sou</w:t>
        </w:r>
      </w:ins>
      <w:r>
        <w:rPr>
          <w:lang w:val="pt"/>
        </w:rPr>
        <w:t xml:space="preserve">th e </w:t>
      </w:r>
      <w:proofErr w:type="spellStart"/>
      <w:r>
        <w:rPr>
          <w:lang w:val="pt"/>
        </w:rPr>
        <w:t>Costa</w:t>
      </w:r>
      <w:ins w:id="371" w:author="Blair McPhee" w:date="2015-10-27T15:45:00Z">
        <w:r w:rsidRPr="005F4D39">
          <w:rPr>
            <w:sz w:val="20"/>
            <w:szCs w:val="20"/>
            <w:lang w:val="pt"/>
          </w:rPr>
          <w:t>Leste</w:t>
        </w:r>
        <w:proofErr w:type="spellEnd"/>
        <w:r w:rsidRPr="005F4D39">
          <w:rPr>
            <w:sz w:val="20"/>
            <w:szCs w:val="20"/>
            <w:lang w:val="pt"/>
          </w:rPr>
          <w:t xml:space="preserve">. Associação de </w:t>
        </w:r>
        <w:proofErr w:type="spellStart"/>
        <w:r w:rsidRPr="005F4D39">
          <w:rPr>
            <w:sz w:val="20"/>
            <w:szCs w:val="20"/>
            <w:lang w:val="pt"/>
          </w:rPr>
          <w:t>Pesquisa</w:t>
        </w:r>
      </w:ins>
      <w:r>
        <w:rPr>
          <w:lang w:val="pt"/>
        </w:rPr>
        <w:t>Geológica</w:t>
      </w:r>
      <w:proofErr w:type="spellEnd"/>
      <w:r>
        <w:rPr>
          <w:lang w:val="pt"/>
        </w:rPr>
        <w:t xml:space="preserve"> Af</w:t>
      </w:r>
      <w:ins w:id="372" w:author="Blair McPhee" w:date="2015-10-27T15:45:00Z">
        <w:r w:rsidRPr="005F4D39">
          <w:rPr>
            <w:sz w:val="20"/>
            <w:szCs w:val="20"/>
            <w:lang w:val="pt"/>
          </w:rPr>
          <w:t>rican, Paris pp.</w:t>
        </w:r>
      </w:ins>
      <w:r>
        <w:rPr>
          <w:lang w:val="pt"/>
        </w:rPr>
        <w:t xml:space="preserve"> </w:t>
      </w:r>
      <w:ins w:id="373" w:author="Blair McPhee" w:date="2015-10-27T15:45:00Z">
        <w:r w:rsidRPr="005F4D39">
          <w:rPr>
            <w:sz w:val="20"/>
            <w:szCs w:val="20"/>
            <w:lang w:val="pt"/>
          </w:rPr>
          <w:t>17-48.</w:t>
        </w:r>
      </w:ins>
    </w:p>
    <w:p w14:paraId="5853E8AA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Yates, A.M., 2003. Um dinossauro </w:t>
      </w:r>
      <w:proofErr w:type="spellStart"/>
      <w:r w:rsidRPr="00C96324">
        <w:rPr>
          <w:sz w:val="20"/>
          <w:szCs w:val="20"/>
          <w:lang w:val="pt"/>
        </w:rPr>
        <w:t>prosauropode</w:t>
      </w:r>
      <w:proofErr w:type="spellEnd"/>
      <w:r w:rsidRPr="00C96324">
        <w:rPr>
          <w:sz w:val="20"/>
          <w:szCs w:val="20"/>
          <w:lang w:val="pt"/>
        </w:rPr>
        <w:t xml:space="preserve"> definitivo da formação </w:t>
      </w:r>
      <w:proofErr w:type="spellStart"/>
      <w:r w:rsidRPr="00C96324">
        <w:rPr>
          <w:sz w:val="20"/>
          <w:szCs w:val="20"/>
          <w:lang w:val="pt"/>
        </w:rPr>
        <w:t>elliot</w:t>
      </w:r>
      <w:proofErr w:type="spellEnd"/>
      <w:r w:rsidRPr="00C96324">
        <w:rPr>
          <w:sz w:val="20"/>
          <w:szCs w:val="20"/>
          <w:lang w:val="pt"/>
        </w:rPr>
        <w:t xml:space="preserve"> inferior (</w:t>
      </w:r>
      <w:proofErr w:type="spellStart"/>
      <w:r w:rsidRPr="00C96324">
        <w:rPr>
          <w:sz w:val="20"/>
          <w:szCs w:val="20"/>
          <w:lang w:val="pt"/>
        </w:rPr>
        <w:t>Norian</w:t>
      </w:r>
      <w:proofErr w:type="spellEnd"/>
      <w:r w:rsidRPr="00C96324">
        <w:rPr>
          <w:sz w:val="20"/>
          <w:szCs w:val="20"/>
          <w:lang w:val="pt"/>
        </w:rPr>
        <w:t xml:space="preserve">: Upper </w:t>
      </w:r>
      <w:proofErr w:type="spellStart"/>
      <w:r w:rsidRPr="00C96324">
        <w:rPr>
          <w:sz w:val="20"/>
          <w:szCs w:val="20"/>
          <w:lang w:val="pt"/>
        </w:rPr>
        <w:t>Triássic</w:t>
      </w:r>
      <w:proofErr w:type="spellEnd"/>
      <w:r w:rsidRPr="00C96324">
        <w:rPr>
          <w:sz w:val="20"/>
          <w:szCs w:val="20"/>
          <w:lang w:val="pt"/>
        </w:rPr>
        <w:t xml:space="preserve">) da África do Sul. </w:t>
      </w:r>
      <w:proofErr w:type="spellStart"/>
      <w:r w:rsidRPr="00C96324">
        <w:rPr>
          <w:sz w:val="20"/>
          <w:szCs w:val="20"/>
          <w:lang w:val="pt"/>
        </w:rPr>
        <w:t>Palaeontol</w:t>
      </w:r>
      <w:proofErr w:type="spellEnd"/>
      <w:r w:rsidRPr="00C96324">
        <w:rPr>
          <w:sz w:val="20"/>
          <w:szCs w:val="20"/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Afr</w:t>
      </w:r>
      <w:proofErr w:type="spellEnd"/>
      <w:r w:rsidRPr="00C96324">
        <w:rPr>
          <w:sz w:val="20"/>
          <w:szCs w:val="20"/>
          <w:lang w:val="pt"/>
        </w:rPr>
        <w:t xml:space="preserve"> 39, 63-68.</w:t>
      </w:r>
    </w:p>
    <w:p w14:paraId="2611A809" w14:textId="05C405AB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Yates, A.M., 2007. O primeiro crânio completo do </w:t>
      </w:r>
      <w:proofErr w:type="spellStart"/>
      <w:r w:rsidRPr="00C96324">
        <w:rPr>
          <w:sz w:val="20"/>
          <w:szCs w:val="20"/>
          <w:lang w:val="pt"/>
        </w:rPr>
        <w:t>disnosauro</w:t>
      </w:r>
      <w:proofErr w:type="spellEnd"/>
      <w:r w:rsidRPr="00C96324">
        <w:rPr>
          <w:sz w:val="20"/>
          <w:szCs w:val="20"/>
          <w:lang w:val="pt"/>
        </w:rPr>
        <w:t xml:space="preserve"> Triássico </w:t>
      </w:r>
      <w:proofErr w:type="spellStart"/>
      <w:proofErr w:type="gramStart"/>
      <w:r w:rsidRPr="00C96324">
        <w:rPr>
          <w:i/>
          <w:sz w:val="20"/>
          <w:szCs w:val="20"/>
          <w:lang w:val="pt"/>
        </w:rPr>
        <w:t>Melanorosaurus</w:t>
      </w:r>
      <w:proofErr w:type="spellEnd"/>
      <w:r w:rsidRPr="00C96324">
        <w:rPr>
          <w:i/>
          <w:sz w:val="20"/>
          <w:szCs w:val="20"/>
          <w:lang w:val="pt"/>
        </w:rPr>
        <w:t xml:space="preserve"> </w:t>
      </w:r>
      <w:r>
        <w:rPr>
          <w:lang w:val="pt"/>
        </w:rPr>
        <w:t xml:space="preserve"> </w:t>
      </w:r>
      <w:proofErr w:type="spellStart"/>
      <w:r w:rsidRPr="00C96324">
        <w:rPr>
          <w:sz w:val="20"/>
          <w:szCs w:val="20"/>
          <w:lang w:val="pt"/>
        </w:rPr>
        <w:t>Haughton</w:t>
      </w:r>
      <w:proofErr w:type="spellEnd"/>
      <w:proofErr w:type="gramEnd"/>
      <w:r w:rsidRPr="00C96324">
        <w:rPr>
          <w:sz w:val="20"/>
          <w:szCs w:val="20"/>
          <w:lang w:val="pt"/>
        </w:rPr>
        <w:t xml:space="preserve"> (</w:t>
      </w:r>
      <w:proofErr w:type="spellStart"/>
      <w:r w:rsidRPr="00C96324">
        <w:rPr>
          <w:sz w:val="20"/>
          <w:szCs w:val="20"/>
          <w:lang w:val="pt"/>
        </w:rPr>
        <w:t>Sauropodomorpha</w:t>
      </w:r>
      <w:proofErr w:type="spellEnd"/>
      <w:r w:rsidRPr="00C96324">
        <w:rPr>
          <w:sz w:val="20"/>
          <w:szCs w:val="20"/>
          <w:lang w:val="pt"/>
        </w:rPr>
        <w:t xml:space="preserve">: </w:t>
      </w:r>
      <w:proofErr w:type="spellStart"/>
      <w:r w:rsidRPr="00C96324">
        <w:rPr>
          <w:sz w:val="20"/>
          <w:szCs w:val="20"/>
          <w:lang w:val="pt"/>
        </w:rPr>
        <w:t>Anchisauria</w:t>
      </w:r>
      <w:proofErr w:type="spellEnd"/>
      <w:r w:rsidRPr="00C96324">
        <w:rPr>
          <w:sz w:val="20"/>
          <w:szCs w:val="20"/>
          <w:lang w:val="pt"/>
        </w:rPr>
        <w:t xml:space="preserve">). Trabalhos Especiais em </w:t>
      </w:r>
      <w:proofErr w:type="spellStart"/>
      <w:r w:rsidRPr="00C96324">
        <w:rPr>
          <w:sz w:val="20"/>
          <w:szCs w:val="20"/>
          <w:lang w:val="pt"/>
        </w:rPr>
        <w:t>Pal</w:t>
      </w:r>
      <w:ins w:id="374" w:author="Blair McPhee" w:date="2015-10-27T15:46:00Z">
        <w:r w:rsidR="005F4D39">
          <w:rPr>
            <w:sz w:val="20"/>
            <w:szCs w:val="20"/>
            <w:lang w:val="pt"/>
          </w:rPr>
          <w:t>uma</w:t>
        </w:r>
      </w:ins>
      <w:r w:rsidRPr="00C96324">
        <w:rPr>
          <w:sz w:val="20"/>
          <w:szCs w:val="20"/>
          <w:lang w:val="pt"/>
        </w:rPr>
        <w:t>eontologia</w:t>
      </w:r>
      <w:proofErr w:type="spellEnd"/>
      <w:r w:rsidRPr="00C96324">
        <w:rPr>
          <w:sz w:val="20"/>
          <w:szCs w:val="20"/>
          <w:lang w:val="pt"/>
        </w:rPr>
        <w:t xml:space="preserve"> 77, 9-55.</w:t>
      </w:r>
    </w:p>
    <w:p w14:paraId="0E6838CA" w14:textId="77777777" w:rsidR="00C23532" w:rsidRPr="00C96324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lastRenderedPageBreak/>
        <w:t xml:space="preserve">Yates, A.M., </w:t>
      </w:r>
      <w:proofErr w:type="spellStart"/>
      <w:r w:rsidRPr="00C96324">
        <w:rPr>
          <w:sz w:val="20"/>
          <w:szCs w:val="20"/>
          <w:lang w:val="pt"/>
        </w:rPr>
        <w:t>Bonnan</w:t>
      </w:r>
      <w:proofErr w:type="spellEnd"/>
      <w:r w:rsidRPr="00C96324">
        <w:rPr>
          <w:sz w:val="20"/>
          <w:szCs w:val="20"/>
          <w:lang w:val="pt"/>
        </w:rPr>
        <w:t xml:space="preserve">, M.F., </w:t>
      </w:r>
      <w:proofErr w:type="spellStart"/>
      <w:r w:rsidRPr="00C96324">
        <w:rPr>
          <w:sz w:val="20"/>
          <w:szCs w:val="20"/>
          <w:lang w:val="pt"/>
        </w:rPr>
        <w:t>Neveling</w:t>
      </w:r>
      <w:proofErr w:type="spellEnd"/>
      <w:r w:rsidRPr="00C96324">
        <w:rPr>
          <w:sz w:val="20"/>
          <w:szCs w:val="20"/>
          <w:lang w:val="pt"/>
        </w:rPr>
        <w:t xml:space="preserve">, J., </w:t>
      </w:r>
      <w:proofErr w:type="spellStart"/>
      <w:r w:rsidRPr="00C96324">
        <w:rPr>
          <w:sz w:val="20"/>
          <w:szCs w:val="20"/>
          <w:lang w:val="pt"/>
        </w:rPr>
        <w:t>Chinsamy</w:t>
      </w:r>
      <w:proofErr w:type="spellEnd"/>
      <w:r w:rsidRPr="00C96324">
        <w:rPr>
          <w:sz w:val="20"/>
          <w:szCs w:val="20"/>
          <w:lang w:val="pt"/>
        </w:rPr>
        <w:t xml:space="preserve">, A., </w:t>
      </w:r>
      <w:proofErr w:type="spellStart"/>
      <w:r w:rsidRPr="00C96324">
        <w:rPr>
          <w:sz w:val="20"/>
          <w:szCs w:val="20"/>
          <w:lang w:val="pt"/>
        </w:rPr>
        <w:t>Blackbeard</w:t>
      </w:r>
      <w:proofErr w:type="spellEnd"/>
      <w:r w:rsidRPr="00C96324">
        <w:rPr>
          <w:sz w:val="20"/>
          <w:szCs w:val="20"/>
          <w:lang w:val="pt"/>
        </w:rPr>
        <w:t xml:space="preserve">, M.G., 2010. Um novo dinossauro </w:t>
      </w:r>
      <w:proofErr w:type="spellStart"/>
      <w:r w:rsidRPr="00C96324">
        <w:rPr>
          <w:sz w:val="20"/>
          <w:szCs w:val="20"/>
          <w:lang w:val="pt"/>
        </w:rPr>
        <w:t>sauropodomorfo</w:t>
      </w:r>
      <w:proofErr w:type="spellEnd"/>
      <w:r w:rsidRPr="00C96324">
        <w:rPr>
          <w:sz w:val="20"/>
          <w:szCs w:val="20"/>
          <w:lang w:val="pt"/>
        </w:rPr>
        <w:t xml:space="preserve"> transicional do Jurássico Primitivo da África do Sul e a evolução da alimentação </w:t>
      </w:r>
      <w:proofErr w:type="spellStart"/>
      <w:r w:rsidRPr="00C96324">
        <w:rPr>
          <w:sz w:val="20"/>
          <w:szCs w:val="20"/>
          <w:lang w:val="pt"/>
        </w:rPr>
        <w:t>saurópode</w:t>
      </w:r>
      <w:proofErr w:type="spellEnd"/>
      <w:r w:rsidRPr="00C96324">
        <w:rPr>
          <w:sz w:val="20"/>
          <w:szCs w:val="20"/>
          <w:lang w:val="pt"/>
        </w:rPr>
        <w:t xml:space="preserve"> e quadrúpede. </w:t>
      </w:r>
      <w:proofErr w:type="spellStart"/>
      <w:r w:rsidRPr="00C96324">
        <w:rPr>
          <w:sz w:val="20"/>
          <w:szCs w:val="20"/>
          <w:lang w:val="pt"/>
        </w:rPr>
        <w:t>Proc</w:t>
      </w:r>
      <w:proofErr w:type="spellEnd"/>
      <w:r w:rsidRPr="00C96324">
        <w:rPr>
          <w:sz w:val="20"/>
          <w:szCs w:val="20"/>
          <w:lang w:val="pt"/>
        </w:rPr>
        <w:t xml:space="preserve"> R </w:t>
      </w:r>
      <w:proofErr w:type="spellStart"/>
      <w:r w:rsidRPr="00C96324">
        <w:rPr>
          <w:sz w:val="20"/>
          <w:szCs w:val="20"/>
          <w:lang w:val="pt"/>
        </w:rPr>
        <w:t>Soc</w:t>
      </w:r>
      <w:proofErr w:type="spellEnd"/>
      <w:r w:rsidRPr="00C96324">
        <w:rPr>
          <w:sz w:val="20"/>
          <w:szCs w:val="20"/>
          <w:lang w:val="pt"/>
        </w:rPr>
        <w:t xml:space="preserve"> Biol </w:t>
      </w:r>
      <w:proofErr w:type="spellStart"/>
      <w:r w:rsidRPr="00C96324">
        <w:rPr>
          <w:sz w:val="20"/>
          <w:szCs w:val="20"/>
          <w:lang w:val="pt"/>
        </w:rPr>
        <w:t>Sci</w:t>
      </w:r>
      <w:proofErr w:type="spellEnd"/>
      <w:r w:rsidRPr="00C96324">
        <w:rPr>
          <w:sz w:val="20"/>
          <w:szCs w:val="20"/>
          <w:lang w:val="pt"/>
        </w:rPr>
        <w:t xml:space="preserve"> Ser B 277, 787-794.</w:t>
      </w:r>
    </w:p>
    <w:p w14:paraId="4F5756DA" w14:textId="77777777" w:rsidR="00C23532" w:rsidRDefault="00C23532" w:rsidP="00C96324">
      <w:pPr>
        <w:spacing w:line="240" w:lineRule="auto"/>
        <w:rPr>
          <w:sz w:val="20"/>
          <w:szCs w:val="20"/>
          <w:lang w:val="en-AU"/>
        </w:rPr>
      </w:pPr>
      <w:r w:rsidRPr="00C96324">
        <w:rPr>
          <w:sz w:val="20"/>
          <w:szCs w:val="20"/>
          <w:lang w:val="pt"/>
        </w:rPr>
        <w:t xml:space="preserve">Zhang, Y.H., 1988. A Fauna de Dinossauros Jurássicos Médios de </w:t>
      </w:r>
      <w:proofErr w:type="spellStart"/>
      <w:r w:rsidRPr="00C96324">
        <w:rPr>
          <w:sz w:val="20"/>
          <w:szCs w:val="20"/>
          <w:lang w:val="pt"/>
        </w:rPr>
        <w:t>Dashanpu</w:t>
      </w:r>
      <w:proofErr w:type="spellEnd"/>
      <w:r w:rsidRPr="00C96324">
        <w:rPr>
          <w:sz w:val="20"/>
          <w:szCs w:val="20"/>
          <w:lang w:val="pt"/>
        </w:rPr>
        <w:t xml:space="preserve">, </w:t>
      </w:r>
      <w:proofErr w:type="spellStart"/>
      <w:r w:rsidRPr="00C96324">
        <w:rPr>
          <w:sz w:val="20"/>
          <w:szCs w:val="20"/>
          <w:lang w:val="pt"/>
        </w:rPr>
        <w:t>Zigong</w:t>
      </w:r>
      <w:proofErr w:type="spellEnd"/>
      <w:r w:rsidRPr="00C96324">
        <w:rPr>
          <w:sz w:val="20"/>
          <w:szCs w:val="20"/>
          <w:lang w:val="pt"/>
        </w:rPr>
        <w:t xml:space="preserve">, Sichuan: Dinossauros </w:t>
      </w:r>
      <w:proofErr w:type="spellStart"/>
      <w:r w:rsidRPr="00C96324">
        <w:rPr>
          <w:sz w:val="20"/>
          <w:szCs w:val="20"/>
          <w:lang w:val="pt"/>
        </w:rPr>
        <w:t>Saurópodes</w:t>
      </w:r>
      <w:proofErr w:type="spellEnd"/>
      <w:r w:rsidRPr="00C96324">
        <w:rPr>
          <w:sz w:val="20"/>
          <w:szCs w:val="20"/>
          <w:lang w:val="pt"/>
        </w:rPr>
        <w:t xml:space="preserve"> (1). </w:t>
      </w:r>
      <w:proofErr w:type="spellStart"/>
      <w:r w:rsidRPr="00C96324">
        <w:rPr>
          <w:sz w:val="20"/>
          <w:szCs w:val="20"/>
          <w:lang w:val="pt"/>
        </w:rPr>
        <w:t>Shunosaurus</w:t>
      </w:r>
      <w:proofErr w:type="spellEnd"/>
      <w:r w:rsidRPr="00C96324">
        <w:rPr>
          <w:sz w:val="20"/>
          <w:szCs w:val="20"/>
          <w:lang w:val="pt"/>
        </w:rPr>
        <w:t xml:space="preserve"> [em chinês com resumo em inglês].</w:t>
      </w:r>
    </w:p>
    <w:p w14:paraId="15F28ADC" w14:textId="77777777" w:rsidR="00D33FEF" w:rsidRPr="00C96324" w:rsidRDefault="00D33FEF" w:rsidP="00C96324">
      <w:pPr>
        <w:spacing w:line="240" w:lineRule="auto"/>
        <w:rPr>
          <w:sz w:val="20"/>
          <w:szCs w:val="20"/>
          <w:lang w:val="en-AU"/>
        </w:rPr>
      </w:pPr>
    </w:p>
    <w:p w14:paraId="7D5F91ED" w14:textId="77777777" w:rsidR="00C23532" w:rsidRDefault="00C23532" w:rsidP="00744E37">
      <w:pPr>
        <w:spacing w:line="360" w:lineRule="auto"/>
        <w:rPr>
          <w:sz w:val="24"/>
          <w:szCs w:val="24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4803"/>
        <w:gridCol w:w="222"/>
        <w:gridCol w:w="222"/>
        <w:gridCol w:w="222"/>
        <w:gridCol w:w="222"/>
        <w:gridCol w:w="222"/>
        <w:gridCol w:w="2401"/>
        <w:gridCol w:w="222"/>
        <w:gridCol w:w="222"/>
      </w:tblGrid>
      <w:tr w:rsidR="00D33FEF" w:rsidRPr="00D33FEF" w14:paraId="1BAD3CDC" w14:textId="77777777" w:rsidTr="00D33FEF">
        <w:trPr>
          <w:trHeight w:val="288"/>
        </w:trPr>
        <w:tc>
          <w:tcPr>
            <w:tcW w:w="86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4475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Mesa 1. Dimensões dos espécimes do Museu </w:t>
            </w:r>
            <w:proofErr w:type="spellStart"/>
            <w:r w:rsidRPr="00D33FEF">
              <w:rPr>
                <w:color w:val="000000"/>
                <w:lang w:val="pt"/>
              </w:rPr>
              <w:t>albany</w:t>
            </w:r>
            <w:proofErr w:type="spellEnd"/>
            <w:r w:rsidRPr="00D33FEF">
              <w:rPr>
                <w:color w:val="000000"/>
                <w:lang w:val="pt"/>
              </w:rPr>
              <w:t xml:space="preserve"> preservados. Todas as medidas em cm. </w:t>
            </w:r>
          </w:p>
        </w:tc>
      </w:tr>
      <w:tr w:rsidR="00D33FEF" w:rsidRPr="00D33FEF" w14:paraId="08113E4F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D3E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8BA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DD6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B068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71C2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C923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1D4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22C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EFF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1D0DCCC4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1EF0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AM 6125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A68A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F5AB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6C93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19D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4B03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AB7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24A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44B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121A52E4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3C18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comprimento anteroposterior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  <w:r w:rsidRPr="00D33FEF">
              <w:rPr>
                <w:color w:val="000000"/>
                <w:lang w:val="pt"/>
              </w:rPr>
              <w:t xml:space="preserve"> 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23BB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B3E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294B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18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3CE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BC5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1E7F5370" w14:textId="77777777" w:rsidTr="00D33FEF">
        <w:trPr>
          <w:trHeight w:val="288"/>
        </w:trPr>
        <w:tc>
          <w:tcPr>
            <w:tcW w:w="56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9CEB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altura dorsoventral anterior face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9DAA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68BD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12.5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D64F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84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060BC867" w14:textId="77777777" w:rsidTr="00D33FEF">
        <w:trPr>
          <w:trHeight w:val="288"/>
        </w:trPr>
        <w:tc>
          <w:tcPr>
            <w:tcW w:w="56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C063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dorsoventral altura posterior face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617E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FC35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11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6A80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83E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2AC6D846" w14:textId="77777777" w:rsidTr="00D33FEF">
        <w:trPr>
          <w:trHeight w:val="288"/>
        </w:trPr>
        <w:tc>
          <w:tcPr>
            <w:tcW w:w="52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D397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largura transversal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F5DC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E6F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719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D76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10.5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4827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FA8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45ACC58D" w14:textId="77777777" w:rsidTr="00D33FEF">
        <w:trPr>
          <w:trHeight w:val="288"/>
        </w:trPr>
        <w:tc>
          <w:tcPr>
            <w:tcW w:w="52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B6FE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comprimento máximo de CPRL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5A3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367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AE5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956C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13.5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1FF6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DE0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77E9EC75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9A9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BA6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943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3F4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D5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13A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53C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A5C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7F6B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2AE01F37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345F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AM 6128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01B1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D3B1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18D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233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5A5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6F28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2A2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AF4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2D0EE029" w14:textId="77777777" w:rsidTr="00D33FEF">
        <w:trPr>
          <w:trHeight w:val="288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4935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altura do arco neural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A5A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B18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51E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A851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269B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47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F9D3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F49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52ABB776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566B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largura transversal máxima espinha </w:t>
            </w:r>
            <w:proofErr w:type="spellStart"/>
            <w:r w:rsidRPr="00D33FEF">
              <w:rPr>
                <w:color w:val="000000"/>
                <w:lang w:val="pt"/>
              </w:rPr>
              <w:t>nueral</w:t>
            </w:r>
            <w:proofErr w:type="spellEnd"/>
            <w:r w:rsidRPr="00D33FEF">
              <w:rPr>
                <w:color w:val="000000"/>
                <w:lang w:val="pt"/>
              </w:rPr>
              <w:t xml:space="preserve"> largura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1253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D09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2EC4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23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E839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B67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16B85578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FC5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51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8DB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024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B64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B2B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E5C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23CB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D912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026606A6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8C79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AM 6130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DA6B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1A42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1238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C9A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022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B29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2093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7973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0F3947BA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C7ED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comprimento anteroposterior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9CBA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5CF2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6D6E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29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F3AC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D7BD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79FB6D51" w14:textId="77777777" w:rsidTr="00D33FEF">
        <w:trPr>
          <w:trHeight w:val="288"/>
        </w:trPr>
        <w:tc>
          <w:tcPr>
            <w:tcW w:w="52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6AC9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altura dorsoventral máxima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6E0C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91B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B44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EF39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22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4435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91A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35A7D50A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A39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296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3CAD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78E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681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5ED2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930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4D3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BA88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7EF7EBFD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AE1D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EM 4755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3AF9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0AEB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CD81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B50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F0B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DB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E63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645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45580E36" w14:textId="77777777" w:rsidTr="00D33FEF">
        <w:trPr>
          <w:trHeight w:val="288"/>
        </w:trPr>
        <w:tc>
          <w:tcPr>
            <w:tcW w:w="56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4452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coluna neural de altura dorsoventral (da base do PRSL)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B790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483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31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AE14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22F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6089C07A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F51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A4D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718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073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5AD1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C03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ECD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66D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08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28C0E65A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FA10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AM 6000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074F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5731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9F1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CFE1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D01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DF8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DC3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F1B8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778563AC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19E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comprimento anteroposterior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127C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FFB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825E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27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3227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27D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646C4FC4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B83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altura dorsoventral de facetas articular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7E82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2CF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2DF0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18.5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3617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EB6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0DC1EAD7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662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largura transversa rosto anterior do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E1D1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156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BE0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22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6978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0A2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30FE4DB9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E10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altura dorsoventral máxima de vértebra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A25A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17C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341E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30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4D85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D371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1E5FBF4B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8A7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1CC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AE98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C393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DC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EF3B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71EB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02C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BE9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7CC623C1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5871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AM 6004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9BC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ED3D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22FD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180F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AA4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38F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010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C84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68D621D5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ACE8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comprimento anteroposterior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1B9F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6659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3807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15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3A43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EE6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382E5141" w14:textId="77777777" w:rsidTr="00D33FEF">
        <w:trPr>
          <w:trHeight w:val="288"/>
        </w:trPr>
        <w:tc>
          <w:tcPr>
            <w:tcW w:w="56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C85C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 xml:space="preserve">dorsoventral altura posterior face de </w:t>
            </w: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  <w:r w:rsidRPr="00D33FEF">
              <w:rPr>
                <w:color w:val="000000"/>
                <w:lang w:val="pt"/>
              </w:rPr>
              <w:t xml:space="preserve"> 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656A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4DE0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8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7751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62AD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553DAF93" w14:textId="77777777" w:rsidTr="00D33FEF">
        <w:trPr>
          <w:trHeight w:val="288"/>
        </w:trPr>
        <w:tc>
          <w:tcPr>
            <w:tcW w:w="5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EC40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  <w:proofErr w:type="spellStart"/>
            <w:r w:rsidRPr="00D33FEF">
              <w:rPr>
                <w:color w:val="000000"/>
                <w:lang w:val="pt"/>
              </w:rPr>
              <w:t>centrum</w:t>
            </w:r>
            <w:proofErr w:type="spellEnd"/>
            <w:r w:rsidRPr="00D33FEF">
              <w:rPr>
                <w:color w:val="000000"/>
                <w:lang w:val="pt"/>
              </w:rPr>
              <w:t xml:space="preserve"> facial posterior largura transversal 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3197" w14:textId="77777777" w:rsidR="00D33FEF" w:rsidRPr="00D33FEF" w:rsidRDefault="00D33FEF" w:rsidP="00D33FEF">
            <w:pPr>
              <w:spacing w:after="0" w:line="240" w:lineRule="auto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1544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C05F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  <w:r w:rsidRPr="00D33FEF">
              <w:rPr>
                <w:color w:val="000000"/>
                <w:lang w:val="pt"/>
              </w:rPr>
              <w:t>8.5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E14B" w14:textId="77777777" w:rsidR="00D33FEF" w:rsidRPr="00D33FEF" w:rsidRDefault="00D33FEF" w:rsidP="00D33FE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B97C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  <w:tr w:rsidR="00D33FEF" w:rsidRPr="00D33FEF" w14:paraId="4C8E38E6" w14:textId="77777777" w:rsidTr="00D33FEF">
        <w:trPr>
          <w:trHeight w:val="28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78F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580D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A6AA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AD96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2790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9183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0C07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66A5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BCAE" w14:textId="77777777" w:rsidR="00D33FEF" w:rsidRPr="00D33FEF" w:rsidRDefault="00D33FEF" w:rsidP="00D33FE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AU" w:eastAsia="en-AU"/>
              </w:rPr>
            </w:pPr>
          </w:p>
        </w:tc>
      </w:tr>
    </w:tbl>
    <w:p w14:paraId="6A1137A5" w14:textId="77777777" w:rsidR="00D33FEF" w:rsidRDefault="00D33FEF" w:rsidP="00744E37">
      <w:pPr>
        <w:spacing w:line="360" w:lineRule="auto"/>
        <w:rPr>
          <w:sz w:val="24"/>
          <w:szCs w:val="24"/>
        </w:rPr>
      </w:pPr>
    </w:p>
    <w:p w14:paraId="3AE139EB" w14:textId="62D47094" w:rsidR="00D33FEF" w:rsidRPr="006C32E6" w:rsidRDefault="00D33FEF" w:rsidP="00D33FEF">
      <w:pPr>
        <w:spacing w:line="240" w:lineRule="auto"/>
        <w:rPr>
          <w:rPrChange w:id="375" w:author="Blair McPhee" w:date="2015-10-20T15:49:00Z">
            <w:rPr>
              <w:sz w:val="24"/>
              <w:szCs w:val="24"/>
            </w:rPr>
          </w:rPrChange>
        </w:rPr>
      </w:pPr>
      <w:r w:rsidRPr="006C32E6">
        <w:rPr>
          <w:lang w:val="pt"/>
        </w:rPr>
        <w:t xml:space="preserve">Figura 1. Geologia do Grupo </w:t>
      </w:r>
      <w:proofErr w:type="spellStart"/>
      <w:r w:rsidRPr="006C32E6">
        <w:rPr>
          <w:lang w:val="pt"/>
        </w:rPr>
        <w:t>Uitenhage</w:t>
      </w:r>
      <w:proofErr w:type="spellEnd"/>
      <w:r w:rsidRPr="006C32E6">
        <w:rPr>
          <w:lang w:val="pt"/>
        </w:rPr>
        <w:t xml:space="preserve">, Bacia de </w:t>
      </w:r>
      <w:proofErr w:type="spellStart"/>
      <w:r w:rsidRPr="006C32E6">
        <w:rPr>
          <w:lang w:val="pt"/>
        </w:rPr>
        <w:t>Algoa</w:t>
      </w:r>
      <w:proofErr w:type="spellEnd"/>
      <w:r w:rsidRPr="006C32E6">
        <w:rPr>
          <w:lang w:val="pt"/>
        </w:rPr>
        <w:t xml:space="preserve">, Cabo Oriental, África do Sul. Os números indicam localidades dos espécimes aqui descritos. 1, </w:t>
      </w:r>
      <w:proofErr w:type="spellStart"/>
      <w:r w:rsidRPr="006C32E6">
        <w:rPr>
          <w:lang w:val="pt"/>
        </w:rPr>
        <w:t>Umlilo</w:t>
      </w:r>
      <w:proofErr w:type="spellEnd"/>
      <w:r w:rsidRPr="006C32E6">
        <w:rPr>
          <w:lang w:val="pt"/>
        </w:rPr>
        <w:t xml:space="preserve"> Game Park (AM 6125, AM 6128, AM 6130); 2, </w:t>
      </w:r>
      <w:proofErr w:type="spellStart"/>
      <w:r w:rsidRPr="006C32E6">
        <w:rPr>
          <w:lang w:val="pt"/>
        </w:rPr>
        <w:t>Kirkwood</w:t>
      </w:r>
      <w:proofErr w:type="spellEnd"/>
      <w:r w:rsidRPr="006C32E6">
        <w:rPr>
          <w:lang w:val="pt"/>
        </w:rPr>
        <w:t xml:space="preserve"> </w:t>
      </w:r>
      <w:proofErr w:type="spellStart"/>
      <w:r w:rsidRPr="006C32E6">
        <w:rPr>
          <w:lang w:val="pt"/>
        </w:rPr>
        <w:t>Cliffs</w:t>
      </w:r>
      <w:proofErr w:type="spellEnd"/>
      <w:r w:rsidRPr="006C32E6">
        <w:rPr>
          <w:lang w:val="pt"/>
        </w:rPr>
        <w:t xml:space="preserve"> (AM 6000, AM 6004); 3, </w:t>
      </w:r>
      <w:r w:rsidRPr="006C32E6">
        <w:rPr>
          <w:lang w:val="pt"/>
          <w:rPrChange w:id="376" w:author="Blair McPhee" w:date="2015-10-20T15:49:00Z">
            <w:rPr>
              <w:sz w:val="24"/>
              <w:szCs w:val="24"/>
            </w:rPr>
          </w:rPrChange>
        </w:rPr>
        <w:t xml:space="preserve">Município de </w:t>
      </w:r>
      <w:proofErr w:type="spellStart"/>
      <w:r w:rsidRPr="006C32E6">
        <w:rPr>
          <w:lang w:val="pt"/>
          <w:rPrChange w:id="377" w:author="Blair McPhee" w:date="2015-10-20T15:49:00Z">
            <w:rPr>
              <w:sz w:val="24"/>
              <w:szCs w:val="24"/>
            </w:rPr>
          </w:rPrChange>
        </w:rPr>
        <w:t>KwaNobuhle</w:t>
      </w:r>
      <w:proofErr w:type="spellEnd"/>
      <w:r w:rsidRPr="006C32E6">
        <w:rPr>
          <w:lang w:val="pt"/>
          <w:rPrChange w:id="378" w:author="Blair McPhee" w:date="2015-10-20T15:49:00Z">
            <w:rPr>
              <w:sz w:val="24"/>
              <w:szCs w:val="24"/>
            </w:rPr>
          </w:rPrChange>
        </w:rPr>
        <w:t xml:space="preserve"> (AM 4755).</w:t>
      </w:r>
      <w:r>
        <w:rPr>
          <w:lang w:val="pt"/>
        </w:rPr>
        <w:t xml:space="preserve"> </w:t>
      </w:r>
      <w:ins w:id="379" w:author="Blair McPhee" w:date="2015-10-20T15:50:00Z">
        <w:r w:rsidR="006C32E6">
          <w:rPr>
            <w:lang w:val="pt"/>
          </w:rPr>
          <w:t xml:space="preserve">Figura modificada de </w:t>
        </w:r>
        <w:proofErr w:type="spellStart"/>
        <w:r w:rsidR="006C32E6">
          <w:rPr>
            <w:lang w:val="pt"/>
          </w:rPr>
          <w:t>Muir</w:t>
        </w:r>
        <w:proofErr w:type="spellEnd"/>
        <w:r w:rsidR="006C32E6">
          <w:rPr>
            <w:lang w:val="pt"/>
          </w:rPr>
          <w:t xml:space="preserve"> et al. (2015)</w:t>
        </w:r>
      </w:ins>
    </w:p>
    <w:p w14:paraId="6D77CD8D" w14:textId="77777777" w:rsidR="00D33FEF" w:rsidRPr="006C32E6" w:rsidRDefault="00D33FEF" w:rsidP="00D33FEF">
      <w:pPr>
        <w:spacing w:line="240" w:lineRule="auto"/>
      </w:pPr>
      <w:r w:rsidRPr="006C32E6">
        <w:rPr>
          <w:lang w:val="pt"/>
          <w:rPrChange w:id="380" w:author="Blair McPhee" w:date="2015-10-20T15:49:00Z">
            <w:rPr>
              <w:sz w:val="24"/>
              <w:szCs w:val="24"/>
            </w:rPr>
          </w:rPrChange>
        </w:rPr>
        <w:lastRenderedPageBreak/>
        <w:t xml:space="preserve">Figura 2. AM 6125 em </w:t>
      </w:r>
      <w:r w:rsidRPr="006C32E6">
        <w:rPr>
          <w:b/>
          <w:lang w:val="pt"/>
          <w:rPrChange w:id="381" w:author="Blair McPhee" w:date="2015-10-20T15:49:00Z">
            <w:rPr>
              <w:b/>
              <w:sz w:val="24"/>
              <w:szCs w:val="24"/>
            </w:rPr>
          </w:rPrChange>
        </w:rPr>
        <w:t>a</w:t>
      </w:r>
      <w:r w:rsidRPr="006C32E6">
        <w:rPr>
          <w:lang w:val="pt"/>
          <w:rPrChange w:id="382" w:author="Blair McPhee" w:date="2015-10-20T15:49:00Z">
            <w:rPr>
              <w:sz w:val="24"/>
              <w:szCs w:val="24"/>
            </w:rPr>
          </w:rPrChange>
        </w:rPr>
        <w:t xml:space="preserve">, anterior </w:t>
      </w:r>
      <w:proofErr w:type="gramStart"/>
      <w:r w:rsidRPr="006C32E6">
        <w:rPr>
          <w:lang w:val="pt"/>
          <w:rPrChange w:id="383" w:author="Blair McPhee" w:date="2015-10-20T15:49:00Z">
            <w:rPr>
              <w:sz w:val="24"/>
              <w:szCs w:val="24"/>
            </w:rPr>
          </w:rPrChange>
        </w:rPr>
        <w:t xml:space="preserve">e </w:t>
      </w:r>
      <w:r>
        <w:rPr>
          <w:lang w:val="pt"/>
        </w:rPr>
        <w:t xml:space="preserve"> </w:t>
      </w:r>
      <w:r w:rsidRPr="006C32E6">
        <w:rPr>
          <w:b/>
          <w:lang w:val="pt"/>
          <w:rPrChange w:id="384" w:author="Blair McPhee" w:date="2015-10-20T15:49:00Z">
            <w:rPr>
              <w:b/>
              <w:sz w:val="24"/>
              <w:szCs w:val="24"/>
            </w:rPr>
          </w:rPrChange>
        </w:rPr>
        <w:t>b</w:t>
      </w:r>
      <w:proofErr w:type="gramEnd"/>
      <w:r w:rsidRPr="006C32E6">
        <w:rPr>
          <w:lang w:val="pt"/>
          <w:rPrChange w:id="385" w:author="Blair McPhee" w:date="2015-10-20T15:49:00Z">
            <w:rPr>
              <w:sz w:val="24"/>
              <w:szCs w:val="24"/>
            </w:rPr>
          </w:rPrChange>
        </w:rPr>
        <w:t>, visualizações posteriores. Consulte texto para abreviaturas. A barra de escala é igual a 5 cm.</w:t>
      </w:r>
    </w:p>
    <w:p w14:paraId="28158A9E" w14:textId="77777777" w:rsidR="00D33FEF" w:rsidRPr="006C32E6" w:rsidRDefault="00D33FEF" w:rsidP="00D33FEF">
      <w:pPr>
        <w:spacing w:line="240" w:lineRule="auto"/>
      </w:pPr>
      <w:r w:rsidRPr="006C32E6">
        <w:rPr>
          <w:lang w:val="pt"/>
        </w:rPr>
        <w:t xml:space="preserve">Figura 3. AM 6125 em </w:t>
      </w:r>
      <w:proofErr w:type="spellStart"/>
      <w:r w:rsidRPr="006C32E6">
        <w:rPr>
          <w:b/>
          <w:lang w:val="pt"/>
        </w:rPr>
        <w:t>um</w:t>
      </w:r>
      <w:r w:rsidRPr="006C32E6">
        <w:rPr>
          <w:lang w:val="pt"/>
        </w:rPr>
        <w:t>lateral</w:t>
      </w:r>
      <w:proofErr w:type="spellEnd"/>
      <w:r w:rsidRPr="006C32E6">
        <w:rPr>
          <w:lang w:val="pt"/>
        </w:rPr>
        <w:t xml:space="preserve"> direito;</w:t>
      </w:r>
      <w:r>
        <w:rPr>
          <w:lang w:val="pt"/>
        </w:rPr>
        <w:t xml:space="preserve"> </w:t>
      </w:r>
      <w:r w:rsidRPr="006C32E6">
        <w:rPr>
          <w:b/>
          <w:lang w:val="pt"/>
        </w:rPr>
        <w:t>b</w:t>
      </w:r>
      <w:r w:rsidRPr="006C32E6">
        <w:rPr>
          <w:lang w:val="pt"/>
        </w:rPr>
        <w:t xml:space="preserve">, lateral esquerdo; </w:t>
      </w:r>
      <w:proofErr w:type="gramStart"/>
      <w:r w:rsidRPr="006C32E6">
        <w:rPr>
          <w:lang w:val="pt"/>
        </w:rPr>
        <w:t xml:space="preserve">e </w:t>
      </w:r>
      <w:r>
        <w:rPr>
          <w:lang w:val="pt"/>
        </w:rPr>
        <w:t xml:space="preserve"> </w:t>
      </w:r>
      <w:r w:rsidRPr="006C32E6">
        <w:rPr>
          <w:b/>
          <w:lang w:val="pt"/>
        </w:rPr>
        <w:t>c</w:t>
      </w:r>
      <w:proofErr w:type="gramEnd"/>
      <w:r>
        <w:rPr>
          <w:lang w:val="pt"/>
        </w:rPr>
        <w:t xml:space="preserve">, pontos </w:t>
      </w:r>
      <w:proofErr w:type="spellStart"/>
      <w:r>
        <w:rPr>
          <w:lang w:val="pt"/>
        </w:rPr>
        <w:t>de</w:t>
      </w:r>
      <w:r w:rsidRPr="006C32E6">
        <w:rPr>
          <w:lang w:val="pt"/>
        </w:rPr>
        <w:t>vista</w:t>
      </w:r>
      <w:proofErr w:type="spellEnd"/>
      <w:r w:rsidRPr="006C32E6">
        <w:rPr>
          <w:lang w:val="pt"/>
        </w:rPr>
        <w:t xml:space="preserve"> dorsolaterais. Consulte texto para abreviaturas. Barras de escala iguais a 5 cm.</w:t>
      </w:r>
    </w:p>
    <w:p w14:paraId="5D73948E" w14:textId="77777777" w:rsidR="00D33FEF" w:rsidRDefault="00D33FEF" w:rsidP="00D33FEF">
      <w:pPr>
        <w:spacing w:line="240" w:lineRule="auto"/>
      </w:pPr>
      <w:r>
        <w:rPr>
          <w:lang w:val="pt"/>
        </w:rPr>
        <w:t xml:space="preserve">Figura 4. AM 6128 em </w:t>
      </w:r>
      <w:r w:rsidRPr="00F27E9B">
        <w:rPr>
          <w:b/>
          <w:lang w:val="pt"/>
        </w:rPr>
        <w:t>a</w:t>
      </w:r>
      <w:r>
        <w:rPr>
          <w:lang w:val="pt"/>
        </w:rPr>
        <w:t xml:space="preserve">, anterior; </w:t>
      </w:r>
      <w:r w:rsidRPr="00F27E9B">
        <w:rPr>
          <w:b/>
          <w:lang w:val="pt"/>
        </w:rPr>
        <w:t>b</w:t>
      </w:r>
      <w:r>
        <w:rPr>
          <w:lang w:val="pt"/>
        </w:rPr>
        <w:t xml:space="preserve">, lateral direito; </w:t>
      </w:r>
      <w:proofErr w:type="gramStart"/>
      <w:r>
        <w:rPr>
          <w:lang w:val="pt"/>
        </w:rPr>
        <w:t xml:space="preserve">e  </w:t>
      </w:r>
      <w:r w:rsidRPr="00F27E9B">
        <w:rPr>
          <w:b/>
          <w:lang w:val="pt"/>
        </w:rPr>
        <w:t>c</w:t>
      </w:r>
      <w:proofErr w:type="gramEnd"/>
      <w:r>
        <w:rPr>
          <w:lang w:val="pt"/>
        </w:rPr>
        <w:t>, posterior. Consulte texto para abreviaturas. Barra de escala igual a 5cm.</w:t>
      </w:r>
    </w:p>
    <w:p w14:paraId="3616FE87" w14:textId="77777777" w:rsidR="00D33FEF" w:rsidRDefault="00D33FEF" w:rsidP="00D33FEF">
      <w:pPr>
        <w:spacing w:line="240" w:lineRule="auto"/>
      </w:pPr>
      <w:r>
        <w:rPr>
          <w:lang w:val="pt"/>
        </w:rPr>
        <w:t xml:space="preserve">Figura 5. AM 6130 em </w:t>
      </w:r>
      <w:proofErr w:type="spellStart"/>
      <w:proofErr w:type="gramStart"/>
      <w:r w:rsidRPr="00755612">
        <w:rPr>
          <w:b/>
          <w:lang w:val="pt"/>
        </w:rPr>
        <w:t>a,</w:t>
      </w:r>
      <w:r>
        <w:rPr>
          <w:lang w:val="pt"/>
        </w:rPr>
        <w:t>ventral</w:t>
      </w:r>
      <w:proofErr w:type="spellEnd"/>
      <w:proofErr w:type="gramEnd"/>
      <w:r>
        <w:rPr>
          <w:lang w:val="pt"/>
        </w:rPr>
        <w:t xml:space="preserve"> e  </w:t>
      </w:r>
      <w:proofErr w:type="spellStart"/>
      <w:r w:rsidRPr="00755612">
        <w:rPr>
          <w:b/>
          <w:lang w:val="pt"/>
        </w:rPr>
        <w:t>b</w:t>
      </w:r>
      <w:r>
        <w:rPr>
          <w:lang w:val="pt"/>
        </w:rPr>
        <w:t>,vistas</w:t>
      </w:r>
      <w:proofErr w:type="spellEnd"/>
      <w:r>
        <w:rPr>
          <w:lang w:val="pt"/>
        </w:rPr>
        <w:t xml:space="preserve"> laterais direitas. Consulte texto para abreviaturas. A barra de escala é igual a 5cm.</w:t>
      </w:r>
    </w:p>
    <w:p w14:paraId="2B2F4CF2" w14:textId="77777777" w:rsidR="00D33FEF" w:rsidRDefault="00D33FEF" w:rsidP="00D33FEF">
      <w:pPr>
        <w:spacing w:line="240" w:lineRule="auto"/>
      </w:pPr>
      <w:r>
        <w:rPr>
          <w:lang w:val="pt"/>
        </w:rPr>
        <w:t xml:space="preserve">Figura 6. AM 4755 em </w:t>
      </w:r>
      <w:r w:rsidRPr="00755612">
        <w:rPr>
          <w:b/>
          <w:lang w:val="pt"/>
        </w:rPr>
        <w:t>a</w:t>
      </w:r>
      <w:r>
        <w:rPr>
          <w:lang w:val="pt"/>
        </w:rPr>
        <w:t xml:space="preserve">, anterior </w:t>
      </w:r>
      <w:proofErr w:type="gramStart"/>
      <w:r>
        <w:rPr>
          <w:lang w:val="pt"/>
        </w:rPr>
        <w:t xml:space="preserve">e  </w:t>
      </w:r>
      <w:r w:rsidRPr="00755612">
        <w:rPr>
          <w:b/>
          <w:lang w:val="pt"/>
        </w:rPr>
        <w:t>b</w:t>
      </w:r>
      <w:proofErr w:type="gramEnd"/>
      <w:r>
        <w:rPr>
          <w:lang w:val="pt"/>
        </w:rPr>
        <w:t xml:space="preserve">, visualizações posteriores. Consulte texto para abreviaturas. A barra de escala é igual a 5 cm.    </w:t>
      </w:r>
    </w:p>
    <w:p w14:paraId="50A7B9D4" w14:textId="77777777" w:rsidR="00D33FEF" w:rsidRDefault="00D33FEF" w:rsidP="00D33FEF">
      <w:pPr>
        <w:spacing w:line="240" w:lineRule="auto"/>
      </w:pPr>
      <w:r>
        <w:rPr>
          <w:lang w:val="pt"/>
        </w:rPr>
        <w:t xml:space="preserve">Figura 7. AM 6000 em </w:t>
      </w:r>
      <w:r w:rsidRPr="00755612">
        <w:rPr>
          <w:b/>
          <w:lang w:val="pt"/>
        </w:rPr>
        <w:t>um</w:t>
      </w:r>
      <w:r>
        <w:rPr>
          <w:lang w:val="pt"/>
        </w:rPr>
        <w:t xml:space="preserve">, anterior; </w:t>
      </w:r>
      <w:r w:rsidRPr="00755612">
        <w:rPr>
          <w:b/>
          <w:lang w:val="pt"/>
        </w:rPr>
        <w:t>b</w:t>
      </w:r>
      <w:r>
        <w:rPr>
          <w:lang w:val="pt"/>
        </w:rPr>
        <w:t xml:space="preserve">, posterior; </w:t>
      </w:r>
      <w:r w:rsidRPr="00755612">
        <w:rPr>
          <w:b/>
          <w:lang w:val="pt"/>
        </w:rPr>
        <w:t>c</w:t>
      </w:r>
      <w:r>
        <w:rPr>
          <w:lang w:val="pt"/>
        </w:rPr>
        <w:t xml:space="preserve">, lateral esquerdo; </w:t>
      </w:r>
      <w:r w:rsidRPr="00755612">
        <w:rPr>
          <w:b/>
          <w:lang w:val="pt"/>
        </w:rPr>
        <w:t>d</w:t>
      </w:r>
      <w:r>
        <w:rPr>
          <w:lang w:val="pt"/>
        </w:rPr>
        <w:t xml:space="preserve">, </w:t>
      </w:r>
      <w:proofErr w:type="gramStart"/>
      <w:r>
        <w:rPr>
          <w:lang w:val="pt"/>
        </w:rPr>
        <w:t xml:space="preserve">dorsal;  </w:t>
      </w:r>
      <w:proofErr w:type="spellStart"/>
      <w:r w:rsidRPr="00755612">
        <w:rPr>
          <w:b/>
          <w:lang w:val="pt"/>
        </w:rPr>
        <w:t>e</w:t>
      </w:r>
      <w:proofErr w:type="gramEnd"/>
      <w:r w:rsidRPr="00755612">
        <w:rPr>
          <w:b/>
          <w:lang w:val="pt"/>
        </w:rPr>
        <w:t>,</w:t>
      </w:r>
      <w:r>
        <w:rPr>
          <w:lang w:val="pt"/>
        </w:rPr>
        <w:t>ventral</w:t>
      </w:r>
      <w:proofErr w:type="spellEnd"/>
      <w:r>
        <w:rPr>
          <w:lang w:val="pt"/>
        </w:rPr>
        <w:t>. Consulte texto para abreviaturas. A barra de escala é igual a 5 cm.</w:t>
      </w:r>
    </w:p>
    <w:p w14:paraId="4D90D2A8" w14:textId="77777777" w:rsidR="00D33FEF" w:rsidRDefault="00D33FEF" w:rsidP="00D33FEF">
      <w:pPr>
        <w:spacing w:line="240" w:lineRule="auto"/>
      </w:pPr>
      <w:r>
        <w:rPr>
          <w:lang w:val="pt"/>
        </w:rPr>
        <w:t xml:space="preserve">Figura 8. AM 6004 em </w:t>
      </w:r>
      <w:proofErr w:type="spellStart"/>
      <w:r w:rsidRPr="00755612">
        <w:rPr>
          <w:b/>
          <w:lang w:val="pt"/>
        </w:rPr>
        <w:t>um</w:t>
      </w:r>
      <w:r>
        <w:rPr>
          <w:lang w:val="pt"/>
        </w:rPr>
        <w:t>lateral</w:t>
      </w:r>
      <w:proofErr w:type="spellEnd"/>
      <w:r>
        <w:rPr>
          <w:lang w:val="pt"/>
        </w:rPr>
        <w:t xml:space="preserve"> direito; </w:t>
      </w:r>
      <w:r w:rsidRPr="00755612">
        <w:rPr>
          <w:b/>
          <w:lang w:val="pt"/>
        </w:rPr>
        <w:t>b</w:t>
      </w:r>
      <w:r>
        <w:rPr>
          <w:lang w:val="pt"/>
        </w:rPr>
        <w:t xml:space="preserve">, anterior; </w:t>
      </w:r>
      <w:r w:rsidRPr="00755612">
        <w:rPr>
          <w:b/>
          <w:lang w:val="pt"/>
        </w:rPr>
        <w:t>c</w:t>
      </w:r>
      <w:r>
        <w:rPr>
          <w:lang w:val="pt"/>
        </w:rPr>
        <w:t xml:space="preserve">, ventral; </w:t>
      </w:r>
      <w:proofErr w:type="gramStart"/>
      <w:r>
        <w:rPr>
          <w:lang w:val="pt"/>
        </w:rPr>
        <w:t xml:space="preserve">e  </w:t>
      </w:r>
      <w:proofErr w:type="spellStart"/>
      <w:r w:rsidRPr="00755612">
        <w:rPr>
          <w:b/>
          <w:lang w:val="pt"/>
        </w:rPr>
        <w:t>d</w:t>
      </w:r>
      <w:proofErr w:type="gramEnd"/>
      <w:r>
        <w:rPr>
          <w:lang w:val="pt"/>
        </w:rPr>
        <w:t>,vistas</w:t>
      </w:r>
      <w:proofErr w:type="spellEnd"/>
      <w:r>
        <w:rPr>
          <w:lang w:val="pt"/>
        </w:rPr>
        <w:t xml:space="preserve"> posteriores. Consulte texto para abreviaturas. A barra de escala é igual a 5 cm.  </w:t>
      </w:r>
    </w:p>
    <w:p w14:paraId="47EE4C4D" w14:textId="77777777" w:rsidR="00D33FEF" w:rsidRDefault="00D33FEF" w:rsidP="00D33FEF">
      <w:pPr>
        <w:spacing w:line="240" w:lineRule="auto"/>
      </w:pPr>
      <w:r>
        <w:rPr>
          <w:lang w:val="pt"/>
        </w:rPr>
        <w:t xml:space="preserve">Figura 9. Diversidade </w:t>
      </w:r>
      <w:proofErr w:type="spellStart"/>
      <w:r>
        <w:rPr>
          <w:lang w:val="pt"/>
        </w:rPr>
        <w:t>saurópode</w:t>
      </w:r>
      <w:proofErr w:type="spellEnd"/>
      <w:r>
        <w:rPr>
          <w:lang w:val="pt"/>
        </w:rPr>
        <w:t xml:space="preserve"> presente dentro da Formação </w:t>
      </w:r>
      <w:proofErr w:type="spellStart"/>
      <w:r>
        <w:rPr>
          <w:lang w:val="pt"/>
        </w:rPr>
        <w:t>Kirkwood</w:t>
      </w:r>
      <w:proofErr w:type="spellEnd"/>
      <w:r>
        <w:rPr>
          <w:lang w:val="pt"/>
        </w:rPr>
        <w:t xml:space="preserve">. </w:t>
      </w:r>
      <w:r w:rsidRPr="00EA2A13">
        <w:rPr>
          <w:b/>
          <w:lang w:val="pt"/>
        </w:rPr>
        <w:t>a</w:t>
      </w:r>
      <w:r>
        <w:rPr>
          <w:lang w:val="pt"/>
        </w:rPr>
        <w:t xml:space="preserve">, AM 6128 (depois de </w:t>
      </w:r>
      <w:proofErr w:type="spellStart"/>
      <w:r w:rsidRPr="00EA2A13">
        <w:rPr>
          <w:i/>
          <w:lang w:val="pt"/>
        </w:rPr>
        <w:t>Giraffatitan</w:t>
      </w:r>
      <w:proofErr w:type="spellEnd"/>
      <w:r>
        <w:rPr>
          <w:lang w:val="pt"/>
        </w:rPr>
        <w:t xml:space="preserve">); </w:t>
      </w:r>
      <w:r w:rsidRPr="00EA2A13">
        <w:rPr>
          <w:b/>
          <w:lang w:val="pt"/>
        </w:rPr>
        <w:t>b</w:t>
      </w:r>
      <w:r>
        <w:rPr>
          <w:lang w:val="pt"/>
        </w:rPr>
        <w:t>, AM 6125 (</w:t>
      </w:r>
      <w:proofErr w:type="gramStart"/>
      <w:r>
        <w:rPr>
          <w:lang w:val="pt"/>
        </w:rPr>
        <w:t xml:space="preserve">depois  </w:t>
      </w:r>
      <w:proofErr w:type="spellStart"/>
      <w:r w:rsidRPr="00EA2A13">
        <w:rPr>
          <w:i/>
          <w:lang w:val="pt"/>
        </w:rPr>
        <w:t>camarasaurus</w:t>
      </w:r>
      <w:proofErr w:type="spellEnd"/>
      <w:proofErr w:type="gramEnd"/>
      <w:r>
        <w:rPr>
          <w:lang w:val="pt"/>
        </w:rPr>
        <w:t xml:space="preserve">); </w:t>
      </w:r>
      <w:r w:rsidRPr="00EA2A13">
        <w:rPr>
          <w:b/>
          <w:lang w:val="pt"/>
        </w:rPr>
        <w:t>c</w:t>
      </w:r>
      <w:r>
        <w:rPr>
          <w:lang w:val="pt"/>
        </w:rPr>
        <w:t xml:space="preserve">, AM 6000 (depois de </w:t>
      </w:r>
      <w:proofErr w:type="spellStart"/>
      <w:r w:rsidRPr="00EA2A13">
        <w:rPr>
          <w:i/>
          <w:lang w:val="pt"/>
        </w:rPr>
        <w:t>Diplodoco</w:t>
      </w:r>
      <w:proofErr w:type="spellEnd"/>
      <w:r>
        <w:rPr>
          <w:lang w:val="pt"/>
        </w:rPr>
        <w:t xml:space="preserve">); e  </w:t>
      </w:r>
      <w:proofErr w:type="spellStart"/>
      <w:r w:rsidRPr="00EA2A13">
        <w:rPr>
          <w:b/>
          <w:lang w:val="pt"/>
        </w:rPr>
        <w:t>d</w:t>
      </w:r>
      <w:r>
        <w:rPr>
          <w:lang w:val="pt"/>
        </w:rPr>
        <w:t>,AM</w:t>
      </w:r>
      <w:proofErr w:type="spellEnd"/>
      <w:r>
        <w:rPr>
          <w:lang w:val="pt"/>
        </w:rPr>
        <w:t xml:space="preserve"> 4755 (depois  </w:t>
      </w:r>
      <w:r w:rsidRPr="00EA2A13">
        <w:rPr>
          <w:i/>
          <w:lang w:val="pt"/>
        </w:rPr>
        <w:t xml:space="preserve">de </w:t>
      </w:r>
      <w:proofErr w:type="spellStart"/>
      <w:r w:rsidRPr="00EA2A13">
        <w:rPr>
          <w:i/>
          <w:lang w:val="pt"/>
        </w:rPr>
        <w:t>Amargasaurus</w:t>
      </w:r>
      <w:proofErr w:type="spellEnd"/>
      <w:r>
        <w:rPr>
          <w:lang w:val="pt"/>
        </w:rPr>
        <w:t xml:space="preserve">). Barras de escala iguais a 1 m. Imagens cortesia de Scott </w:t>
      </w:r>
      <w:proofErr w:type="spellStart"/>
      <w:r>
        <w:rPr>
          <w:lang w:val="pt"/>
        </w:rPr>
        <w:t>Hartman</w:t>
      </w:r>
      <w:proofErr w:type="spellEnd"/>
      <w:r>
        <w:rPr>
          <w:lang w:val="pt"/>
        </w:rPr>
        <w:t xml:space="preserve">.   </w:t>
      </w:r>
    </w:p>
    <w:p w14:paraId="29AF0861" w14:textId="26A89A72" w:rsidR="00D33FEF" w:rsidRPr="005C45D9" w:rsidRDefault="00D33FEF" w:rsidP="00C60D88">
      <w:pPr>
        <w:spacing w:line="240" w:lineRule="auto"/>
        <w:rPr>
          <w:sz w:val="24"/>
          <w:szCs w:val="24"/>
        </w:rPr>
      </w:pPr>
      <w:r>
        <w:rPr>
          <w:lang w:val="pt"/>
        </w:rPr>
        <w:t xml:space="preserve">Figura 10. </w:t>
      </w:r>
      <w:proofErr w:type="spellStart"/>
      <w:ins w:id="386" w:author="Blair McPhee" w:date="2015-10-20T15:49:00Z">
        <w:r w:rsidR="006C32E6">
          <w:rPr>
            <w:lang w:val="pt"/>
          </w:rPr>
          <w:t>Cladograma</w:t>
        </w:r>
        <w:proofErr w:type="spellEnd"/>
        <w:r w:rsidR="006C32E6">
          <w:rPr>
            <w:lang w:val="pt"/>
          </w:rPr>
          <w:t xml:space="preserve"> composto ilustrando </w:t>
        </w:r>
        <w:proofErr w:type="spellStart"/>
        <w:r w:rsidR="006C32E6">
          <w:rPr>
            <w:lang w:val="pt"/>
          </w:rPr>
          <w:t>a</w:t>
        </w:r>
      </w:ins>
      <w:r>
        <w:rPr>
          <w:lang w:val="pt"/>
        </w:rPr>
        <w:t>diversidade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de</w:t>
      </w:r>
      <w:del w:id="387" w:author="Blair McPhee" w:date="2015-10-20T15:49:00Z">
        <w:r w:rsidDel="006C32E6">
          <w:rPr>
            <w:lang w:val="pt"/>
          </w:rPr>
          <w:delText>S</w:delText>
        </w:r>
      </w:del>
      <w:r>
        <w:rPr>
          <w:lang w:val="pt"/>
        </w:rPr>
        <w:t>auropodes</w:t>
      </w:r>
      <w:proofErr w:type="spellEnd"/>
      <w:r>
        <w:rPr>
          <w:lang w:val="pt"/>
        </w:rPr>
        <w:t xml:space="preserve"> através da fronteira Jurássica-</w:t>
      </w:r>
      <w:proofErr w:type="gramStart"/>
      <w:r>
        <w:rPr>
          <w:lang w:val="pt"/>
        </w:rPr>
        <w:t>Cretácea,  com</w:t>
      </w:r>
      <w:proofErr w:type="gramEnd"/>
      <w:r>
        <w:rPr>
          <w:lang w:val="pt"/>
        </w:rPr>
        <w:t xml:space="preserve"> posições hipotéticas de espécimes do Museu de Albany. Reconstrução filogenética baseada nas análises de </w:t>
      </w:r>
      <w:proofErr w:type="spellStart"/>
      <w:r>
        <w:rPr>
          <w:lang w:val="pt"/>
        </w:rPr>
        <w:t>Whitlock</w:t>
      </w:r>
      <w:proofErr w:type="spellEnd"/>
      <w:r>
        <w:rPr>
          <w:lang w:val="pt"/>
        </w:rPr>
        <w:t xml:space="preserve"> (2011), </w:t>
      </w:r>
      <w:proofErr w:type="spellStart"/>
      <w:r>
        <w:rPr>
          <w:lang w:val="pt"/>
        </w:rPr>
        <w:t>Mannion</w:t>
      </w:r>
      <w:proofErr w:type="spellEnd"/>
      <w:r>
        <w:rPr>
          <w:lang w:val="pt"/>
        </w:rPr>
        <w:t xml:space="preserve"> et al. (2013), </w:t>
      </w:r>
      <w:proofErr w:type="spellStart"/>
      <w:r>
        <w:rPr>
          <w:lang w:val="pt"/>
        </w:rPr>
        <w:t>Carballido</w:t>
      </w:r>
      <w:proofErr w:type="spellEnd"/>
      <w:r>
        <w:rPr>
          <w:lang w:val="pt"/>
        </w:rPr>
        <w:t xml:space="preserve"> e Sander (2014), </w:t>
      </w:r>
      <w:proofErr w:type="spellStart"/>
      <w:r>
        <w:rPr>
          <w:lang w:val="pt"/>
        </w:rPr>
        <w:t>Royo</w:t>
      </w:r>
      <w:proofErr w:type="spellEnd"/>
      <w:r>
        <w:rPr>
          <w:lang w:val="pt"/>
        </w:rPr>
        <w:t xml:space="preserve">-Torres et al. (2014) e </w:t>
      </w:r>
      <w:proofErr w:type="spellStart"/>
      <w:r>
        <w:rPr>
          <w:lang w:val="pt"/>
        </w:rPr>
        <w:t>Tschopp</w:t>
      </w:r>
      <w:proofErr w:type="spellEnd"/>
      <w:r>
        <w:rPr>
          <w:lang w:val="pt"/>
        </w:rPr>
        <w:t xml:space="preserve"> et al. (2015).</w:t>
      </w:r>
    </w:p>
    <w:sectPr w:rsidR="00D33FEF" w:rsidRPr="005C45D9">
      <w:footerReference w:type="default" r:id="rId9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3376E" w14:textId="77777777" w:rsidR="00DB48B3" w:rsidRDefault="00DB48B3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37F8136C" w14:textId="77777777" w:rsidR="00DB48B3" w:rsidRDefault="00DB48B3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ED30C" w14:textId="77777777" w:rsidR="00E9538F" w:rsidRDefault="00E9538F">
    <w:pPr>
      <w:pStyle w:val="Rodap"/>
      <w:jc w:val="right"/>
    </w:pPr>
    <w:r>
      <w:rPr>
        <w:lang w:val="pt"/>
      </w:rPr>
      <w:fldChar w:fldCharType="begin"/>
    </w:r>
    <w:r>
      <w:rPr>
        <w:lang w:val="pt"/>
      </w:rPr>
      <w:instrText xml:space="preserve"> PAGE   \* MERGEFORMAT </w:instrText>
    </w:r>
    <w:r>
      <w:rPr>
        <w:lang w:val="pt"/>
      </w:rPr>
      <w:fldChar w:fldCharType="separate"/>
    </w:r>
    <w:r w:rsidR="009526BC">
      <w:rPr>
        <w:noProof/>
        <w:lang w:val="pt"/>
      </w:rPr>
      <w:t>2</w:t>
    </w:r>
    <w:r>
      <w:rPr>
        <w:lang w:val="pt"/>
      </w:rPr>
      <w:fldChar w:fldCharType="end"/>
    </w:r>
  </w:p>
  <w:p w14:paraId="2C8337C5" w14:textId="77777777" w:rsidR="00E9538F" w:rsidRDefault="00E953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6BFE0" w14:textId="77777777" w:rsidR="00DB48B3" w:rsidRDefault="00DB48B3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1604E7B9" w14:textId="77777777" w:rsidR="00DB48B3" w:rsidRDefault="00DB48B3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C6C"/>
    <w:multiLevelType w:val="multilevel"/>
    <w:tmpl w:val="8EFA9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/>
      </w:rPr>
    </w:lvl>
  </w:abstractNum>
  <w:abstractNum w:abstractNumId="1" w15:restartNumberingAfterBreak="0">
    <w:nsid w:val="1C9542DA"/>
    <w:multiLevelType w:val="multilevel"/>
    <w:tmpl w:val="BB728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D34A30"/>
    <w:multiLevelType w:val="hybridMultilevel"/>
    <w:tmpl w:val="5726DBA0"/>
    <w:lvl w:ilvl="0" w:tplc="FA705384">
      <w:start w:val="12"/>
      <w:numFmt w:val="bullet"/>
      <w:lvlText w:val="-"/>
      <w:lvlJc w:val="left"/>
      <w:pPr>
        <w:ind w:left="42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lair McPhee">
    <w15:presenceInfo w15:providerId="Windows Live" w15:userId="05c4ec91753b81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E2"/>
    <w:rsid w:val="000007EF"/>
    <w:rsid w:val="000017EB"/>
    <w:rsid w:val="0000329D"/>
    <w:rsid w:val="00003584"/>
    <w:rsid w:val="0000362E"/>
    <w:rsid w:val="0000442C"/>
    <w:rsid w:val="000055B7"/>
    <w:rsid w:val="00006D69"/>
    <w:rsid w:val="00007514"/>
    <w:rsid w:val="00011BC4"/>
    <w:rsid w:val="0001414A"/>
    <w:rsid w:val="000145AB"/>
    <w:rsid w:val="0001485A"/>
    <w:rsid w:val="00014919"/>
    <w:rsid w:val="0001522D"/>
    <w:rsid w:val="00017D96"/>
    <w:rsid w:val="000220FC"/>
    <w:rsid w:val="00022774"/>
    <w:rsid w:val="00026031"/>
    <w:rsid w:val="00027CA3"/>
    <w:rsid w:val="00027CCF"/>
    <w:rsid w:val="00027F37"/>
    <w:rsid w:val="000312C4"/>
    <w:rsid w:val="000334D0"/>
    <w:rsid w:val="000337B9"/>
    <w:rsid w:val="00040877"/>
    <w:rsid w:val="00041A49"/>
    <w:rsid w:val="00043BED"/>
    <w:rsid w:val="000445F6"/>
    <w:rsid w:val="000457A6"/>
    <w:rsid w:val="00046262"/>
    <w:rsid w:val="000476B7"/>
    <w:rsid w:val="000508FB"/>
    <w:rsid w:val="0005092D"/>
    <w:rsid w:val="00050DD7"/>
    <w:rsid w:val="00050E59"/>
    <w:rsid w:val="00051729"/>
    <w:rsid w:val="000522A3"/>
    <w:rsid w:val="000532FE"/>
    <w:rsid w:val="00053A53"/>
    <w:rsid w:val="00054A43"/>
    <w:rsid w:val="00055E4E"/>
    <w:rsid w:val="0005717B"/>
    <w:rsid w:val="00060AA4"/>
    <w:rsid w:val="00061219"/>
    <w:rsid w:val="00062F7F"/>
    <w:rsid w:val="000630F2"/>
    <w:rsid w:val="00063857"/>
    <w:rsid w:val="00063E50"/>
    <w:rsid w:val="00067F5C"/>
    <w:rsid w:val="00070B19"/>
    <w:rsid w:val="00071C6B"/>
    <w:rsid w:val="000729BF"/>
    <w:rsid w:val="00074E33"/>
    <w:rsid w:val="000762A3"/>
    <w:rsid w:val="00076569"/>
    <w:rsid w:val="00081972"/>
    <w:rsid w:val="00081BD8"/>
    <w:rsid w:val="0008203E"/>
    <w:rsid w:val="0008309E"/>
    <w:rsid w:val="000830CF"/>
    <w:rsid w:val="00084008"/>
    <w:rsid w:val="000840F6"/>
    <w:rsid w:val="0008412D"/>
    <w:rsid w:val="00084C8A"/>
    <w:rsid w:val="00085BE3"/>
    <w:rsid w:val="00086A4B"/>
    <w:rsid w:val="000901CA"/>
    <w:rsid w:val="00090E09"/>
    <w:rsid w:val="000910A6"/>
    <w:rsid w:val="0009212B"/>
    <w:rsid w:val="00092F48"/>
    <w:rsid w:val="00093022"/>
    <w:rsid w:val="000948F0"/>
    <w:rsid w:val="00096375"/>
    <w:rsid w:val="00096F71"/>
    <w:rsid w:val="000A0D0A"/>
    <w:rsid w:val="000A14F0"/>
    <w:rsid w:val="000A172D"/>
    <w:rsid w:val="000A5842"/>
    <w:rsid w:val="000A764C"/>
    <w:rsid w:val="000B20C3"/>
    <w:rsid w:val="000B2C6D"/>
    <w:rsid w:val="000B6129"/>
    <w:rsid w:val="000C22C2"/>
    <w:rsid w:val="000C334D"/>
    <w:rsid w:val="000C377A"/>
    <w:rsid w:val="000C4380"/>
    <w:rsid w:val="000C4623"/>
    <w:rsid w:val="000C5DED"/>
    <w:rsid w:val="000C68DF"/>
    <w:rsid w:val="000C6C8B"/>
    <w:rsid w:val="000C6D69"/>
    <w:rsid w:val="000C70FC"/>
    <w:rsid w:val="000C7297"/>
    <w:rsid w:val="000D133E"/>
    <w:rsid w:val="000D2CC5"/>
    <w:rsid w:val="000D4366"/>
    <w:rsid w:val="000D5092"/>
    <w:rsid w:val="000D5C35"/>
    <w:rsid w:val="000D5E9C"/>
    <w:rsid w:val="000D7AAB"/>
    <w:rsid w:val="000E1326"/>
    <w:rsid w:val="000E3628"/>
    <w:rsid w:val="000E478B"/>
    <w:rsid w:val="000E5A7F"/>
    <w:rsid w:val="000E736D"/>
    <w:rsid w:val="000E743B"/>
    <w:rsid w:val="000E779B"/>
    <w:rsid w:val="000E79CB"/>
    <w:rsid w:val="000E7ED6"/>
    <w:rsid w:val="000F0178"/>
    <w:rsid w:val="000F0417"/>
    <w:rsid w:val="000F0EE2"/>
    <w:rsid w:val="000F2370"/>
    <w:rsid w:val="000F344F"/>
    <w:rsid w:val="000F4954"/>
    <w:rsid w:val="000F5150"/>
    <w:rsid w:val="000F51C7"/>
    <w:rsid w:val="000F62A2"/>
    <w:rsid w:val="000F775A"/>
    <w:rsid w:val="00100006"/>
    <w:rsid w:val="00102A9C"/>
    <w:rsid w:val="0010318D"/>
    <w:rsid w:val="00104B78"/>
    <w:rsid w:val="001054BF"/>
    <w:rsid w:val="001054D5"/>
    <w:rsid w:val="001056FA"/>
    <w:rsid w:val="00105D8C"/>
    <w:rsid w:val="00106844"/>
    <w:rsid w:val="001068C4"/>
    <w:rsid w:val="00106B4E"/>
    <w:rsid w:val="0010721E"/>
    <w:rsid w:val="00110A44"/>
    <w:rsid w:val="00111384"/>
    <w:rsid w:val="00112A5F"/>
    <w:rsid w:val="00112B0F"/>
    <w:rsid w:val="001131E7"/>
    <w:rsid w:val="00113676"/>
    <w:rsid w:val="00114C3F"/>
    <w:rsid w:val="00116821"/>
    <w:rsid w:val="00116AC5"/>
    <w:rsid w:val="0011707B"/>
    <w:rsid w:val="00117507"/>
    <w:rsid w:val="00117B80"/>
    <w:rsid w:val="00121595"/>
    <w:rsid w:val="00121F03"/>
    <w:rsid w:val="00122875"/>
    <w:rsid w:val="00123619"/>
    <w:rsid w:val="00125CB3"/>
    <w:rsid w:val="001312CE"/>
    <w:rsid w:val="00132E71"/>
    <w:rsid w:val="001342A3"/>
    <w:rsid w:val="00136EAF"/>
    <w:rsid w:val="001370C6"/>
    <w:rsid w:val="00137102"/>
    <w:rsid w:val="00137ED1"/>
    <w:rsid w:val="00141166"/>
    <w:rsid w:val="00141961"/>
    <w:rsid w:val="00141D9D"/>
    <w:rsid w:val="00143797"/>
    <w:rsid w:val="001439FD"/>
    <w:rsid w:val="001455B8"/>
    <w:rsid w:val="0014567E"/>
    <w:rsid w:val="00146171"/>
    <w:rsid w:val="00146752"/>
    <w:rsid w:val="001477D3"/>
    <w:rsid w:val="00150336"/>
    <w:rsid w:val="001503DA"/>
    <w:rsid w:val="00150490"/>
    <w:rsid w:val="001506C0"/>
    <w:rsid w:val="00151821"/>
    <w:rsid w:val="00151CD2"/>
    <w:rsid w:val="00157202"/>
    <w:rsid w:val="001579F1"/>
    <w:rsid w:val="00157CDE"/>
    <w:rsid w:val="00160F81"/>
    <w:rsid w:val="00161207"/>
    <w:rsid w:val="0016162E"/>
    <w:rsid w:val="00162469"/>
    <w:rsid w:val="00163027"/>
    <w:rsid w:val="001635BD"/>
    <w:rsid w:val="00163990"/>
    <w:rsid w:val="00167A46"/>
    <w:rsid w:val="0017045B"/>
    <w:rsid w:val="0017122C"/>
    <w:rsid w:val="0017201D"/>
    <w:rsid w:val="00172D19"/>
    <w:rsid w:val="00174F7B"/>
    <w:rsid w:val="0017591E"/>
    <w:rsid w:val="00176290"/>
    <w:rsid w:val="00176412"/>
    <w:rsid w:val="0017658A"/>
    <w:rsid w:val="0017786D"/>
    <w:rsid w:val="00181610"/>
    <w:rsid w:val="00181848"/>
    <w:rsid w:val="00182365"/>
    <w:rsid w:val="001823DB"/>
    <w:rsid w:val="00182E04"/>
    <w:rsid w:val="00183480"/>
    <w:rsid w:val="00184E37"/>
    <w:rsid w:val="0018679B"/>
    <w:rsid w:val="00190E71"/>
    <w:rsid w:val="00191CBD"/>
    <w:rsid w:val="00192685"/>
    <w:rsid w:val="001936A2"/>
    <w:rsid w:val="00194F7A"/>
    <w:rsid w:val="001955DC"/>
    <w:rsid w:val="0019582D"/>
    <w:rsid w:val="00197115"/>
    <w:rsid w:val="00197552"/>
    <w:rsid w:val="00197EAD"/>
    <w:rsid w:val="001A1678"/>
    <w:rsid w:val="001A21EC"/>
    <w:rsid w:val="001A31C4"/>
    <w:rsid w:val="001A49F5"/>
    <w:rsid w:val="001A5A10"/>
    <w:rsid w:val="001A7167"/>
    <w:rsid w:val="001B19BE"/>
    <w:rsid w:val="001B2BCD"/>
    <w:rsid w:val="001B492F"/>
    <w:rsid w:val="001B4D4A"/>
    <w:rsid w:val="001B4E08"/>
    <w:rsid w:val="001B7608"/>
    <w:rsid w:val="001C155F"/>
    <w:rsid w:val="001C4095"/>
    <w:rsid w:val="001C54BD"/>
    <w:rsid w:val="001C5AED"/>
    <w:rsid w:val="001C5F04"/>
    <w:rsid w:val="001E1A66"/>
    <w:rsid w:val="001E1CEB"/>
    <w:rsid w:val="001E2B7B"/>
    <w:rsid w:val="001E2C0E"/>
    <w:rsid w:val="001E3C88"/>
    <w:rsid w:val="001E3E8D"/>
    <w:rsid w:val="001E4D01"/>
    <w:rsid w:val="001E5173"/>
    <w:rsid w:val="001E5D61"/>
    <w:rsid w:val="001E622D"/>
    <w:rsid w:val="001E6B0D"/>
    <w:rsid w:val="001E6C9C"/>
    <w:rsid w:val="001E738B"/>
    <w:rsid w:val="001E767A"/>
    <w:rsid w:val="001E7A37"/>
    <w:rsid w:val="001F0E8C"/>
    <w:rsid w:val="001F19F0"/>
    <w:rsid w:val="001F247C"/>
    <w:rsid w:val="001F2749"/>
    <w:rsid w:val="001F2807"/>
    <w:rsid w:val="001F31C7"/>
    <w:rsid w:val="001F3954"/>
    <w:rsid w:val="001F3E00"/>
    <w:rsid w:val="001F44B2"/>
    <w:rsid w:val="001F5A66"/>
    <w:rsid w:val="001F5B78"/>
    <w:rsid w:val="001F5F61"/>
    <w:rsid w:val="001F6486"/>
    <w:rsid w:val="001F67F2"/>
    <w:rsid w:val="00201FB7"/>
    <w:rsid w:val="002025C9"/>
    <w:rsid w:val="00203121"/>
    <w:rsid w:val="0020606E"/>
    <w:rsid w:val="00207A05"/>
    <w:rsid w:val="00214172"/>
    <w:rsid w:val="002144C2"/>
    <w:rsid w:val="00214843"/>
    <w:rsid w:val="00214BCC"/>
    <w:rsid w:val="0021551A"/>
    <w:rsid w:val="00215915"/>
    <w:rsid w:val="002163B4"/>
    <w:rsid w:val="00216ADF"/>
    <w:rsid w:val="00217CC9"/>
    <w:rsid w:val="00217DB6"/>
    <w:rsid w:val="0022169F"/>
    <w:rsid w:val="002216A1"/>
    <w:rsid w:val="002216C3"/>
    <w:rsid w:val="002226AF"/>
    <w:rsid w:val="002229FC"/>
    <w:rsid w:val="00223238"/>
    <w:rsid w:val="00224F32"/>
    <w:rsid w:val="00225454"/>
    <w:rsid w:val="00225C50"/>
    <w:rsid w:val="002274A4"/>
    <w:rsid w:val="00227EDC"/>
    <w:rsid w:val="002301E7"/>
    <w:rsid w:val="00231038"/>
    <w:rsid w:val="00231B98"/>
    <w:rsid w:val="00231C6F"/>
    <w:rsid w:val="002336A6"/>
    <w:rsid w:val="002351CD"/>
    <w:rsid w:val="002360B4"/>
    <w:rsid w:val="002374E0"/>
    <w:rsid w:val="002402CA"/>
    <w:rsid w:val="002463E8"/>
    <w:rsid w:val="00247933"/>
    <w:rsid w:val="00247F2D"/>
    <w:rsid w:val="002515BF"/>
    <w:rsid w:val="00251C21"/>
    <w:rsid w:val="00251CD2"/>
    <w:rsid w:val="00252FFE"/>
    <w:rsid w:val="0025335C"/>
    <w:rsid w:val="00254A3E"/>
    <w:rsid w:val="00254B8E"/>
    <w:rsid w:val="0025617B"/>
    <w:rsid w:val="0025780C"/>
    <w:rsid w:val="002608D3"/>
    <w:rsid w:val="002612E3"/>
    <w:rsid w:val="0026393B"/>
    <w:rsid w:val="00263A0E"/>
    <w:rsid w:val="00263E65"/>
    <w:rsid w:val="002643FF"/>
    <w:rsid w:val="002707CC"/>
    <w:rsid w:val="00271081"/>
    <w:rsid w:val="002742B3"/>
    <w:rsid w:val="0027507D"/>
    <w:rsid w:val="0027638D"/>
    <w:rsid w:val="00277A80"/>
    <w:rsid w:val="00281731"/>
    <w:rsid w:val="0028186A"/>
    <w:rsid w:val="0028234A"/>
    <w:rsid w:val="00283043"/>
    <w:rsid w:val="002839E5"/>
    <w:rsid w:val="0028566A"/>
    <w:rsid w:val="002856F6"/>
    <w:rsid w:val="00285AB5"/>
    <w:rsid w:val="00291D43"/>
    <w:rsid w:val="002928DE"/>
    <w:rsid w:val="00293DD5"/>
    <w:rsid w:val="0029468C"/>
    <w:rsid w:val="002964E1"/>
    <w:rsid w:val="00297844"/>
    <w:rsid w:val="002A0DC9"/>
    <w:rsid w:val="002A1081"/>
    <w:rsid w:val="002A2302"/>
    <w:rsid w:val="002A28D8"/>
    <w:rsid w:val="002A391B"/>
    <w:rsid w:val="002A41ED"/>
    <w:rsid w:val="002A4DDB"/>
    <w:rsid w:val="002A4ED6"/>
    <w:rsid w:val="002A57B8"/>
    <w:rsid w:val="002A70F1"/>
    <w:rsid w:val="002A77AA"/>
    <w:rsid w:val="002B13DC"/>
    <w:rsid w:val="002B2A0B"/>
    <w:rsid w:val="002B30D5"/>
    <w:rsid w:val="002B3229"/>
    <w:rsid w:val="002B4A3E"/>
    <w:rsid w:val="002B4AD3"/>
    <w:rsid w:val="002B4E38"/>
    <w:rsid w:val="002B536C"/>
    <w:rsid w:val="002B7A8F"/>
    <w:rsid w:val="002C0007"/>
    <w:rsid w:val="002C1812"/>
    <w:rsid w:val="002C18EC"/>
    <w:rsid w:val="002C3861"/>
    <w:rsid w:val="002C529E"/>
    <w:rsid w:val="002C5A4B"/>
    <w:rsid w:val="002C5D19"/>
    <w:rsid w:val="002C6C4C"/>
    <w:rsid w:val="002C7228"/>
    <w:rsid w:val="002C745C"/>
    <w:rsid w:val="002C76ED"/>
    <w:rsid w:val="002D0378"/>
    <w:rsid w:val="002D06D7"/>
    <w:rsid w:val="002D0AFB"/>
    <w:rsid w:val="002D27B7"/>
    <w:rsid w:val="002D3D75"/>
    <w:rsid w:val="002D4507"/>
    <w:rsid w:val="002D636A"/>
    <w:rsid w:val="002D7069"/>
    <w:rsid w:val="002E1341"/>
    <w:rsid w:val="002E30CD"/>
    <w:rsid w:val="002E3E01"/>
    <w:rsid w:val="002E41C7"/>
    <w:rsid w:val="002E4E84"/>
    <w:rsid w:val="002E5192"/>
    <w:rsid w:val="002E5B5A"/>
    <w:rsid w:val="002E750B"/>
    <w:rsid w:val="002E7536"/>
    <w:rsid w:val="002F14FB"/>
    <w:rsid w:val="002F176F"/>
    <w:rsid w:val="002F18BC"/>
    <w:rsid w:val="002F2C31"/>
    <w:rsid w:val="002F2FE2"/>
    <w:rsid w:val="002F3269"/>
    <w:rsid w:val="002F33E7"/>
    <w:rsid w:val="002F3501"/>
    <w:rsid w:val="002F39B1"/>
    <w:rsid w:val="002F40B6"/>
    <w:rsid w:val="002F53BC"/>
    <w:rsid w:val="002F685D"/>
    <w:rsid w:val="0030011E"/>
    <w:rsid w:val="00302B9C"/>
    <w:rsid w:val="003049F5"/>
    <w:rsid w:val="00304F5D"/>
    <w:rsid w:val="00305C4D"/>
    <w:rsid w:val="00305F7E"/>
    <w:rsid w:val="003078DE"/>
    <w:rsid w:val="00307F6E"/>
    <w:rsid w:val="003110A8"/>
    <w:rsid w:val="00311EDA"/>
    <w:rsid w:val="00312947"/>
    <w:rsid w:val="00312B14"/>
    <w:rsid w:val="0031304D"/>
    <w:rsid w:val="0031383A"/>
    <w:rsid w:val="00315F2D"/>
    <w:rsid w:val="00316B8B"/>
    <w:rsid w:val="00316CC2"/>
    <w:rsid w:val="00316CFC"/>
    <w:rsid w:val="00317C3C"/>
    <w:rsid w:val="00320D26"/>
    <w:rsid w:val="00321A34"/>
    <w:rsid w:val="00322CC6"/>
    <w:rsid w:val="00323C7B"/>
    <w:rsid w:val="00323D93"/>
    <w:rsid w:val="003243B7"/>
    <w:rsid w:val="00325E9C"/>
    <w:rsid w:val="0033360C"/>
    <w:rsid w:val="00333FB6"/>
    <w:rsid w:val="00334A6F"/>
    <w:rsid w:val="00335184"/>
    <w:rsid w:val="0033563B"/>
    <w:rsid w:val="00336449"/>
    <w:rsid w:val="003373CB"/>
    <w:rsid w:val="00337D8B"/>
    <w:rsid w:val="0034095D"/>
    <w:rsid w:val="00341D32"/>
    <w:rsid w:val="003423EC"/>
    <w:rsid w:val="00343E91"/>
    <w:rsid w:val="00344470"/>
    <w:rsid w:val="00346A83"/>
    <w:rsid w:val="00346D50"/>
    <w:rsid w:val="00347D89"/>
    <w:rsid w:val="003561AC"/>
    <w:rsid w:val="003564AB"/>
    <w:rsid w:val="0035720D"/>
    <w:rsid w:val="00357C6B"/>
    <w:rsid w:val="0036096A"/>
    <w:rsid w:val="0036118C"/>
    <w:rsid w:val="00361F53"/>
    <w:rsid w:val="00366C56"/>
    <w:rsid w:val="0036727C"/>
    <w:rsid w:val="00370A14"/>
    <w:rsid w:val="00370DA6"/>
    <w:rsid w:val="0037161B"/>
    <w:rsid w:val="00372F6C"/>
    <w:rsid w:val="00374528"/>
    <w:rsid w:val="00374BD3"/>
    <w:rsid w:val="00375D32"/>
    <w:rsid w:val="00380322"/>
    <w:rsid w:val="0038125C"/>
    <w:rsid w:val="00384215"/>
    <w:rsid w:val="003870B7"/>
    <w:rsid w:val="0038784B"/>
    <w:rsid w:val="0038790A"/>
    <w:rsid w:val="00390E7A"/>
    <w:rsid w:val="00391329"/>
    <w:rsid w:val="00392033"/>
    <w:rsid w:val="00392A2F"/>
    <w:rsid w:val="003937AE"/>
    <w:rsid w:val="003938EB"/>
    <w:rsid w:val="00394B4C"/>
    <w:rsid w:val="00395851"/>
    <w:rsid w:val="00395A2E"/>
    <w:rsid w:val="0039669A"/>
    <w:rsid w:val="003971F0"/>
    <w:rsid w:val="003A0DE6"/>
    <w:rsid w:val="003A1305"/>
    <w:rsid w:val="003A195E"/>
    <w:rsid w:val="003A2A33"/>
    <w:rsid w:val="003A2D26"/>
    <w:rsid w:val="003A3972"/>
    <w:rsid w:val="003A528E"/>
    <w:rsid w:val="003A6B7E"/>
    <w:rsid w:val="003A7C2D"/>
    <w:rsid w:val="003B1140"/>
    <w:rsid w:val="003B1DDA"/>
    <w:rsid w:val="003B2357"/>
    <w:rsid w:val="003B2821"/>
    <w:rsid w:val="003B7186"/>
    <w:rsid w:val="003C0375"/>
    <w:rsid w:val="003C5D99"/>
    <w:rsid w:val="003C5F68"/>
    <w:rsid w:val="003C7E64"/>
    <w:rsid w:val="003D0F27"/>
    <w:rsid w:val="003D1FE7"/>
    <w:rsid w:val="003D54CE"/>
    <w:rsid w:val="003D6AAF"/>
    <w:rsid w:val="003D70DF"/>
    <w:rsid w:val="003E009E"/>
    <w:rsid w:val="003E099D"/>
    <w:rsid w:val="003E1575"/>
    <w:rsid w:val="003E4939"/>
    <w:rsid w:val="003E5219"/>
    <w:rsid w:val="003E60C7"/>
    <w:rsid w:val="003E7067"/>
    <w:rsid w:val="003E72DF"/>
    <w:rsid w:val="003F0A42"/>
    <w:rsid w:val="003F1357"/>
    <w:rsid w:val="003F1528"/>
    <w:rsid w:val="003F1601"/>
    <w:rsid w:val="003F23D4"/>
    <w:rsid w:val="003F28A0"/>
    <w:rsid w:val="003F2CC4"/>
    <w:rsid w:val="003F4E7B"/>
    <w:rsid w:val="003F503A"/>
    <w:rsid w:val="003F5575"/>
    <w:rsid w:val="003F63ED"/>
    <w:rsid w:val="003F663B"/>
    <w:rsid w:val="003F6D45"/>
    <w:rsid w:val="004011AC"/>
    <w:rsid w:val="00402D64"/>
    <w:rsid w:val="0040372A"/>
    <w:rsid w:val="00403A01"/>
    <w:rsid w:val="00403A60"/>
    <w:rsid w:val="00403AD2"/>
    <w:rsid w:val="00404AFD"/>
    <w:rsid w:val="00405298"/>
    <w:rsid w:val="00405CFD"/>
    <w:rsid w:val="00407E49"/>
    <w:rsid w:val="0041074E"/>
    <w:rsid w:val="00410803"/>
    <w:rsid w:val="004110F5"/>
    <w:rsid w:val="00414338"/>
    <w:rsid w:val="004159D4"/>
    <w:rsid w:val="00416745"/>
    <w:rsid w:val="0041780C"/>
    <w:rsid w:val="00421ECF"/>
    <w:rsid w:val="00424B92"/>
    <w:rsid w:val="00424EDF"/>
    <w:rsid w:val="00426E7E"/>
    <w:rsid w:val="00427A5E"/>
    <w:rsid w:val="004300B0"/>
    <w:rsid w:val="0043016A"/>
    <w:rsid w:val="00430FEE"/>
    <w:rsid w:val="00431161"/>
    <w:rsid w:val="004314FC"/>
    <w:rsid w:val="0043179E"/>
    <w:rsid w:val="00431B35"/>
    <w:rsid w:val="00432E86"/>
    <w:rsid w:val="004339DB"/>
    <w:rsid w:val="004343DA"/>
    <w:rsid w:val="00437666"/>
    <w:rsid w:val="00437931"/>
    <w:rsid w:val="00437A2A"/>
    <w:rsid w:val="00441A38"/>
    <w:rsid w:val="00444783"/>
    <w:rsid w:val="004449E6"/>
    <w:rsid w:val="004458A1"/>
    <w:rsid w:val="0044591F"/>
    <w:rsid w:val="004470A6"/>
    <w:rsid w:val="0044773B"/>
    <w:rsid w:val="00450215"/>
    <w:rsid w:val="00452B9E"/>
    <w:rsid w:val="00453190"/>
    <w:rsid w:val="0045532E"/>
    <w:rsid w:val="00460C48"/>
    <w:rsid w:val="0046304A"/>
    <w:rsid w:val="00463E30"/>
    <w:rsid w:val="00464D52"/>
    <w:rsid w:val="00471F95"/>
    <w:rsid w:val="00473686"/>
    <w:rsid w:val="00473692"/>
    <w:rsid w:val="0047505C"/>
    <w:rsid w:val="00480C57"/>
    <w:rsid w:val="00481E3E"/>
    <w:rsid w:val="00482228"/>
    <w:rsid w:val="0048236E"/>
    <w:rsid w:val="00483520"/>
    <w:rsid w:val="004842AE"/>
    <w:rsid w:val="0048596B"/>
    <w:rsid w:val="0048636C"/>
    <w:rsid w:val="00486895"/>
    <w:rsid w:val="004908D2"/>
    <w:rsid w:val="00493F72"/>
    <w:rsid w:val="00494A71"/>
    <w:rsid w:val="004A01B2"/>
    <w:rsid w:val="004A0B0A"/>
    <w:rsid w:val="004A2289"/>
    <w:rsid w:val="004A2CB7"/>
    <w:rsid w:val="004B2696"/>
    <w:rsid w:val="004B449F"/>
    <w:rsid w:val="004B5984"/>
    <w:rsid w:val="004B6441"/>
    <w:rsid w:val="004B6910"/>
    <w:rsid w:val="004B7068"/>
    <w:rsid w:val="004B70A9"/>
    <w:rsid w:val="004B79D4"/>
    <w:rsid w:val="004C01D2"/>
    <w:rsid w:val="004C0869"/>
    <w:rsid w:val="004C109D"/>
    <w:rsid w:val="004C1839"/>
    <w:rsid w:val="004C2690"/>
    <w:rsid w:val="004C2D27"/>
    <w:rsid w:val="004C3ABB"/>
    <w:rsid w:val="004C4E05"/>
    <w:rsid w:val="004C55F9"/>
    <w:rsid w:val="004C6171"/>
    <w:rsid w:val="004D3082"/>
    <w:rsid w:val="004D3473"/>
    <w:rsid w:val="004D41AF"/>
    <w:rsid w:val="004D4590"/>
    <w:rsid w:val="004D6F0B"/>
    <w:rsid w:val="004E08A9"/>
    <w:rsid w:val="004E477F"/>
    <w:rsid w:val="004E6562"/>
    <w:rsid w:val="004E734B"/>
    <w:rsid w:val="004E757D"/>
    <w:rsid w:val="004F092C"/>
    <w:rsid w:val="004F1473"/>
    <w:rsid w:val="004F2640"/>
    <w:rsid w:val="004F2B6B"/>
    <w:rsid w:val="004F3B5A"/>
    <w:rsid w:val="004F4215"/>
    <w:rsid w:val="004F4E70"/>
    <w:rsid w:val="004F541B"/>
    <w:rsid w:val="004F5440"/>
    <w:rsid w:val="004F59E8"/>
    <w:rsid w:val="004F6439"/>
    <w:rsid w:val="004F7D88"/>
    <w:rsid w:val="00501F57"/>
    <w:rsid w:val="00502DD9"/>
    <w:rsid w:val="00506A5A"/>
    <w:rsid w:val="005105C9"/>
    <w:rsid w:val="00511126"/>
    <w:rsid w:val="00512FF4"/>
    <w:rsid w:val="00513C28"/>
    <w:rsid w:val="00513C8B"/>
    <w:rsid w:val="00513E0E"/>
    <w:rsid w:val="0051424F"/>
    <w:rsid w:val="005173C0"/>
    <w:rsid w:val="00517688"/>
    <w:rsid w:val="0051789D"/>
    <w:rsid w:val="005179FF"/>
    <w:rsid w:val="005220DA"/>
    <w:rsid w:val="00522603"/>
    <w:rsid w:val="00522F77"/>
    <w:rsid w:val="00524A2E"/>
    <w:rsid w:val="005251DD"/>
    <w:rsid w:val="0052542A"/>
    <w:rsid w:val="0052706C"/>
    <w:rsid w:val="00527828"/>
    <w:rsid w:val="00531224"/>
    <w:rsid w:val="005315F6"/>
    <w:rsid w:val="00532C0E"/>
    <w:rsid w:val="00533629"/>
    <w:rsid w:val="005347BA"/>
    <w:rsid w:val="00534B7A"/>
    <w:rsid w:val="00534DDE"/>
    <w:rsid w:val="0053519C"/>
    <w:rsid w:val="005352A6"/>
    <w:rsid w:val="005357DB"/>
    <w:rsid w:val="0053780A"/>
    <w:rsid w:val="005378BA"/>
    <w:rsid w:val="00540493"/>
    <w:rsid w:val="005423A5"/>
    <w:rsid w:val="005435E8"/>
    <w:rsid w:val="00550EC9"/>
    <w:rsid w:val="0055166E"/>
    <w:rsid w:val="00551E51"/>
    <w:rsid w:val="00553455"/>
    <w:rsid w:val="00553736"/>
    <w:rsid w:val="00555634"/>
    <w:rsid w:val="00560250"/>
    <w:rsid w:val="00560EF8"/>
    <w:rsid w:val="005623D0"/>
    <w:rsid w:val="00563F70"/>
    <w:rsid w:val="00567AA4"/>
    <w:rsid w:val="00570183"/>
    <w:rsid w:val="00570540"/>
    <w:rsid w:val="00570C77"/>
    <w:rsid w:val="005723F1"/>
    <w:rsid w:val="00572C4A"/>
    <w:rsid w:val="005730AC"/>
    <w:rsid w:val="00574068"/>
    <w:rsid w:val="0057450C"/>
    <w:rsid w:val="005759A6"/>
    <w:rsid w:val="0057727B"/>
    <w:rsid w:val="00577C8B"/>
    <w:rsid w:val="0058053A"/>
    <w:rsid w:val="005871D9"/>
    <w:rsid w:val="005924C8"/>
    <w:rsid w:val="00592CE9"/>
    <w:rsid w:val="00594C5C"/>
    <w:rsid w:val="00597B8B"/>
    <w:rsid w:val="005A0405"/>
    <w:rsid w:val="005A07E7"/>
    <w:rsid w:val="005A4009"/>
    <w:rsid w:val="005A4B3D"/>
    <w:rsid w:val="005A55B7"/>
    <w:rsid w:val="005A5CEB"/>
    <w:rsid w:val="005A6566"/>
    <w:rsid w:val="005B0341"/>
    <w:rsid w:val="005B061D"/>
    <w:rsid w:val="005B0851"/>
    <w:rsid w:val="005B0FB7"/>
    <w:rsid w:val="005B306A"/>
    <w:rsid w:val="005B5714"/>
    <w:rsid w:val="005B65E7"/>
    <w:rsid w:val="005B686B"/>
    <w:rsid w:val="005B7B77"/>
    <w:rsid w:val="005C013C"/>
    <w:rsid w:val="005C0420"/>
    <w:rsid w:val="005C171D"/>
    <w:rsid w:val="005C2191"/>
    <w:rsid w:val="005C2ADF"/>
    <w:rsid w:val="005C3BBE"/>
    <w:rsid w:val="005C3EE7"/>
    <w:rsid w:val="005C442C"/>
    <w:rsid w:val="005C45D9"/>
    <w:rsid w:val="005C4DE9"/>
    <w:rsid w:val="005C6302"/>
    <w:rsid w:val="005C675C"/>
    <w:rsid w:val="005D0418"/>
    <w:rsid w:val="005D0793"/>
    <w:rsid w:val="005D1D9C"/>
    <w:rsid w:val="005D3BB2"/>
    <w:rsid w:val="005D4772"/>
    <w:rsid w:val="005D584E"/>
    <w:rsid w:val="005D7B7F"/>
    <w:rsid w:val="005D7D4D"/>
    <w:rsid w:val="005D7ED6"/>
    <w:rsid w:val="005E3C0E"/>
    <w:rsid w:val="005E4B5C"/>
    <w:rsid w:val="005E5540"/>
    <w:rsid w:val="005E57D7"/>
    <w:rsid w:val="005E75D4"/>
    <w:rsid w:val="005E7F69"/>
    <w:rsid w:val="005F2C97"/>
    <w:rsid w:val="005F3DD0"/>
    <w:rsid w:val="005F4D39"/>
    <w:rsid w:val="005F5E2B"/>
    <w:rsid w:val="005F631B"/>
    <w:rsid w:val="005F68FC"/>
    <w:rsid w:val="006004C6"/>
    <w:rsid w:val="0060120C"/>
    <w:rsid w:val="00601C45"/>
    <w:rsid w:val="00602B49"/>
    <w:rsid w:val="006038AB"/>
    <w:rsid w:val="00603F83"/>
    <w:rsid w:val="00604785"/>
    <w:rsid w:val="00605B63"/>
    <w:rsid w:val="00607A8B"/>
    <w:rsid w:val="00610601"/>
    <w:rsid w:val="00610ABE"/>
    <w:rsid w:val="00613F70"/>
    <w:rsid w:val="00614449"/>
    <w:rsid w:val="00616378"/>
    <w:rsid w:val="00617DE7"/>
    <w:rsid w:val="0062080C"/>
    <w:rsid w:val="00620EAC"/>
    <w:rsid w:val="00622777"/>
    <w:rsid w:val="00623599"/>
    <w:rsid w:val="00625236"/>
    <w:rsid w:val="00625A19"/>
    <w:rsid w:val="00626088"/>
    <w:rsid w:val="006301D7"/>
    <w:rsid w:val="00630731"/>
    <w:rsid w:val="0063449E"/>
    <w:rsid w:val="006345AA"/>
    <w:rsid w:val="006357E8"/>
    <w:rsid w:val="00635C53"/>
    <w:rsid w:val="00640BCF"/>
    <w:rsid w:val="0064368D"/>
    <w:rsid w:val="00646A7E"/>
    <w:rsid w:val="00647838"/>
    <w:rsid w:val="006502AD"/>
    <w:rsid w:val="00652BA9"/>
    <w:rsid w:val="00653ADA"/>
    <w:rsid w:val="00656964"/>
    <w:rsid w:val="00657BB2"/>
    <w:rsid w:val="00657EDC"/>
    <w:rsid w:val="006601C5"/>
    <w:rsid w:val="006621E2"/>
    <w:rsid w:val="00662CBC"/>
    <w:rsid w:val="0066426E"/>
    <w:rsid w:val="006642B6"/>
    <w:rsid w:val="00665AA8"/>
    <w:rsid w:val="006665C0"/>
    <w:rsid w:val="006670C3"/>
    <w:rsid w:val="00671A77"/>
    <w:rsid w:val="00672072"/>
    <w:rsid w:val="00673EEA"/>
    <w:rsid w:val="0067422E"/>
    <w:rsid w:val="006745E7"/>
    <w:rsid w:val="006766DE"/>
    <w:rsid w:val="00676F95"/>
    <w:rsid w:val="006779F8"/>
    <w:rsid w:val="006814B9"/>
    <w:rsid w:val="00683873"/>
    <w:rsid w:val="006849A6"/>
    <w:rsid w:val="006853A7"/>
    <w:rsid w:val="00690602"/>
    <w:rsid w:val="00690A83"/>
    <w:rsid w:val="0069283B"/>
    <w:rsid w:val="00694CC4"/>
    <w:rsid w:val="00694F0A"/>
    <w:rsid w:val="00695404"/>
    <w:rsid w:val="00695593"/>
    <w:rsid w:val="00695A29"/>
    <w:rsid w:val="006962E4"/>
    <w:rsid w:val="006970A3"/>
    <w:rsid w:val="00697B19"/>
    <w:rsid w:val="006A2F9B"/>
    <w:rsid w:val="006A325F"/>
    <w:rsid w:val="006A36B7"/>
    <w:rsid w:val="006A3F93"/>
    <w:rsid w:val="006A506E"/>
    <w:rsid w:val="006A5174"/>
    <w:rsid w:val="006A53BF"/>
    <w:rsid w:val="006A5DAF"/>
    <w:rsid w:val="006A6E47"/>
    <w:rsid w:val="006B1179"/>
    <w:rsid w:val="006B21B7"/>
    <w:rsid w:val="006B4458"/>
    <w:rsid w:val="006B4562"/>
    <w:rsid w:val="006B58A6"/>
    <w:rsid w:val="006C0995"/>
    <w:rsid w:val="006C32E6"/>
    <w:rsid w:val="006C3DB4"/>
    <w:rsid w:val="006C68DD"/>
    <w:rsid w:val="006C7373"/>
    <w:rsid w:val="006D0EBD"/>
    <w:rsid w:val="006D1973"/>
    <w:rsid w:val="006D1AC2"/>
    <w:rsid w:val="006D281E"/>
    <w:rsid w:val="006D32AA"/>
    <w:rsid w:val="006D40B3"/>
    <w:rsid w:val="006D52AF"/>
    <w:rsid w:val="006D6D0C"/>
    <w:rsid w:val="006D7946"/>
    <w:rsid w:val="006D79B3"/>
    <w:rsid w:val="006E0591"/>
    <w:rsid w:val="006E08AE"/>
    <w:rsid w:val="006E120B"/>
    <w:rsid w:val="006E37CA"/>
    <w:rsid w:val="006E45D4"/>
    <w:rsid w:val="006E4D09"/>
    <w:rsid w:val="006E7B4A"/>
    <w:rsid w:val="006E7F32"/>
    <w:rsid w:val="006F1B44"/>
    <w:rsid w:val="006F1BFB"/>
    <w:rsid w:val="006F1D21"/>
    <w:rsid w:val="006F22CE"/>
    <w:rsid w:val="006F3901"/>
    <w:rsid w:val="006F401F"/>
    <w:rsid w:val="006F5BDC"/>
    <w:rsid w:val="0070148C"/>
    <w:rsid w:val="00701B44"/>
    <w:rsid w:val="00702C36"/>
    <w:rsid w:val="00703D1D"/>
    <w:rsid w:val="00703E4B"/>
    <w:rsid w:val="0070450A"/>
    <w:rsid w:val="00705BEF"/>
    <w:rsid w:val="00706B3E"/>
    <w:rsid w:val="007071E9"/>
    <w:rsid w:val="007110FB"/>
    <w:rsid w:val="007111F2"/>
    <w:rsid w:val="00712CAA"/>
    <w:rsid w:val="00713B47"/>
    <w:rsid w:val="00713C79"/>
    <w:rsid w:val="00715B19"/>
    <w:rsid w:val="00716B98"/>
    <w:rsid w:val="0071725F"/>
    <w:rsid w:val="00721379"/>
    <w:rsid w:val="007255E5"/>
    <w:rsid w:val="0072644D"/>
    <w:rsid w:val="00726FFA"/>
    <w:rsid w:val="00727B0E"/>
    <w:rsid w:val="00727C28"/>
    <w:rsid w:val="007329BB"/>
    <w:rsid w:val="00734ECB"/>
    <w:rsid w:val="0073586A"/>
    <w:rsid w:val="00735AAE"/>
    <w:rsid w:val="00735EEA"/>
    <w:rsid w:val="0073643F"/>
    <w:rsid w:val="0073691C"/>
    <w:rsid w:val="00736A7D"/>
    <w:rsid w:val="00736C45"/>
    <w:rsid w:val="00737472"/>
    <w:rsid w:val="0073774E"/>
    <w:rsid w:val="007378B0"/>
    <w:rsid w:val="00737C58"/>
    <w:rsid w:val="00740D0C"/>
    <w:rsid w:val="00741079"/>
    <w:rsid w:val="0074268E"/>
    <w:rsid w:val="007435CD"/>
    <w:rsid w:val="00743A78"/>
    <w:rsid w:val="00743E77"/>
    <w:rsid w:val="00744358"/>
    <w:rsid w:val="00744509"/>
    <w:rsid w:val="00744AEF"/>
    <w:rsid w:val="00744E37"/>
    <w:rsid w:val="007461B6"/>
    <w:rsid w:val="00747919"/>
    <w:rsid w:val="00747944"/>
    <w:rsid w:val="00747CB2"/>
    <w:rsid w:val="00750727"/>
    <w:rsid w:val="007508E0"/>
    <w:rsid w:val="00750E80"/>
    <w:rsid w:val="00750FC8"/>
    <w:rsid w:val="00751F6A"/>
    <w:rsid w:val="0075221C"/>
    <w:rsid w:val="00752620"/>
    <w:rsid w:val="00753CEC"/>
    <w:rsid w:val="00754297"/>
    <w:rsid w:val="00755CEB"/>
    <w:rsid w:val="00755E33"/>
    <w:rsid w:val="0075632C"/>
    <w:rsid w:val="007578B9"/>
    <w:rsid w:val="007610E1"/>
    <w:rsid w:val="00761421"/>
    <w:rsid w:val="0076165F"/>
    <w:rsid w:val="00762687"/>
    <w:rsid w:val="00762A1F"/>
    <w:rsid w:val="007631C7"/>
    <w:rsid w:val="00763F08"/>
    <w:rsid w:val="00765975"/>
    <w:rsid w:val="00767B2E"/>
    <w:rsid w:val="0077107A"/>
    <w:rsid w:val="007712A6"/>
    <w:rsid w:val="0077231B"/>
    <w:rsid w:val="00774781"/>
    <w:rsid w:val="0077525F"/>
    <w:rsid w:val="0077646E"/>
    <w:rsid w:val="00776AA9"/>
    <w:rsid w:val="00776CFB"/>
    <w:rsid w:val="007774C7"/>
    <w:rsid w:val="007800E6"/>
    <w:rsid w:val="007817B6"/>
    <w:rsid w:val="00781D18"/>
    <w:rsid w:val="00783C2D"/>
    <w:rsid w:val="0078420F"/>
    <w:rsid w:val="0079006F"/>
    <w:rsid w:val="00790378"/>
    <w:rsid w:val="00790749"/>
    <w:rsid w:val="00791BFB"/>
    <w:rsid w:val="00791F8A"/>
    <w:rsid w:val="00793B48"/>
    <w:rsid w:val="00793B9A"/>
    <w:rsid w:val="00793F11"/>
    <w:rsid w:val="007940F8"/>
    <w:rsid w:val="0079469C"/>
    <w:rsid w:val="007951F3"/>
    <w:rsid w:val="00797BB3"/>
    <w:rsid w:val="007A0AD9"/>
    <w:rsid w:val="007A0E77"/>
    <w:rsid w:val="007A35A1"/>
    <w:rsid w:val="007A59C6"/>
    <w:rsid w:val="007A5D1F"/>
    <w:rsid w:val="007A5E32"/>
    <w:rsid w:val="007A5FD9"/>
    <w:rsid w:val="007A6F4E"/>
    <w:rsid w:val="007A7E58"/>
    <w:rsid w:val="007B0244"/>
    <w:rsid w:val="007B064F"/>
    <w:rsid w:val="007B07F3"/>
    <w:rsid w:val="007B21B6"/>
    <w:rsid w:val="007B3ED7"/>
    <w:rsid w:val="007C0403"/>
    <w:rsid w:val="007C17F0"/>
    <w:rsid w:val="007C20C1"/>
    <w:rsid w:val="007C2347"/>
    <w:rsid w:val="007C2676"/>
    <w:rsid w:val="007C4BF4"/>
    <w:rsid w:val="007C5486"/>
    <w:rsid w:val="007C6CA5"/>
    <w:rsid w:val="007C6F73"/>
    <w:rsid w:val="007C71CC"/>
    <w:rsid w:val="007D14E1"/>
    <w:rsid w:val="007D1987"/>
    <w:rsid w:val="007D1F7B"/>
    <w:rsid w:val="007D4D6D"/>
    <w:rsid w:val="007D670A"/>
    <w:rsid w:val="007E2B1A"/>
    <w:rsid w:val="007E3A66"/>
    <w:rsid w:val="007E43CA"/>
    <w:rsid w:val="007E4DA4"/>
    <w:rsid w:val="007E5233"/>
    <w:rsid w:val="007E59F9"/>
    <w:rsid w:val="007E6946"/>
    <w:rsid w:val="007F0C65"/>
    <w:rsid w:val="007F1271"/>
    <w:rsid w:val="007F1C19"/>
    <w:rsid w:val="007F2C7D"/>
    <w:rsid w:val="007F4C4D"/>
    <w:rsid w:val="007F531B"/>
    <w:rsid w:val="007F5C0F"/>
    <w:rsid w:val="007F5C17"/>
    <w:rsid w:val="008000F4"/>
    <w:rsid w:val="00801AC1"/>
    <w:rsid w:val="00802408"/>
    <w:rsid w:val="008032C4"/>
    <w:rsid w:val="008048DD"/>
    <w:rsid w:val="00804C76"/>
    <w:rsid w:val="00804FD8"/>
    <w:rsid w:val="008055A4"/>
    <w:rsid w:val="00811145"/>
    <w:rsid w:val="0081186C"/>
    <w:rsid w:val="00816C2D"/>
    <w:rsid w:val="00816C71"/>
    <w:rsid w:val="008172B2"/>
    <w:rsid w:val="00822726"/>
    <w:rsid w:val="008246E9"/>
    <w:rsid w:val="008271E0"/>
    <w:rsid w:val="00827BD4"/>
    <w:rsid w:val="00831764"/>
    <w:rsid w:val="00831939"/>
    <w:rsid w:val="008339F5"/>
    <w:rsid w:val="00835270"/>
    <w:rsid w:val="00841862"/>
    <w:rsid w:val="0084186B"/>
    <w:rsid w:val="00841B34"/>
    <w:rsid w:val="0084201E"/>
    <w:rsid w:val="00842BBD"/>
    <w:rsid w:val="00844B1F"/>
    <w:rsid w:val="00850064"/>
    <w:rsid w:val="008534A8"/>
    <w:rsid w:val="00854ADE"/>
    <w:rsid w:val="0085519F"/>
    <w:rsid w:val="008601B2"/>
    <w:rsid w:val="00861525"/>
    <w:rsid w:val="00863280"/>
    <w:rsid w:val="00863949"/>
    <w:rsid w:val="008653AD"/>
    <w:rsid w:val="00865766"/>
    <w:rsid w:val="0086683E"/>
    <w:rsid w:val="0087663A"/>
    <w:rsid w:val="008770BD"/>
    <w:rsid w:val="008808AE"/>
    <w:rsid w:val="00880FB4"/>
    <w:rsid w:val="00881DFE"/>
    <w:rsid w:val="008839D9"/>
    <w:rsid w:val="008847C4"/>
    <w:rsid w:val="0088544F"/>
    <w:rsid w:val="0088756B"/>
    <w:rsid w:val="00890660"/>
    <w:rsid w:val="00890A4D"/>
    <w:rsid w:val="00893B30"/>
    <w:rsid w:val="00894C5D"/>
    <w:rsid w:val="00895F71"/>
    <w:rsid w:val="00897BE4"/>
    <w:rsid w:val="008A072C"/>
    <w:rsid w:val="008A085F"/>
    <w:rsid w:val="008A0D53"/>
    <w:rsid w:val="008A196D"/>
    <w:rsid w:val="008A290C"/>
    <w:rsid w:val="008A5852"/>
    <w:rsid w:val="008A65EB"/>
    <w:rsid w:val="008A6820"/>
    <w:rsid w:val="008A7769"/>
    <w:rsid w:val="008B0E2E"/>
    <w:rsid w:val="008B0FF4"/>
    <w:rsid w:val="008B2F2D"/>
    <w:rsid w:val="008B34BB"/>
    <w:rsid w:val="008B36E6"/>
    <w:rsid w:val="008B395E"/>
    <w:rsid w:val="008B3969"/>
    <w:rsid w:val="008B4637"/>
    <w:rsid w:val="008B4819"/>
    <w:rsid w:val="008B673F"/>
    <w:rsid w:val="008B6871"/>
    <w:rsid w:val="008C0318"/>
    <w:rsid w:val="008C0730"/>
    <w:rsid w:val="008C1477"/>
    <w:rsid w:val="008C1A93"/>
    <w:rsid w:val="008C1D31"/>
    <w:rsid w:val="008C2097"/>
    <w:rsid w:val="008C233E"/>
    <w:rsid w:val="008C37B9"/>
    <w:rsid w:val="008C4AAA"/>
    <w:rsid w:val="008C4C3C"/>
    <w:rsid w:val="008C4D06"/>
    <w:rsid w:val="008C6EFB"/>
    <w:rsid w:val="008D1085"/>
    <w:rsid w:val="008D1BD7"/>
    <w:rsid w:val="008D1F97"/>
    <w:rsid w:val="008D4540"/>
    <w:rsid w:val="008D4CC2"/>
    <w:rsid w:val="008D5454"/>
    <w:rsid w:val="008D6DCE"/>
    <w:rsid w:val="008D7104"/>
    <w:rsid w:val="008E1AF6"/>
    <w:rsid w:val="008E379C"/>
    <w:rsid w:val="008E404F"/>
    <w:rsid w:val="008E40CD"/>
    <w:rsid w:val="008E55D3"/>
    <w:rsid w:val="008E6631"/>
    <w:rsid w:val="008E6EFA"/>
    <w:rsid w:val="008F0827"/>
    <w:rsid w:val="008F228B"/>
    <w:rsid w:val="008F23E7"/>
    <w:rsid w:val="008F299A"/>
    <w:rsid w:val="008F5037"/>
    <w:rsid w:val="0090049A"/>
    <w:rsid w:val="009004B5"/>
    <w:rsid w:val="009010FF"/>
    <w:rsid w:val="009023A1"/>
    <w:rsid w:val="00902A30"/>
    <w:rsid w:val="009033A4"/>
    <w:rsid w:val="00903EC3"/>
    <w:rsid w:val="00905CC8"/>
    <w:rsid w:val="00905E4A"/>
    <w:rsid w:val="009122CA"/>
    <w:rsid w:val="00912BAC"/>
    <w:rsid w:val="00914760"/>
    <w:rsid w:val="009150CD"/>
    <w:rsid w:val="00915D3A"/>
    <w:rsid w:val="00916311"/>
    <w:rsid w:val="00916D23"/>
    <w:rsid w:val="00917CC8"/>
    <w:rsid w:val="0092147D"/>
    <w:rsid w:val="00921E40"/>
    <w:rsid w:val="00921F3A"/>
    <w:rsid w:val="00926296"/>
    <w:rsid w:val="009301ED"/>
    <w:rsid w:val="00932E0A"/>
    <w:rsid w:val="00932FF9"/>
    <w:rsid w:val="00933706"/>
    <w:rsid w:val="00933BCD"/>
    <w:rsid w:val="00934A0A"/>
    <w:rsid w:val="0093706E"/>
    <w:rsid w:val="0094009B"/>
    <w:rsid w:val="009413B5"/>
    <w:rsid w:val="00942D6A"/>
    <w:rsid w:val="00945CB2"/>
    <w:rsid w:val="009523F4"/>
    <w:rsid w:val="00952530"/>
    <w:rsid w:val="009526BC"/>
    <w:rsid w:val="00952B54"/>
    <w:rsid w:val="00952F0E"/>
    <w:rsid w:val="0096024E"/>
    <w:rsid w:val="00960ABA"/>
    <w:rsid w:val="00967A3E"/>
    <w:rsid w:val="00967F27"/>
    <w:rsid w:val="0097073A"/>
    <w:rsid w:val="0097076B"/>
    <w:rsid w:val="009713CD"/>
    <w:rsid w:val="0098015C"/>
    <w:rsid w:val="009810E1"/>
    <w:rsid w:val="00981961"/>
    <w:rsid w:val="0098283A"/>
    <w:rsid w:val="009840CB"/>
    <w:rsid w:val="009849AB"/>
    <w:rsid w:val="00986032"/>
    <w:rsid w:val="00986BCD"/>
    <w:rsid w:val="0098739F"/>
    <w:rsid w:val="00990476"/>
    <w:rsid w:val="00990761"/>
    <w:rsid w:val="009913D6"/>
    <w:rsid w:val="0099234B"/>
    <w:rsid w:val="00992DC8"/>
    <w:rsid w:val="00993E39"/>
    <w:rsid w:val="0099442F"/>
    <w:rsid w:val="00994890"/>
    <w:rsid w:val="00994BF9"/>
    <w:rsid w:val="00994FB4"/>
    <w:rsid w:val="00995816"/>
    <w:rsid w:val="00996487"/>
    <w:rsid w:val="00997969"/>
    <w:rsid w:val="009A0051"/>
    <w:rsid w:val="009A1AD7"/>
    <w:rsid w:val="009A1B31"/>
    <w:rsid w:val="009A3C3D"/>
    <w:rsid w:val="009A711C"/>
    <w:rsid w:val="009A71A0"/>
    <w:rsid w:val="009B01B8"/>
    <w:rsid w:val="009B11D9"/>
    <w:rsid w:val="009B2B69"/>
    <w:rsid w:val="009B641D"/>
    <w:rsid w:val="009B69D1"/>
    <w:rsid w:val="009B780E"/>
    <w:rsid w:val="009B7B92"/>
    <w:rsid w:val="009C21D0"/>
    <w:rsid w:val="009C2A41"/>
    <w:rsid w:val="009C3365"/>
    <w:rsid w:val="009C4109"/>
    <w:rsid w:val="009C4576"/>
    <w:rsid w:val="009D03A1"/>
    <w:rsid w:val="009D0905"/>
    <w:rsid w:val="009D2D4B"/>
    <w:rsid w:val="009D3564"/>
    <w:rsid w:val="009D3995"/>
    <w:rsid w:val="009D41FC"/>
    <w:rsid w:val="009D5286"/>
    <w:rsid w:val="009D6B41"/>
    <w:rsid w:val="009E0367"/>
    <w:rsid w:val="009E3139"/>
    <w:rsid w:val="009E5D9A"/>
    <w:rsid w:val="009E7CD7"/>
    <w:rsid w:val="009F32D7"/>
    <w:rsid w:val="009F5510"/>
    <w:rsid w:val="00A00A03"/>
    <w:rsid w:val="00A00B03"/>
    <w:rsid w:val="00A01085"/>
    <w:rsid w:val="00A01868"/>
    <w:rsid w:val="00A01F99"/>
    <w:rsid w:val="00A03240"/>
    <w:rsid w:val="00A0532B"/>
    <w:rsid w:val="00A067C2"/>
    <w:rsid w:val="00A06D03"/>
    <w:rsid w:val="00A07295"/>
    <w:rsid w:val="00A10298"/>
    <w:rsid w:val="00A110A6"/>
    <w:rsid w:val="00A11E0F"/>
    <w:rsid w:val="00A120B4"/>
    <w:rsid w:val="00A13CC4"/>
    <w:rsid w:val="00A149E7"/>
    <w:rsid w:val="00A158C3"/>
    <w:rsid w:val="00A209E4"/>
    <w:rsid w:val="00A20A00"/>
    <w:rsid w:val="00A22570"/>
    <w:rsid w:val="00A24428"/>
    <w:rsid w:val="00A27937"/>
    <w:rsid w:val="00A32A86"/>
    <w:rsid w:val="00A3343C"/>
    <w:rsid w:val="00A335FD"/>
    <w:rsid w:val="00A34400"/>
    <w:rsid w:val="00A34700"/>
    <w:rsid w:val="00A34B01"/>
    <w:rsid w:val="00A350FB"/>
    <w:rsid w:val="00A40413"/>
    <w:rsid w:val="00A407DA"/>
    <w:rsid w:val="00A4136B"/>
    <w:rsid w:val="00A4415A"/>
    <w:rsid w:val="00A44911"/>
    <w:rsid w:val="00A44BAD"/>
    <w:rsid w:val="00A457F0"/>
    <w:rsid w:val="00A45FD5"/>
    <w:rsid w:val="00A46A37"/>
    <w:rsid w:val="00A54C67"/>
    <w:rsid w:val="00A54FF1"/>
    <w:rsid w:val="00A56DF4"/>
    <w:rsid w:val="00A577E5"/>
    <w:rsid w:val="00A57D58"/>
    <w:rsid w:val="00A61A49"/>
    <w:rsid w:val="00A62248"/>
    <w:rsid w:val="00A63427"/>
    <w:rsid w:val="00A638BD"/>
    <w:rsid w:val="00A63D55"/>
    <w:rsid w:val="00A643D3"/>
    <w:rsid w:val="00A650B2"/>
    <w:rsid w:val="00A65A39"/>
    <w:rsid w:val="00A674F0"/>
    <w:rsid w:val="00A67E3A"/>
    <w:rsid w:val="00A70051"/>
    <w:rsid w:val="00A71022"/>
    <w:rsid w:val="00A710ED"/>
    <w:rsid w:val="00A72DE4"/>
    <w:rsid w:val="00A74304"/>
    <w:rsid w:val="00A7431A"/>
    <w:rsid w:val="00A8262B"/>
    <w:rsid w:val="00A8308E"/>
    <w:rsid w:val="00A84598"/>
    <w:rsid w:val="00A852A4"/>
    <w:rsid w:val="00A85B57"/>
    <w:rsid w:val="00A85F05"/>
    <w:rsid w:val="00A86C14"/>
    <w:rsid w:val="00A91C1B"/>
    <w:rsid w:val="00A91DD4"/>
    <w:rsid w:val="00A93C7D"/>
    <w:rsid w:val="00A944A6"/>
    <w:rsid w:val="00A945BB"/>
    <w:rsid w:val="00A948E3"/>
    <w:rsid w:val="00A95D89"/>
    <w:rsid w:val="00A973EE"/>
    <w:rsid w:val="00AA0715"/>
    <w:rsid w:val="00AA0A5C"/>
    <w:rsid w:val="00AA26D7"/>
    <w:rsid w:val="00AA3011"/>
    <w:rsid w:val="00AA5FAA"/>
    <w:rsid w:val="00AA75A2"/>
    <w:rsid w:val="00AB155A"/>
    <w:rsid w:val="00AB17F5"/>
    <w:rsid w:val="00AB31EA"/>
    <w:rsid w:val="00AB4253"/>
    <w:rsid w:val="00AB4EEF"/>
    <w:rsid w:val="00AC0558"/>
    <w:rsid w:val="00AC0A5F"/>
    <w:rsid w:val="00AC2405"/>
    <w:rsid w:val="00AC2581"/>
    <w:rsid w:val="00AC29D1"/>
    <w:rsid w:val="00AC327F"/>
    <w:rsid w:val="00AC3346"/>
    <w:rsid w:val="00AC3D2E"/>
    <w:rsid w:val="00AC4AD2"/>
    <w:rsid w:val="00AC7059"/>
    <w:rsid w:val="00AC70DA"/>
    <w:rsid w:val="00AC7EB6"/>
    <w:rsid w:val="00AD0F65"/>
    <w:rsid w:val="00AD156C"/>
    <w:rsid w:val="00AD1B73"/>
    <w:rsid w:val="00AD2ACD"/>
    <w:rsid w:val="00AD47B0"/>
    <w:rsid w:val="00AD59A1"/>
    <w:rsid w:val="00AD6757"/>
    <w:rsid w:val="00AD68D0"/>
    <w:rsid w:val="00AD6A82"/>
    <w:rsid w:val="00AD6DD9"/>
    <w:rsid w:val="00AE06F9"/>
    <w:rsid w:val="00AE10FA"/>
    <w:rsid w:val="00AE1923"/>
    <w:rsid w:val="00AE3B81"/>
    <w:rsid w:val="00AE45BA"/>
    <w:rsid w:val="00AE5CCE"/>
    <w:rsid w:val="00AE7145"/>
    <w:rsid w:val="00AE72FB"/>
    <w:rsid w:val="00AE7C4E"/>
    <w:rsid w:val="00AE7F46"/>
    <w:rsid w:val="00AF0328"/>
    <w:rsid w:val="00AF06A7"/>
    <w:rsid w:val="00AF1156"/>
    <w:rsid w:val="00AF150E"/>
    <w:rsid w:val="00AF32CA"/>
    <w:rsid w:val="00AF3F44"/>
    <w:rsid w:val="00AF5E11"/>
    <w:rsid w:val="00AF6D71"/>
    <w:rsid w:val="00AF73DB"/>
    <w:rsid w:val="00B011E1"/>
    <w:rsid w:val="00B03E28"/>
    <w:rsid w:val="00B06A20"/>
    <w:rsid w:val="00B07A6E"/>
    <w:rsid w:val="00B11D26"/>
    <w:rsid w:val="00B1223F"/>
    <w:rsid w:val="00B1395E"/>
    <w:rsid w:val="00B14D93"/>
    <w:rsid w:val="00B1589B"/>
    <w:rsid w:val="00B17187"/>
    <w:rsid w:val="00B17358"/>
    <w:rsid w:val="00B1743F"/>
    <w:rsid w:val="00B2272D"/>
    <w:rsid w:val="00B24046"/>
    <w:rsid w:val="00B24CEE"/>
    <w:rsid w:val="00B251B7"/>
    <w:rsid w:val="00B253D1"/>
    <w:rsid w:val="00B2694A"/>
    <w:rsid w:val="00B3004B"/>
    <w:rsid w:val="00B30B93"/>
    <w:rsid w:val="00B30BB7"/>
    <w:rsid w:val="00B3192D"/>
    <w:rsid w:val="00B344AC"/>
    <w:rsid w:val="00B34B92"/>
    <w:rsid w:val="00B3735C"/>
    <w:rsid w:val="00B37861"/>
    <w:rsid w:val="00B412EA"/>
    <w:rsid w:val="00B41B1E"/>
    <w:rsid w:val="00B43176"/>
    <w:rsid w:val="00B43A8D"/>
    <w:rsid w:val="00B43BB3"/>
    <w:rsid w:val="00B449F9"/>
    <w:rsid w:val="00B47BBD"/>
    <w:rsid w:val="00B50531"/>
    <w:rsid w:val="00B5127B"/>
    <w:rsid w:val="00B524A8"/>
    <w:rsid w:val="00B53A5D"/>
    <w:rsid w:val="00B54664"/>
    <w:rsid w:val="00B60C28"/>
    <w:rsid w:val="00B61285"/>
    <w:rsid w:val="00B6135A"/>
    <w:rsid w:val="00B61E66"/>
    <w:rsid w:val="00B6275F"/>
    <w:rsid w:val="00B63E87"/>
    <w:rsid w:val="00B65456"/>
    <w:rsid w:val="00B65504"/>
    <w:rsid w:val="00B70AE0"/>
    <w:rsid w:val="00B70FAA"/>
    <w:rsid w:val="00B71007"/>
    <w:rsid w:val="00B71FC5"/>
    <w:rsid w:val="00B72202"/>
    <w:rsid w:val="00B72A18"/>
    <w:rsid w:val="00B72CCD"/>
    <w:rsid w:val="00B74FE2"/>
    <w:rsid w:val="00B768C0"/>
    <w:rsid w:val="00B768FF"/>
    <w:rsid w:val="00B777E3"/>
    <w:rsid w:val="00B823D0"/>
    <w:rsid w:val="00B82975"/>
    <w:rsid w:val="00B83A4B"/>
    <w:rsid w:val="00B86D6A"/>
    <w:rsid w:val="00B8748F"/>
    <w:rsid w:val="00B87C40"/>
    <w:rsid w:val="00B9014C"/>
    <w:rsid w:val="00B904D6"/>
    <w:rsid w:val="00B90E9E"/>
    <w:rsid w:val="00B910D7"/>
    <w:rsid w:val="00B91317"/>
    <w:rsid w:val="00B92D02"/>
    <w:rsid w:val="00B92F58"/>
    <w:rsid w:val="00B9408A"/>
    <w:rsid w:val="00B94439"/>
    <w:rsid w:val="00B94902"/>
    <w:rsid w:val="00B95BB6"/>
    <w:rsid w:val="00B97E42"/>
    <w:rsid w:val="00BA02AF"/>
    <w:rsid w:val="00BA1E44"/>
    <w:rsid w:val="00BA30A4"/>
    <w:rsid w:val="00BA3367"/>
    <w:rsid w:val="00BA388E"/>
    <w:rsid w:val="00BA42A0"/>
    <w:rsid w:val="00BA4667"/>
    <w:rsid w:val="00BA4C33"/>
    <w:rsid w:val="00BA507E"/>
    <w:rsid w:val="00BA6702"/>
    <w:rsid w:val="00BA7C40"/>
    <w:rsid w:val="00BB0483"/>
    <w:rsid w:val="00BB07B3"/>
    <w:rsid w:val="00BB101E"/>
    <w:rsid w:val="00BB24E6"/>
    <w:rsid w:val="00BB399B"/>
    <w:rsid w:val="00BB3A6F"/>
    <w:rsid w:val="00BB4F3B"/>
    <w:rsid w:val="00BB67C8"/>
    <w:rsid w:val="00BB7D95"/>
    <w:rsid w:val="00BC108C"/>
    <w:rsid w:val="00BC3FD3"/>
    <w:rsid w:val="00BC48AA"/>
    <w:rsid w:val="00BC50E1"/>
    <w:rsid w:val="00BC6842"/>
    <w:rsid w:val="00BC719D"/>
    <w:rsid w:val="00BD00AA"/>
    <w:rsid w:val="00BD0D2C"/>
    <w:rsid w:val="00BD0FAC"/>
    <w:rsid w:val="00BD2018"/>
    <w:rsid w:val="00BD3477"/>
    <w:rsid w:val="00BD4BD1"/>
    <w:rsid w:val="00BD5840"/>
    <w:rsid w:val="00BD5D18"/>
    <w:rsid w:val="00BD6D4B"/>
    <w:rsid w:val="00BD78EC"/>
    <w:rsid w:val="00BE113C"/>
    <w:rsid w:val="00BE1221"/>
    <w:rsid w:val="00BE14BC"/>
    <w:rsid w:val="00BE2EDA"/>
    <w:rsid w:val="00BE31E0"/>
    <w:rsid w:val="00BE517E"/>
    <w:rsid w:val="00BE56CC"/>
    <w:rsid w:val="00BE70FC"/>
    <w:rsid w:val="00BE75AF"/>
    <w:rsid w:val="00BF0E5D"/>
    <w:rsid w:val="00BF45B8"/>
    <w:rsid w:val="00BF5CD3"/>
    <w:rsid w:val="00BF5E40"/>
    <w:rsid w:val="00BF614E"/>
    <w:rsid w:val="00BF6216"/>
    <w:rsid w:val="00BF6797"/>
    <w:rsid w:val="00BF75C3"/>
    <w:rsid w:val="00C01132"/>
    <w:rsid w:val="00C01A84"/>
    <w:rsid w:val="00C01EF6"/>
    <w:rsid w:val="00C03033"/>
    <w:rsid w:val="00C076EE"/>
    <w:rsid w:val="00C10288"/>
    <w:rsid w:val="00C10D8F"/>
    <w:rsid w:val="00C10E1E"/>
    <w:rsid w:val="00C11D5E"/>
    <w:rsid w:val="00C11ED1"/>
    <w:rsid w:val="00C12FB4"/>
    <w:rsid w:val="00C13E0D"/>
    <w:rsid w:val="00C13EA0"/>
    <w:rsid w:val="00C14185"/>
    <w:rsid w:val="00C16B21"/>
    <w:rsid w:val="00C16F7D"/>
    <w:rsid w:val="00C17669"/>
    <w:rsid w:val="00C17DBB"/>
    <w:rsid w:val="00C2173F"/>
    <w:rsid w:val="00C21E5A"/>
    <w:rsid w:val="00C23532"/>
    <w:rsid w:val="00C23759"/>
    <w:rsid w:val="00C241F7"/>
    <w:rsid w:val="00C27A3D"/>
    <w:rsid w:val="00C31493"/>
    <w:rsid w:val="00C32124"/>
    <w:rsid w:val="00C331DA"/>
    <w:rsid w:val="00C34511"/>
    <w:rsid w:val="00C36B71"/>
    <w:rsid w:val="00C37487"/>
    <w:rsid w:val="00C37D1F"/>
    <w:rsid w:val="00C41ADE"/>
    <w:rsid w:val="00C45E52"/>
    <w:rsid w:val="00C46CFF"/>
    <w:rsid w:val="00C50D81"/>
    <w:rsid w:val="00C525B7"/>
    <w:rsid w:val="00C52F76"/>
    <w:rsid w:val="00C5301C"/>
    <w:rsid w:val="00C561CE"/>
    <w:rsid w:val="00C565A6"/>
    <w:rsid w:val="00C5717A"/>
    <w:rsid w:val="00C57830"/>
    <w:rsid w:val="00C57F4A"/>
    <w:rsid w:val="00C6020E"/>
    <w:rsid w:val="00C6048A"/>
    <w:rsid w:val="00C60548"/>
    <w:rsid w:val="00C606B7"/>
    <w:rsid w:val="00C60D88"/>
    <w:rsid w:val="00C60EE0"/>
    <w:rsid w:val="00C64701"/>
    <w:rsid w:val="00C65A84"/>
    <w:rsid w:val="00C665EA"/>
    <w:rsid w:val="00C66DD4"/>
    <w:rsid w:val="00C675EB"/>
    <w:rsid w:val="00C7037B"/>
    <w:rsid w:val="00C71916"/>
    <w:rsid w:val="00C735A5"/>
    <w:rsid w:val="00C73A38"/>
    <w:rsid w:val="00C74BBB"/>
    <w:rsid w:val="00C75E24"/>
    <w:rsid w:val="00C774C9"/>
    <w:rsid w:val="00C8285C"/>
    <w:rsid w:val="00C8330D"/>
    <w:rsid w:val="00C845FA"/>
    <w:rsid w:val="00C8498E"/>
    <w:rsid w:val="00C90D50"/>
    <w:rsid w:val="00C91D46"/>
    <w:rsid w:val="00C92F6A"/>
    <w:rsid w:val="00C943BC"/>
    <w:rsid w:val="00C94AAA"/>
    <w:rsid w:val="00C9509A"/>
    <w:rsid w:val="00C9566F"/>
    <w:rsid w:val="00C96324"/>
    <w:rsid w:val="00C9790B"/>
    <w:rsid w:val="00CA0154"/>
    <w:rsid w:val="00CA01E5"/>
    <w:rsid w:val="00CA0391"/>
    <w:rsid w:val="00CA0856"/>
    <w:rsid w:val="00CA334B"/>
    <w:rsid w:val="00CA4A36"/>
    <w:rsid w:val="00CA4C4D"/>
    <w:rsid w:val="00CA5229"/>
    <w:rsid w:val="00CA7DC5"/>
    <w:rsid w:val="00CB13C1"/>
    <w:rsid w:val="00CB173D"/>
    <w:rsid w:val="00CB1D08"/>
    <w:rsid w:val="00CB2253"/>
    <w:rsid w:val="00CB2A49"/>
    <w:rsid w:val="00CB2BB5"/>
    <w:rsid w:val="00CB434F"/>
    <w:rsid w:val="00CB43DD"/>
    <w:rsid w:val="00CB50F2"/>
    <w:rsid w:val="00CB57D2"/>
    <w:rsid w:val="00CC251C"/>
    <w:rsid w:val="00CC257F"/>
    <w:rsid w:val="00CC3989"/>
    <w:rsid w:val="00CC471B"/>
    <w:rsid w:val="00CC5ACE"/>
    <w:rsid w:val="00CC7160"/>
    <w:rsid w:val="00CC71EA"/>
    <w:rsid w:val="00CD0EC8"/>
    <w:rsid w:val="00CD4248"/>
    <w:rsid w:val="00CD6022"/>
    <w:rsid w:val="00CD690A"/>
    <w:rsid w:val="00CD728E"/>
    <w:rsid w:val="00CD7870"/>
    <w:rsid w:val="00CE2AB8"/>
    <w:rsid w:val="00CE3907"/>
    <w:rsid w:val="00CE4387"/>
    <w:rsid w:val="00CE4DE5"/>
    <w:rsid w:val="00CE64DF"/>
    <w:rsid w:val="00CE75A8"/>
    <w:rsid w:val="00CF052D"/>
    <w:rsid w:val="00CF05A4"/>
    <w:rsid w:val="00CF2E5A"/>
    <w:rsid w:val="00CF78FC"/>
    <w:rsid w:val="00CF7B1E"/>
    <w:rsid w:val="00D0237B"/>
    <w:rsid w:val="00D028A4"/>
    <w:rsid w:val="00D04582"/>
    <w:rsid w:val="00D05915"/>
    <w:rsid w:val="00D06118"/>
    <w:rsid w:val="00D06332"/>
    <w:rsid w:val="00D06ADC"/>
    <w:rsid w:val="00D12E6C"/>
    <w:rsid w:val="00D13B4B"/>
    <w:rsid w:val="00D149B7"/>
    <w:rsid w:val="00D15CB8"/>
    <w:rsid w:val="00D15E0F"/>
    <w:rsid w:val="00D16FEA"/>
    <w:rsid w:val="00D1777A"/>
    <w:rsid w:val="00D20D10"/>
    <w:rsid w:val="00D229C1"/>
    <w:rsid w:val="00D232CC"/>
    <w:rsid w:val="00D23B6B"/>
    <w:rsid w:val="00D24A9A"/>
    <w:rsid w:val="00D2570D"/>
    <w:rsid w:val="00D302E8"/>
    <w:rsid w:val="00D30AF3"/>
    <w:rsid w:val="00D31C01"/>
    <w:rsid w:val="00D32E2D"/>
    <w:rsid w:val="00D33FEF"/>
    <w:rsid w:val="00D36DF2"/>
    <w:rsid w:val="00D37EA8"/>
    <w:rsid w:val="00D40FAA"/>
    <w:rsid w:val="00D41DBB"/>
    <w:rsid w:val="00D41DE6"/>
    <w:rsid w:val="00D43469"/>
    <w:rsid w:val="00D4539E"/>
    <w:rsid w:val="00D46D2E"/>
    <w:rsid w:val="00D47173"/>
    <w:rsid w:val="00D507FA"/>
    <w:rsid w:val="00D51CDE"/>
    <w:rsid w:val="00D537DC"/>
    <w:rsid w:val="00D53991"/>
    <w:rsid w:val="00D53D3E"/>
    <w:rsid w:val="00D53F2E"/>
    <w:rsid w:val="00D54DE7"/>
    <w:rsid w:val="00D555D1"/>
    <w:rsid w:val="00D56A0B"/>
    <w:rsid w:val="00D60BF6"/>
    <w:rsid w:val="00D61170"/>
    <w:rsid w:val="00D61CF9"/>
    <w:rsid w:val="00D635A0"/>
    <w:rsid w:val="00D63604"/>
    <w:rsid w:val="00D6618A"/>
    <w:rsid w:val="00D66B20"/>
    <w:rsid w:val="00D67C8A"/>
    <w:rsid w:val="00D67F98"/>
    <w:rsid w:val="00D70018"/>
    <w:rsid w:val="00D706CA"/>
    <w:rsid w:val="00D718CA"/>
    <w:rsid w:val="00D71E04"/>
    <w:rsid w:val="00D74131"/>
    <w:rsid w:val="00D760CF"/>
    <w:rsid w:val="00D768D8"/>
    <w:rsid w:val="00D770A1"/>
    <w:rsid w:val="00D8088E"/>
    <w:rsid w:val="00D812B7"/>
    <w:rsid w:val="00D8247B"/>
    <w:rsid w:val="00D85266"/>
    <w:rsid w:val="00D91475"/>
    <w:rsid w:val="00D943DE"/>
    <w:rsid w:val="00D9500C"/>
    <w:rsid w:val="00D9566F"/>
    <w:rsid w:val="00D96A64"/>
    <w:rsid w:val="00D9722E"/>
    <w:rsid w:val="00DA0CB5"/>
    <w:rsid w:val="00DA10A6"/>
    <w:rsid w:val="00DA1313"/>
    <w:rsid w:val="00DA191D"/>
    <w:rsid w:val="00DA3E4F"/>
    <w:rsid w:val="00DA4C2B"/>
    <w:rsid w:val="00DA5897"/>
    <w:rsid w:val="00DA6127"/>
    <w:rsid w:val="00DA6EA6"/>
    <w:rsid w:val="00DB1726"/>
    <w:rsid w:val="00DB17F5"/>
    <w:rsid w:val="00DB19DB"/>
    <w:rsid w:val="00DB264F"/>
    <w:rsid w:val="00DB4467"/>
    <w:rsid w:val="00DB48B3"/>
    <w:rsid w:val="00DB623F"/>
    <w:rsid w:val="00DB6A65"/>
    <w:rsid w:val="00DB75C8"/>
    <w:rsid w:val="00DC0678"/>
    <w:rsid w:val="00DC0E0A"/>
    <w:rsid w:val="00DC13D9"/>
    <w:rsid w:val="00DC2403"/>
    <w:rsid w:val="00DC24CB"/>
    <w:rsid w:val="00DC37F6"/>
    <w:rsid w:val="00DC4724"/>
    <w:rsid w:val="00DC52A4"/>
    <w:rsid w:val="00DC6D0B"/>
    <w:rsid w:val="00DC71CB"/>
    <w:rsid w:val="00DC72A2"/>
    <w:rsid w:val="00DC76F4"/>
    <w:rsid w:val="00DC7CE8"/>
    <w:rsid w:val="00DD04D6"/>
    <w:rsid w:val="00DD0A49"/>
    <w:rsid w:val="00DD1A7B"/>
    <w:rsid w:val="00DD4034"/>
    <w:rsid w:val="00DD679B"/>
    <w:rsid w:val="00DD758F"/>
    <w:rsid w:val="00DD7694"/>
    <w:rsid w:val="00DD7FF5"/>
    <w:rsid w:val="00DE016D"/>
    <w:rsid w:val="00DE034F"/>
    <w:rsid w:val="00DE03A4"/>
    <w:rsid w:val="00DE0D55"/>
    <w:rsid w:val="00DE1B49"/>
    <w:rsid w:val="00DE5900"/>
    <w:rsid w:val="00DE67B8"/>
    <w:rsid w:val="00DE72A5"/>
    <w:rsid w:val="00DE7450"/>
    <w:rsid w:val="00DE74E8"/>
    <w:rsid w:val="00DF1626"/>
    <w:rsid w:val="00DF2860"/>
    <w:rsid w:val="00DF2952"/>
    <w:rsid w:val="00DF46FA"/>
    <w:rsid w:val="00DF5782"/>
    <w:rsid w:val="00DF5B4A"/>
    <w:rsid w:val="00DF5EC9"/>
    <w:rsid w:val="00DF7607"/>
    <w:rsid w:val="00E00D14"/>
    <w:rsid w:val="00E01004"/>
    <w:rsid w:val="00E01DE6"/>
    <w:rsid w:val="00E02415"/>
    <w:rsid w:val="00E02866"/>
    <w:rsid w:val="00E03D3D"/>
    <w:rsid w:val="00E04971"/>
    <w:rsid w:val="00E04AA7"/>
    <w:rsid w:val="00E1386E"/>
    <w:rsid w:val="00E143AB"/>
    <w:rsid w:val="00E23BF6"/>
    <w:rsid w:val="00E258F5"/>
    <w:rsid w:val="00E26381"/>
    <w:rsid w:val="00E27886"/>
    <w:rsid w:val="00E32731"/>
    <w:rsid w:val="00E32B58"/>
    <w:rsid w:val="00E35469"/>
    <w:rsid w:val="00E359B1"/>
    <w:rsid w:val="00E4021F"/>
    <w:rsid w:val="00E428C6"/>
    <w:rsid w:val="00E43243"/>
    <w:rsid w:val="00E43661"/>
    <w:rsid w:val="00E45742"/>
    <w:rsid w:val="00E45AF3"/>
    <w:rsid w:val="00E51BFC"/>
    <w:rsid w:val="00E51E16"/>
    <w:rsid w:val="00E52743"/>
    <w:rsid w:val="00E530B4"/>
    <w:rsid w:val="00E53211"/>
    <w:rsid w:val="00E54A39"/>
    <w:rsid w:val="00E5508D"/>
    <w:rsid w:val="00E552B0"/>
    <w:rsid w:val="00E558C3"/>
    <w:rsid w:val="00E55B41"/>
    <w:rsid w:val="00E56ADA"/>
    <w:rsid w:val="00E62B82"/>
    <w:rsid w:val="00E63BD5"/>
    <w:rsid w:val="00E64AC3"/>
    <w:rsid w:val="00E6595B"/>
    <w:rsid w:val="00E65F5F"/>
    <w:rsid w:val="00E66736"/>
    <w:rsid w:val="00E6681F"/>
    <w:rsid w:val="00E676A4"/>
    <w:rsid w:val="00E67E3F"/>
    <w:rsid w:val="00E70833"/>
    <w:rsid w:val="00E71195"/>
    <w:rsid w:val="00E7315E"/>
    <w:rsid w:val="00E7469C"/>
    <w:rsid w:val="00E7471C"/>
    <w:rsid w:val="00E748B1"/>
    <w:rsid w:val="00E75268"/>
    <w:rsid w:val="00E75B4A"/>
    <w:rsid w:val="00E77E95"/>
    <w:rsid w:val="00E8312B"/>
    <w:rsid w:val="00E84462"/>
    <w:rsid w:val="00E864BD"/>
    <w:rsid w:val="00E86795"/>
    <w:rsid w:val="00E87361"/>
    <w:rsid w:val="00E8757F"/>
    <w:rsid w:val="00E90C22"/>
    <w:rsid w:val="00E91A03"/>
    <w:rsid w:val="00E91A4A"/>
    <w:rsid w:val="00E91A90"/>
    <w:rsid w:val="00E924ED"/>
    <w:rsid w:val="00E934B8"/>
    <w:rsid w:val="00E95133"/>
    <w:rsid w:val="00E9538F"/>
    <w:rsid w:val="00E97CFF"/>
    <w:rsid w:val="00EA08CE"/>
    <w:rsid w:val="00EA1501"/>
    <w:rsid w:val="00EA16EC"/>
    <w:rsid w:val="00EA170C"/>
    <w:rsid w:val="00EA1C6B"/>
    <w:rsid w:val="00EA1D08"/>
    <w:rsid w:val="00EA352E"/>
    <w:rsid w:val="00EA539C"/>
    <w:rsid w:val="00EA55E1"/>
    <w:rsid w:val="00EA7EF4"/>
    <w:rsid w:val="00EB20ED"/>
    <w:rsid w:val="00EB47B1"/>
    <w:rsid w:val="00EB742D"/>
    <w:rsid w:val="00EC1B63"/>
    <w:rsid w:val="00EC3F8B"/>
    <w:rsid w:val="00EC44AE"/>
    <w:rsid w:val="00EC5BDE"/>
    <w:rsid w:val="00ED21E4"/>
    <w:rsid w:val="00ED395A"/>
    <w:rsid w:val="00ED3F13"/>
    <w:rsid w:val="00ED55E1"/>
    <w:rsid w:val="00ED58B6"/>
    <w:rsid w:val="00ED5BBA"/>
    <w:rsid w:val="00ED6E9A"/>
    <w:rsid w:val="00ED7E7D"/>
    <w:rsid w:val="00ED7FD0"/>
    <w:rsid w:val="00EE16CA"/>
    <w:rsid w:val="00EE1886"/>
    <w:rsid w:val="00EE1FB5"/>
    <w:rsid w:val="00EE2536"/>
    <w:rsid w:val="00EE27FD"/>
    <w:rsid w:val="00EE2B76"/>
    <w:rsid w:val="00EE32B4"/>
    <w:rsid w:val="00EE3452"/>
    <w:rsid w:val="00EE3EE6"/>
    <w:rsid w:val="00EE4339"/>
    <w:rsid w:val="00EE4883"/>
    <w:rsid w:val="00EE67CA"/>
    <w:rsid w:val="00EE6F49"/>
    <w:rsid w:val="00EE70E8"/>
    <w:rsid w:val="00EE72FB"/>
    <w:rsid w:val="00EE7C23"/>
    <w:rsid w:val="00EF083C"/>
    <w:rsid w:val="00EF2E1B"/>
    <w:rsid w:val="00EF380C"/>
    <w:rsid w:val="00EF3956"/>
    <w:rsid w:val="00EF440F"/>
    <w:rsid w:val="00EF4C51"/>
    <w:rsid w:val="00EF5308"/>
    <w:rsid w:val="00EF5D7B"/>
    <w:rsid w:val="00EF6042"/>
    <w:rsid w:val="00EF69AF"/>
    <w:rsid w:val="00EF78CB"/>
    <w:rsid w:val="00EF7931"/>
    <w:rsid w:val="00F013A2"/>
    <w:rsid w:val="00F02165"/>
    <w:rsid w:val="00F024A2"/>
    <w:rsid w:val="00F02D9D"/>
    <w:rsid w:val="00F031BE"/>
    <w:rsid w:val="00F03229"/>
    <w:rsid w:val="00F039D2"/>
    <w:rsid w:val="00F03BB9"/>
    <w:rsid w:val="00F0417F"/>
    <w:rsid w:val="00F041AF"/>
    <w:rsid w:val="00F0428A"/>
    <w:rsid w:val="00F05F42"/>
    <w:rsid w:val="00F060CB"/>
    <w:rsid w:val="00F067FC"/>
    <w:rsid w:val="00F1178F"/>
    <w:rsid w:val="00F11F4A"/>
    <w:rsid w:val="00F1380E"/>
    <w:rsid w:val="00F14106"/>
    <w:rsid w:val="00F1475A"/>
    <w:rsid w:val="00F14C46"/>
    <w:rsid w:val="00F14D21"/>
    <w:rsid w:val="00F15F8A"/>
    <w:rsid w:val="00F2134D"/>
    <w:rsid w:val="00F227DE"/>
    <w:rsid w:val="00F2324D"/>
    <w:rsid w:val="00F23796"/>
    <w:rsid w:val="00F2433F"/>
    <w:rsid w:val="00F2639E"/>
    <w:rsid w:val="00F26A31"/>
    <w:rsid w:val="00F3003B"/>
    <w:rsid w:val="00F31E17"/>
    <w:rsid w:val="00F32CFA"/>
    <w:rsid w:val="00F33915"/>
    <w:rsid w:val="00F33B51"/>
    <w:rsid w:val="00F35DB4"/>
    <w:rsid w:val="00F35DBA"/>
    <w:rsid w:val="00F36B2F"/>
    <w:rsid w:val="00F37587"/>
    <w:rsid w:val="00F40A89"/>
    <w:rsid w:val="00F41B56"/>
    <w:rsid w:val="00F44BFC"/>
    <w:rsid w:val="00F4750A"/>
    <w:rsid w:val="00F475DC"/>
    <w:rsid w:val="00F47D53"/>
    <w:rsid w:val="00F5034A"/>
    <w:rsid w:val="00F50FCE"/>
    <w:rsid w:val="00F534F2"/>
    <w:rsid w:val="00F55720"/>
    <w:rsid w:val="00F55CAE"/>
    <w:rsid w:val="00F561B7"/>
    <w:rsid w:val="00F5645E"/>
    <w:rsid w:val="00F56DAB"/>
    <w:rsid w:val="00F57486"/>
    <w:rsid w:val="00F57518"/>
    <w:rsid w:val="00F60D27"/>
    <w:rsid w:val="00F612BA"/>
    <w:rsid w:val="00F61F06"/>
    <w:rsid w:val="00F628A8"/>
    <w:rsid w:val="00F6313D"/>
    <w:rsid w:val="00F63EE4"/>
    <w:rsid w:val="00F643EF"/>
    <w:rsid w:val="00F64549"/>
    <w:rsid w:val="00F64B7A"/>
    <w:rsid w:val="00F65C5A"/>
    <w:rsid w:val="00F65DC0"/>
    <w:rsid w:val="00F6699A"/>
    <w:rsid w:val="00F66F5C"/>
    <w:rsid w:val="00F679A6"/>
    <w:rsid w:val="00F72129"/>
    <w:rsid w:val="00F7222C"/>
    <w:rsid w:val="00F73A0A"/>
    <w:rsid w:val="00F75405"/>
    <w:rsid w:val="00F778C5"/>
    <w:rsid w:val="00F80248"/>
    <w:rsid w:val="00F8051F"/>
    <w:rsid w:val="00F8310E"/>
    <w:rsid w:val="00F8609E"/>
    <w:rsid w:val="00F86B29"/>
    <w:rsid w:val="00F90343"/>
    <w:rsid w:val="00F9386B"/>
    <w:rsid w:val="00F94EB2"/>
    <w:rsid w:val="00FA2573"/>
    <w:rsid w:val="00FA5E40"/>
    <w:rsid w:val="00FA75B7"/>
    <w:rsid w:val="00FB16A2"/>
    <w:rsid w:val="00FB173B"/>
    <w:rsid w:val="00FB4686"/>
    <w:rsid w:val="00FB51B8"/>
    <w:rsid w:val="00FB7490"/>
    <w:rsid w:val="00FC056C"/>
    <w:rsid w:val="00FC13AA"/>
    <w:rsid w:val="00FC18FF"/>
    <w:rsid w:val="00FC1DAA"/>
    <w:rsid w:val="00FC1FDD"/>
    <w:rsid w:val="00FC1FED"/>
    <w:rsid w:val="00FC23A1"/>
    <w:rsid w:val="00FC2716"/>
    <w:rsid w:val="00FC272C"/>
    <w:rsid w:val="00FC3F86"/>
    <w:rsid w:val="00FC4021"/>
    <w:rsid w:val="00FC5205"/>
    <w:rsid w:val="00FC6861"/>
    <w:rsid w:val="00FC6AED"/>
    <w:rsid w:val="00FC6F68"/>
    <w:rsid w:val="00FC73BF"/>
    <w:rsid w:val="00FC752F"/>
    <w:rsid w:val="00FD0276"/>
    <w:rsid w:val="00FD1B64"/>
    <w:rsid w:val="00FD1CC3"/>
    <w:rsid w:val="00FD1FA9"/>
    <w:rsid w:val="00FD3778"/>
    <w:rsid w:val="00FD5F10"/>
    <w:rsid w:val="00FD66C1"/>
    <w:rsid w:val="00FD6FDE"/>
    <w:rsid w:val="00FD7141"/>
    <w:rsid w:val="00FD7634"/>
    <w:rsid w:val="00FD7655"/>
    <w:rsid w:val="00FE040C"/>
    <w:rsid w:val="00FE18B0"/>
    <w:rsid w:val="00FE1E0E"/>
    <w:rsid w:val="00FE27BA"/>
    <w:rsid w:val="00FE3E07"/>
    <w:rsid w:val="00FE4B2F"/>
    <w:rsid w:val="00FE4B79"/>
    <w:rsid w:val="00FE5C43"/>
    <w:rsid w:val="00FE66C7"/>
    <w:rsid w:val="00FE6F3C"/>
    <w:rsid w:val="00FE7129"/>
    <w:rsid w:val="00FF1693"/>
    <w:rsid w:val="00FF18F1"/>
    <w:rsid w:val="00FF193F"/>
    <w:rsid w:val="00FF278F"/>
    <w:rsid w:val="00FF3506"/>
    <w:rsid w:val="00FF3C22"/>
    <w:rsid w:val="00FF3CBB"/>
    <w:rsid w:val="00FF4692"/>
    <w:rsid w:val="00FF6914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6BC53ECD"/>
  <w15:docId w15:val="{D9669BFC-F307-4F03-BD8A-7504B46D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NZ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rsid w:val="00207A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1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638462-87AB-4BDC-BD84-BC2A60BC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43</Pages>
  <Words>16878</Words>
  <Characters>91144</Characters>
  <Application>Microsoft Office Word</Application>
  <DocSecurity>0</DocSecurity>
  <Lines>759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anatomical review of the sauropod dinosaurs of the Kirkwood Formation of South Africa: implications for southern Gondwanan sauropod diversity in the Early Cretaceous</vt:lpstr>
    </vt:vector>
  </TitlesOfParts>
  <Company/>
  <LinksUpToDate>false</LinksUpToDate>
  <CharactersWithSpaces>107807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anatomical review of the sauropod dinosaurs of the Kirkwood Formation of South Africa: implications for southern Gondwanan sauropod diversity in the Early Cretaceous</dc:title>
  <dc:subject/>
  <dc:creator>Blair McPhee</dc:creator>
  <cp:keywords/>
  <dc:description/>
  <cp:lastModifiedBy>paula</cp:lastModifiedBy>
  <cp:revision>1</cp:revision>
  <dcterms:created xsi:type="dcterms:W3CDTF">2015-10-25T14:26:00Z</dcterms:created>
  <dcterms:modified xsi:type="dcterms:W3CDTF">2021-04-19T01:50:00Z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